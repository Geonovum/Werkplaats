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DC96C" w14:textId="5DA3D695" w:rsidR="002B11F7" w:rsidRDefault="00D028B0" w:rsidP="002B11F7">
      <w:r w:rsidRPr="005A0E82">
        <w:rPr>
          <w:noProof/>
          <w:highlight w:val="yellow"/>
        </w:rPr>
        <mc:AlternateContent>
          <mc:Choice Requires="wps">
            <w:drawing>
              <wp:anchor distT="45720" distB="45720" distL="114300" distR="114300" simplePos="0" relativeHeight="251658240" behindDoc="0" locked="0" layoutInCell="1" allowOverlap="1" wp14:anchorId="716C05AA" wp14:editId="024BEFDF">
                <wp:simplePos x="0" y="0"/>
                <wp:positionH relativeFrom="margin">
                  <wp:posOffset>0</wp:posOffset>
                </wp:positionH>
                <wp:positionV relativeFrom="paragraph">
                  <wp:posOffset>220980</wp:posOffset>
                </wp:positionV>
                <wp:extent cx="4762500" cy="1404620"/>
                <wp:effectExtent l="0" t="0" r="19050" b="2032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404620"/>
                        </a:xfrm>
                        <a:prstGeom prst="rect">
                          <a:avLst/>
                        </a:prstGeom>
                        <a:solidFill>
                          <a:srgbClr val="FFFFFF"/>
                        </a:solidFill>
                        <a:ln w="9525">
                          <a:solidFill>
                            <a:srgbClr val="000000"/>
                          </a:solidFill>
                          <a:miter lim="800000"/>
                          <a:headEnd/>
                          <a:tailEnd/>
                        </a:ln>
                      </wps:spPr>
                      <wps:txbx>
                        <w:txbxContent>
                          <w:p w14:paraId="24CB90E5" w14:textId="43C24B36" w:rsidR="00D028B0" w:rsidRDefault="00D028B0" w:rsidP="00D028B0">
                            <w:r>
                              <w:t>Legenda: (</w:t>
                            </w:r>
                            <w:r w:rsidR="00140CA1">
                              <w:t>voor nu alleen een deel als voorbeeld</w:t>
                            </w:r>
                            <w:r w:rsidR="009005F5">
                              <w:t xml:space="preserve"> en te gebruiken wanneer eerst in word en daarna in </w:t>
                            </w:r>
                            <w:proofErr w:type="spellStart"/>
                            <w:r w:rsidR="009005F5">
                              <w:t>bijv</w:t>
                            </w:r>
                            <w:proofErr w:type="spellEnd"/>
                            <w:r w:rsidR="009005F5">
                              <w:t xml:space="preserve"> </w:t>
                            </w:r>
                            <w:proofErr w:type="spellStart"/>
                            <w:r w:rsidR="009005F5">
                              <w:t>tercera</w:t>
                            </w:r>
                            <w:proofErr w:type="spellEnd"/>
                            <w:r w:rsidR="009005F5">
                              <w:t xml:space="preserve"> wordt gewerkt</w:t>
                            </w:r>
                            <w:r w:rsidR="00140CA1">
                              <w:t>)</w:t>
                            </w:r>
                          </w:p>
                          <w:p w14:paraId="3082611B" w14:textId="2ECC9E67" w:rsidR="00D028B0" w:rsidRDefault="00D028B0" w:rsidP="00D028B0">
                            <w:r>
                              <w:rPr>
                                <w:highlight w:val="cyan"/>
                              </w:rPr>
                              <w:t>Blauwe markering</w:t>
                            </w:r>
                            <w:r w:rsidRPr="005A0E82">
                              <w:rPr>
                                <w:highlight w:val="cyan"/>
                              </w:rPr>
                              <w:t>:</w:t>
                            </w:r>
                            <w:r>
                              <w:t xml:space="preserve"> </w:t>
                            </w:r>
                            <w:r w:rsidR="00251285">
                              <w:t>begrip</w:t>
                            </w:r>
                            <w:r w:rsidR="00DE4916">
                              <w:t xml:space="preserve"> </w:t>
                            </w:r>
                          </w:p>
                          <w:p w14:paraId="53EBCFEE" w14:textId="0193C6A2" w:rsidR="00251285" w:rsidRDefault="00D028B0" w:rsidP="00251285">
                            <w:r w:rsidRPr="003C160F">
                              <w:rPr>
                                <w:highlight w:val="magenta"/>
                              </w:rPr>
                              <w:t>Roze markering:</w:t>
                            </w:r>
                            <w:r>
                              <w:t xml:space="preserve"> </w:t>
                            </w:r>
                            <w:r w:rsidR="00455AB7">
                              <w:t>werkingsgebied (</w:t>
                            </w:r>
                            <w:r w:rsidR="00251285">
                              <w:t>een locatie aan waar de regel geldt</w:t>
                            </w:r>
                            <w:r w:rsidR="00455AB7">
                              <w:t xml:space="preserve">, plint, groen, </w:t>
                            </w:r>
                            <w:r w:rsidR="002B3CAE">
                              <w:t>bouwvlak</w:t>
                            </w:r>
                            <w:r w:rsidR="00455AB7">
                              <w:t>)</w:t>
                            </w:r>
                          </w:p>
                          <w:p w14:paraId="358CCA89" w14:textId="77777777" w:rsidR="00251285" w:rsidRDefault="00251285" w:rsidP="00251285">
                            <w:r w:rsidRPr="00A31A5F">
                              <w:rPr>
                                <w:highlight w:val="green"/>
                              </w:rPr>
                              <w:t>Groene markering:</w:t>
                            </w:r>
                            <w:r>
                              <w:t xml:space="preserve"> activiteit</w:t>
                            </w:r>
                          </w:p>
                          <w:p w14:paraId="037D6420" w14:textId="458AF615" w:rsidR="003E5E4C" w:rsidRDefault="008E349A" w:rsidP="00D028B0">
                            <w:r w:rsidRPr="00B41F38">
                              <w:rPr>
                                <w:highlight w:val="red"/>
                              </w:rPr>
                              <w:t>Markering</w:t>
                            </w:r>
                            <w:r>
                              <w:t>: voor in de toelichting</w:t>
                            </w:r>
                          </w:p>
                          <w:p w14:paraId="032E9CD6" w14:textId="3A48CE91" w:rsidR="003E5E4C" w:rsidRDefault="00D818ED" w:rsidP="00D028B0">
                            <w:r w:rsidRPr="0054017C">
                              <w:rPr>
                                <w:i/>
                                <w:iCs/>
                              </w:rPr>
                              <w:t>Cursief</w:t>
                            </w:r>
                            <w:r>
                              <w:t xml:space="preserve">: </w:t>
                            </w:r>
                            <w:r w:rsidR="0054017C">
                              <w:t>aanpassen t.o.v. staalkaart</w:t>
                            </w:r>
                          </w:p>
                          <w:p w14:paraId="32395CD1" w14:textId="5954CE74" w:rsidR="00917535" w:rsidRDefault="00917535" w:rsidP="00D028B0">
                            <w:r w:rsidRPr="00D72ADD">
                              <w:rPr>
                                <w:color w:val="7030A0"/>
                              </w:rPr>
                              <w:t xml:space="preserve">Paarse tekst </w:t>
                            </w:r>
                            <w:r>
                              <w:t xml:space="preserve">kantlijn: </w:t>
                            </w:r>
                            <w:r w:rsidR="00D72ADD">
                              <w:t xml:space="preserve">toelichting op </w:t>
                            </w:r>
                            <w:r>
                              <w:t>belangrijke wijziging t.o.v. staalkaart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6C05AA" id="_x0000_t202" coordsize="21600,21600" o:spt="202" path="m,l,21600r21600,l21600,xe">
                <v:stroke joinstyle="miter"/>
                <v:path gradientshapeok="t" o:connecttype="rect"/>
              </v:shapetype>
              <v:shape id="Tekstvak 2" o:spid="_x0000_s1026" type="#_x0000_t202" style="position:absolute;margin-left:0;margin-top:17.4pt;width:375pt;height:110.6pt;z-index:2516582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">
                <v:textbox style="mso-fit-shape-to-text:t">
                  <w:txbxContent>
                    <w:p w14:paraId="24CB90E5" w14:textId="43C24B36" w:rsidR="00D028B0" w:rsidRDefault="00D028B0" w:rsidP="00D028B0">
                      <w:r>
                        <w:t>Legenda: (</w:t>
                      </w:r>
                      <w:r w:rsidR="00140CA1">
                        <w:t>voor nu alleen een deel als voorbeeld</w:t>
                      </w:r>
                      <w:r w:rsidR="009005F5">
                        <w:t xml:space="preserve"> en te gebruiken wanneer eerst in </w:t>
                      </w:r>
                      <w:proofErr w:type="gramStart"/>
                      <w:r w:rsidR="009005F5">
                        <w:t>word</w:t>
                      </w:r>
                      <w:proofErr w:type="gramEnd"/>
                      <w:r w:rsidR="009005F5">
                        <w:t xml:space="preserve"> en daarna in </w:t>
                      </w:r>
                      <w:proofErr w:type="spellStart"/>
                      <w:r w:rsidR="009005F5">
                        <w:t>bijv</w:t>
                      </w:r>
                      <w:proofErr w:type="spellEnd"/>
                      <w:r w:rsidR="009005F5">
                        <w:t xml:space="preserve"> </w:t>
                      </w:r>
                      <w:proofErr w:type="spellStart"/>
                      <w:r w:rsidR="009005F5">
                        <w:t>tercera</w:t>
                      </w:r>
                      <w:proofErr w:type="spellEnd"/>
                      <w:r w:rsidR="009005F5">
                        <w:t xml:space="preserve"> wordt gewerkt</w:t>
                      </w:r>
                      <w:r w:rsidR="00140CA1">
                        <w:t>)</w:t>
                      </w:r>
                    </w:p>
                    <w:p w14:paraId="3082611B" w14:textId="2ECC9E67" w:rsidR="00D028B0" w:rsidRDefault="00D028B0" w:rsidP="00D028B0">
                      <w:r>
                        <w:rPr>
                          <w:highlight w:val="cyan"/>
                        </w:rPr>
                        <w:t>Blauwe markering</w:t>
                      </w:r>
                      <w:r w:rsidRPr="005A0E82">
                        <w:rPr>
                          <w:highlight w:val="cyan"/>
                        </w:rPr>
                        <w:t>:</w:t>
                      </w:r>
                      <w:r>
                        <w:t xml:space="preserve"> </w:t>
                      </w:r>
                      <w:r w:rsidR="00251285">
                        <w:t>begrip</w:t>
                      </w:r>
                      <w:r w:rsidR="00DE4916">
                        <w:t xml:space="preserve"> </w:t>
                      </w:r>
                    </w:p>
                    <w:p w14:paraId="53EBCFEE" w14:textId="0193C6A2" w:rsidR="00251285" w:rsidRDefault="00D028B0" w:rsidP="00251285">
                      <w:r w:rsidRPr="003C160F">
                        <w:rPr>
                          <w:highlight w:val="magenta"/>
                        </w:rPr>
                        <w:t>Roze markering:</w:t>
                      </w:r>
                      <w:r>
                        <w:t xml:space="preserve"> </w:t>
                      </w:r>
                      <w:r w:rsidR="00455AB7">
                        <w:t>werkingsgebied (</w:t>
                      </w:r>
                      <w:r w:rsidR="00251285">
                        <w:t>een locatie aan waar de regel geldt</w:t>
                      </w:r>
                      <w:r w:rsidR="00455AB7">
                        <w:t xml:space="preserve">, plint, groen, </w:t>
                      </w:r>
                      <w:r w:rsidR="002B3CAE">
                        <w:t>bouwvlak</w:t>
                      </w:r>
                      <w:r w:rsidR="00455AB7">
                        <w:t>)</w:t>
                      </w:r>
                    </w:p>
                    <w:p w14:paraId="358CCA89" w14:textId="77777777" w:rsidR="00251285" w:rsidRDefault="00251285" w:rsidP="00251285">
                      <w:r w:rsidRPr="00A31A5F">
                        <w:rPr>
                          <w:highlight w:val="green"/>
                        </w:rPr>
                        <w:t>Groene markering:</w:t>
                      </w:r>
                      <w:r>
                        <w:t xml:space="preserve"> activiteit</w:t>
                      </w:r>
                    </w:p>
                    <w:p w14:paraId="037D6420" w14:textId="458AF615" w:rsidR="003E5E4C" w:rsidRDefault="008E349A" w:rsidP="00D028B0">
                      <w:r w:rsidRPr="00B41F38">
                        <w:rPr>
                          <w:highlight w:val="red"/>
                        </w:rPr>
                        <w:t>Markering</w:t>
                      </w:r>
                      <w:r>
                        <w:t>: voor in de toelichting</w:t>
                      </w:r>
                    </w:p>
                    <w:p w14:paraId="032E9CD6" w14:textId="3A48CE91" w:rsidR="003E5E4C" w:rsidRDefault="00D818ED" w:rsidP="00D028B0">
                      <w:r w:rsidRPr="0054017C">
                        <w:rPr>
                          <w:i/>
                          <w:iCs/>
                        </w:rPr>
                        <w:t>Cursief</w:t>
                      </w:r>
                      <w:r>
                        <w:t xml:space="preserve">: </w:t>
                      </w:r>
                      <w:r w:rsidR="0054017C">
                        <w:t>aanpassen t.o.v. staalkaart</w:t>
                      </w:r>
                    </w:p>
                    <w:p w14:paraId="32395CD1" w14:textId="5954CE74" w:rsidR="00917535" w:rsidRDefault="00917535" w:rsidP="00D028B0">
                      <w:r w:rsidRPr="00D72ADD">
                        <w:rPr>
                          <w:color w:val="7030A0"/>
                        </w:rPr>
                        <w:t xml:space="preserve">Paarse tekst </w:t>
                      </w:r>
                      <w:r>
                        <w:t xml:space="preserve">kantlijn: </w:t>
                      </w:r>
                      <w:r w:rsidR="00D72ADD">
                        <w:t xml:space="preserve">toelichting op </w:t>
                      </w:r>
                      <w:r>
                        <w:t>belangrijke wijziging t.o.v. staalkaart</w:t>
                      </w:r>
                    </w:p>
                  </w:txbxContent>
                </v:textbox>
                <w10:wrap type="square" anchorx="margin"/>
              </v:shape>
            </w:pict>
          </mc:Fallback>
        </mc:AlternateContent>
      </w:r>
    </w:p>
    <w:p w14:paraId="772012D9" w14:textId="7C6BC1EF" w:rsidR="002B11F7" w:rsidRDefault="002B11F7" w:rsidP="002B11F7"/>
    <w:p w14:paraId="0DF58124" w14:textId="0FEAC216" w:rsidR="002B11F7" w:rsidRPr="002B11F7" w:rsidRDefault="002B11F7" w:rsidP="002B11F7"/>
    <w:p w14:paraId="13BB0435" w14:textId="77777777" w:rsidR="002B11F7" w:rsidRDefault="002B11F7" w:rsidP="002B11F7"/>
    <w:p w14:paraId="1117A996" w14:textId="1E680298" w:rsidR="002B11F7" w:rsidRDefault="002B11F7" w:rsidP="002B11F7"/>
    <w:p w14:paraId="173843C2" w14:textId="648C2857" w:rsidR="002B11F7" w:rsidRDefault="002B11F7" w:rsidP="002B11F7"/>
    <w:p w14:paraId="347E4AEB" w14:textId="77777777" w:rsidR="009262ED" w:rsidRDefault="009262ED" w:rsidP="009262ED"/>
    <w:p w14:paraId="664CECDD" w14:textId="77777777" w:rsidR="00D028B0" w:rsidRDefault="00D028B0" w:rsidP="009262ED">
      <w:pPr>
        <w:rPr>
          <w:b/>
          <w:bCs/>
        </w:rPr>
      </w:pPr>
    </w:p>
    <w:p w14:paraId="7E6F7EB5" w14:textId="77777777" w:rsidR="00D028B0" w:rsidRDefault="00D028B0" w:rsidP="009262ED">
      <w:pPr>
        <w:rPr>
          <w:b/>
          <w:bCs/>
        </w:rPr>
      </w:pPr>
    </w:p>
    <w:p w14:paraId="3221FD15" w14:textId="77777777" w:rsidR="006D15D4" w:rsidRDefault="006D15D4" w:rsidP="009262ED">
      <w:pPr>
        <w:rPr>
          <w:b/>
          <w:bCs/>
        </w:rPr>
      </w:pPr>
    </w:p>
    <w:p w14:paraId="1BD96297" w14:textId="77777777" w:rsidR="00E11348" w:rsidRDefault="00E11348" w:rsidP="009262ED">
      <w:pPr>
        <w:rPr>
          <w:b/>
          <w:bCs/>
        </w:rPr>
      </w:pPr>
    </w:p>
    <w:p w14:paraId="14B251BD" w14:textId="77777777" w:rsidR="00393A14" w:rsidRDefault="00393A14" w:rsidP="009262ED">
      <w:pPr>
        <w:rPr>
          <w:highlight w:val="red"/>
        </w:rPr>
      </w:pPr>
    </w:p>
    <w:p w14:paraId="05E90870" w14:textId="77777777" w:rsidR="00F361B1" w:rsidRDefault="00F361B1" w:rsidP="004F4D49">
      <w:pPr>
        <w:pStyle w:val="Kop1"/>
        <w:numPr>
          <w:ilvl w:val="0"/>
          <w:numId w:val="0"/>
        </w:numPr>
        <w:ind w:left="454" w:hanging="454"/>
        <w:rPr>
          <w:rFonts w:hint="eastAsia"/>
        </w:rPr>
      </w:pPr>
      <w:commentRangeStart w:id="0"/>
      <w:r>
        <w:t xml:space="preserve">Hoofdstuk 1 Algemene </w:t>
      </w:r>
      <w:commentRangeStart w:id="1"/>
      <w:commentRangeStart w:id="2"/>
      <w:r>
        <w:t>bepalingen</w:t>
      </w:r>
      <w:commentRangeEnd w:id="0"/>
      <w:r w:rsidR="00A0577D">
        <w:rPr>
          <w:rStyle w:val="Verwijzingopmerking"/>
          <w:rFonts w:asciiTheme="minorHAnsi" w:hAnsiTheme="minorHAnsi"/>
          <w:b w:val="0"/>
          <w:caps w:val="0"/>
        </w:rPr>
        <w:commentReference w:id="0"/>
      </w:r>
      <w:commentRangeEnd w:id="1"/>
      <w:r w:rsidR="00B01426">
        <w:rPr>
          <w:rStyle w:val="Verwijzingopmerking"/>
          <w:rFonts w:asciiTheme="minorHAnsi" w:eastAsiaTheme="minorHAnsi" w:hAnsiTheme="minorHAnsi" w:cs="Arial"/>
          <w:b w:val="0"/>
          <w:caps w:val="0"/>
        </w:rPr>
        <w:commentReference w:id="1"/>
      </w:r>
      <w:commentRangeEnd w:id="2"/>
      <w:r w:rsidR="00917535">
        <w:rPr>
          <w:rStyle w:val="Verwijzingopmerking"/>
          <w:rFonts w:asciiTheme="minorHAnsi" w:eastAsiaTheme="minorHAnsi" w:hAnsiTheme="minorHAnsi" w:cs="Arial"/>
          <w:b w:val="0"/>
          <w:caps w:val="0"/>
        </w:rPr>
        <w:commentReference w:id="2"/>
      </w:r>
    </w:p>
    <w:p w14:paraId="57F55ADF" w14:textId="77777777" w:rsidR="00F361B1" w:rsidRPr="007324DF" w:rsidRDefault="00F361B1" w:rsidP="007324DF">
      <w:pPr>
        <w:pStyle w:val="Kop3"/>
        <w:numPr>
          <w:ilvl w:val="0"/>
          <w:numId w:val="0"/>
        </w:numPr>
        <w:ind w:left="794" w:hanging="794"/>
        <w:rPr>
          <w:rFonts w:hint="eastAsia"/>
        </w:rPr>
      </w:pPr>
      <w:r w:rsidRPr="007324DF">
        <w:t>Artikel 1.1 Begripsbepalingen</w:t>
      </w:r>
    </w:p>
    <w:p w14:paraId="7AAC00F6" w14:textId="0AF734D0" w:rsidR="00F361B1" w:rsidRDefault="00F361B1" w:rsidP="007324DF">
      <w:r w:rsidRPr="007324DF">
        <w:rPr>
          <w:rFonts w:cstheme="minorHAnsi"/>
          <w:szCs w:val="21"/>
        </w:rPr>
        <w:t>Bijlage I</w:t>
      </w:r>
      <w:r w:rsidRPr="007324DF">
        <w:t> </w:t>
      </w:r>
      <w:r>
        <w:t>bij dit omgevingsplan bevat begripsbepalingen voor de toepassing van dit omgevingsplan.</w:t>
      </w:r>
    </w:p>
    <w:p w14:paraId="3B6922AA" w14:textId="77777777" w:rsidR="00F361B1" w:rsidRDefault="00F361B1" w:rsidP="0037493C"/>
    <w:p w14:paraId="33ADE969" w14:textId="1D2F51FD" w:rsidR="00F361B1" w:rsidRDefault="00F361B1" w:rsidP="0037493C">
      <w:pPr>
        <w:pStyle w:val="Kop3"/>
        <w:numPr>
          <w:ilvl w:val="0"/>
          <w:numId w:val="0"/>
        </w:numPr>
        <w:ind w:left="794" w:hanging="794"/>
        <w:rPr>
          <w:rFonts w:hint="eastAsia"/>
        </w:rPr>
      </w:pPr>
      <w:r>
        <w:t>Artikel 1.2 Aanvullende begripsbepalingen</w:t>
      </w:r>
    </w:p>
    <w:p w14:paraId="0D50B982" w14:textId="0B22B4C2" w:rsidR="00F361B1" w:rsidRPr="00BC70BB" w:rsidRDefault="00F361B1" w:rsidP="009262ED">
      <w:r>
        <w:t>Artikel 1.1 van het Omgevingsbesluit, artikel 1.1 van het Besluit kwaliteit leefomgeving, artikel 1.1 van het Besluit activiteiten leefomgeving en artikel 1.1 van het Besluit bouwwerken leefomgeving, zijn van overeenkomstige toepassing op dit omgevingsplan, tenzij in </w:t>
      </w:r>
      <w:r w:rsidRPr="0037493C">
        <w:t>bijlage I</w:t>
      </w:r>
      <w:r>
        <w:t> daarvan is afgeweken.</w:t>
      </w:r>
    </w:p>
    <w:p w14:paraId="0F879009" w14:textId="5EAD6A61" w:rsidR="00F361B1" w:rsidRDefault="00F361B1" w:rsidP="009262ED">
      <w:pPr>
        <w:rPr>
          <w:b/>
          <w:bCs/>
        </w:rPr>
      </w:pPr>
    </w:p>
    <w:p w14:paraId="1BD6724A" w14:textId="313B3AE2" w:rsidR="00976FC4" w:rsidRDefault="00976FC4" w:rsidP="000A5909">
      <w:pPr>
        <w:pStyle w:val="Kop1"/>
        <w:numPr>
          <w:ilvl w:val="0"/>
          <w:numId w:val="0"/>
        </w:numPr>
        <w:ind w:left="454" w:hanging="454"/>
        <w:rPr>
          <w:rFonts w:hint="eastAsia"/>
        </w:rPr>
      </w:pPr>
      <w:r>
        <w:t xml:space="preserve">Hoofdstuk 4 </w:t>
      </w:r>
      <w:r w:rsidR="006631D6">
        <w:t>A</w:t>
      </w:r>
      <w:r>
        <w:t>anwijzingen in de fysieke leefomgeving</w:t>
      </w:r>
    </w:p>
    <w:p w14:paraId="67D21DFE" w14:textId="1721FB78" w:rsidR="00967DD3" w:rsidRPr="00967DD3" w:rsidRDefault="004A7DBC" w:rsidP="00BC70BB">
      <w:pPr>
        <w:pStyle w:val="Kop1"/>
        <w:numPr>
          <w:ilvl w:val="0"/>
          <w:numId w:val="0"/>
        </w:numPr>
        <w:ind w:left="454" w:hanging="454"/>
        <w:rPr>
          <w:rFonts w:hint="eastAsia"/>
        </w:rPr>
      </w:pPr>
      <w:r>
        <w:t xml:space="preserve">Afdeling </w:t>
      </w:r>
      <w:r w:rsidR="00882614">
        <w:t>4.</w:t>
      </w:r>
      <w:r w:rsidR="00BC4DC8">
        <w:t>1</w:t>
      </w:r>
      <w:r w:rsidR="00882614">
        <w:t xml:space="preserve"> </w:t>
      </w:r>
      <w:r w:rsidR="006631D6">
        <w:t>T</w:t>
      </w:r>
      <w:r w:rsidR="00882614">
        <w:t>hema</w:t>
      </w:r>
      <w:r w:rsidR="000A5909">
        <w:t>’s</w:t>
      </w:r>
    </w:p>
    <w:p w14:paraId="72874D0A" w14:textId="1AE03668" w:rsidR="00AF23D8" w:rsidRPr="006F10E2" w:rsidRDefault="00AF23D8" w:rsidP="004A7DBC">
      <w:pPr>
        <w:pStyle w:val="Kop2"/>
        <w:numPr>
          <w:ilvl w:val="0"/>
          <w:numId w:val="0"/>
        </w:numPr>
        <w:ind w:left="680" w:hanging="680"/>
        <w:rPr>
          <w:rFonts w:hint="eastAsia"/>
        </w:rPr>
      </w:pPr>
      <w:r w:rsidRPr="006F10E2">
        <w:t>Paragraaf 4.</w:t>
      </w:r>
      <w:r w:rsidR="00A90CE3">
        <w:t>1</w:t>
      </w:r>
      <w:r w:rsidRPr="006F10E2">
        <w:t xml:space="preserve">.1 </w:t>
      </w:r>
      <w:r w:rsidR="00A90CE3">
        <w:t>(</w:t>
      </w:r>
      <w:r w:rsidRPr="006F10E2">
        <w:t>Bouw</w:t>
      </w:r>
      <w:r w:rsidR="0090037F">
        <w:t>)</w:t>
      </w:r>
      <w:r w:rsidRPr="006F10E2">
        <w:t>werken</w:t>
      </w:r>
      <w:r w:rsidR="00F66107">
        <w:br/>
      </w:r>
    </w:p>
    <w:p w14:paraId="748FDF7E" w14:textId="77777777" w:rsidR="0090037F" w:rsidRDefault="0090037F" w:rsidP="0090037F">
      <w:pPr>
        <w:pStyle w:val="Kop3"/>
        <w:numPr>
          <w:ilvl w:val="0"/>
          <w:numId w:val="0"/>
        </w:numPr>
        <w:spacing w:line="240" w:lineRule="auto"/>
        <w:ind w:left="794" w:hanging="794"/>
        <w:rPr>
          <w:rFonts w:hint="eastAsia"/>
        </w:rPr>
      </w:pPr>
      <w:commentRangeStart w:id="3"/>
      <w:r>
        <w:t>Artikel 4.1 Toepassingsbereik</w:t>
      </w:r>
      <w:commentRangeEnd w:id="3"/>
      <w:r w:rsidR="00B55A8F">
        <w:rPr>
          <w:rStyle w:val="Verwijzingopmerking"/>
          <w:rFonts w:asciiTheme="minorHAnsi" w:eastAsiaTheme="minorHAnsi" w:hAnsiTheme="minorHAnsi" w:cs="Arial"/>
          <w:b w:val="0"/>
        </w:rPr>
        <w:commentReference w:id="3"/>
      </w:r>
    </w:p>
    <w:p w14:paraId="13F336F4" w14:textId="54C95F48" w:rsidR="0090037F" w:rsidRDefault="0090037F" w:rsidP="0090037F">
      <w:r>
        <w:t>Deze paragraaf gaat over activiteiten met betrekking tot bouwwerken en andere werken.</w:t>
      </w:r>
    </w:p>
    <w:p w14:paraId="4C59421E" w14:textId="77777777" w:rsidR="0090037F" w:rsidRPr="0090037F" w:rsidRDefault="0090037F" w:rsidP="0090037F"/>
    <w:p w14:paraId="4BA37CCE" w14:textId="141A0126" w:rsidR="00AF23D8" w:rsidRPr="006F10E2" w:rsidRDefault="00AF23D8" w:rsidP="004A7DBC">
      <w:pPr>
        <w:pStyle w:val="Kop3"/>
        <w:numPr>
          <w:ilvl w:val="0"/>
          <w:numId w:val="0"/>
        </w:numPr>
        <w:ind w:left="794" w:hanging="794"/>
        <w:rPr>
          <w:rFonts w:hint="eastAsia"/>
        </w:rPr>
      </w:pPr>
      <w:commentRangeStart w:id="4"/>
      <w:r w:rsidRPr="006F10E2">
        <w:t>Artikel 4.</w:t>
      </w:r>
      <w:r w:rsidR="0090037F">
        <w:t>2</w:t>
      </w:r>
      <w:r w:rsidRPr="006F10E2">
        <w:t xml:space="preserve"> Doelen</w:t>
      </w:r>
      <w:commentRangeEnd w:id="4"/>
      <w:r w:rsidR="0090037F">
        <w:rPr>
          <w:rStyle w:val="Verwijzingopmerking"/>
          <w:rFonts w:asciiTheme="minorHAnsi" w:eastAsiaTheme="minorHAnsi" w:hAnsiTheme="minorHAnsi" w:cs="Arial"/>
          <w:b w:val="0"/>
        </w:rPr>
        <w:commentReference w:id="4"/>
      </w:r>
    </w:p>
    <w:p w14:paraId="59F7D48F" w14:textId="46D99FC0" w:rsidR="00AF23D8" w:rsidRDefault="00AF23D8" w:rsidP="00AF23D8">
      <w:r>
        <w:t xml:space="preserve">Voor bouwwerken en andere </w:t>
      </w:r>
      <w:r w:rsidRPr="00E73561">
        <w:t>werken gelden de volgende doelen</w:t>
      </w:r>
      <w:r w:rsidR="0090037F">
        <w:t>:</w:t>
      </w:r>
    </w:p>
    <w:p w14:paraId="18FA45F5" w14:textId="049D647A" w:rsidR="000A5909" w:rsidRDefault="0076349A" w:rsidP="00DF3BF0">
      <w:pPr>
        <w:pStyle w:val="Lijstalinea"/>
        <w:numPr>
          <w:ilvl w:val="0"/>
          <w:numId w:val="22"/>
        </w:numPr>
      </w:pPr>
      <w:r>
        <w:t>(gereserveerd)</w:t>
      </w:r>
      <w:r w:rsidR="00C00473">
        <w:t>.</w:t>
      </w:r>
    </w:p>
    <w:p w14:paraId="252458CA" w14:textId="0736F5E9" w:rsidR="002921E8" w:rsidRDefault="002921E8" w:rsidP="002921E8"/>
    <w:p w14:paraId="287BB2E2" w14:textId="77777777" w:rsidR="00AB1918" w:rsidRPr="005F4C56" w:rsidRDefault="00AB1918" w:rsidP="00AB1918">
      <w:pPr>
        <w:pStyle w:val="Kop3"/>
        <w:numPr>
          <w:ilvl w:val="0"/>
          <w:numId w:val="0"/>
        </w:numPr>
        <w:spacing w:line="240" w:lineRule="auto"/>
        <w:ind w:left="794" w:hanging="794"/>
        <w:rPr>
          <w:rFonts w:hint="eastAsia"/>
        </w:rPr>
      </w:pPr>
      <w:commentRangeStart w:id="5"/>
      <w:r w:rsidRPr="005F4C56">
        <w:t>Artikel 4.3 Hoofdgebouwen bouwen</w:t>
      </w:r>
      <w:commentRangeEnd w:id="5"/>
      <w:r w:rsidR="00975498">
        <w:rPr>
          <w:rStyle w:val="Verwijzingopmerking"/>
          <w:rFonts w:asciiTheme="minorHAnsi" w:eastAsiaTheme="minorHAnsi" w:hAnsiTheme="minorHAnsi" w:cs="Arial"/>
          <w:b w:val="0"/>
        </w:rPr>
        <w:commentReference w:id="5"/>
      </w:r>
    </w:p>
    <w:p w14:paraId="2C8A5940" w14:textId="77777777" w:rsidR="00AB1918" w:rsidRPr="004A32A7" w:rsidRDefault="00AB1918" w:rsidP="00AB1918">
      <w:pPr>
        <w:spacing w:line="240" w:lineRule="auto"/>
      </w:pPr>
      <w:r w:rsidRPr="004A32A7">
        <w:t xml:space="preserve">Met het oog op de doelen, bedoeld in artikel 4.2, wordt bij het </w:t>
      </w:r>
      <w:r w:rsidRPr="00844FCD">
        <w:rPr>
          <w:highlight w:val="green"/>
        </w:rPr>
        <w:t>bouwen van een hoofdgebouw</w:t>
      </w:r>
      <w:r w:rsidRPr="004A32A7">
        <w:t xml:space="preserve"> voldaan aan:</w:t>
      </w:r>
    </w:p>
    <w:p w14:paraId="528EBB39" w14:textId="77777777" w:rsidR="00AB1918" w:rsidRPr="004A32A7" w:rsidRDefault="00AB1918" w:rsidP="00DF3BF0">
      <w:pPr>
        <w:pStyle w:val="Lijstalinea"/>
        <w:numPr>
          <w:ilvl w:val="0"/>
          <w:numId w:val="23"/>
        </w:numPr>
        <w:spacing w:line="240" w:lineRule="auto"/>
      </w:pPr>
      <w:r w:rsidRPr="004A32A7">
        <w:t>paragraaf 5.2.1 Bouwen - algemeen;</w:t>
      </w:r>
      <w:r>
        <w:t xml:space="preserve"> en</w:t>
      </w:r>
    </w:p>
    <w:p w14:paraId="48B164C8" w14:textId="77777777" w:rsidR="00AB1918" w:rsidRDefault="00AB1918" w:rsidP="00DF3BF0">
      <w:pPr>
        <w:pStyle w:val="Lijstalinea"/>
        <w:numPr>
          <w:ilvl w:val="0"/>
          <w:numId w:val="23"/>
        </w:numPr>
        <w:spacing w:line="240" w:lineRule="auto"/>
      </w:pPr>
      <w:r w:rsidRPr="004A32A7">
        <w:t>paragraaf 5.2.2 Bouwen van een hoofdgebouw</w:t>
      </w:r>
      <w:r>
        <w:t>.</w:t>
      </w:r>
    </w:p>
    <w:p w14:paraId="587415C9" w14:textId="77777777" w:rsidR="00AB1918" w:rsidRDefault="00AB1918" w:rsidP="00AB1918">
      <w:pPr>
        <w:spacing w:line="240" w:lineRule="auto"/>
      </w:pPr>
    </w:p>
    <w:p w14:paraId="7874A4A5" w14:textId="77777777" w:rsidR="00AB1918" w:rsidRPr="005F4C56" w:rsidRDefault="00AB1918" w:rsidP="00AB1918">
      <w:pPr>
        <w:pStyle w:val="Kop3"/>
        <w:numPr>
          <w:ilvl w:val="0"/>
          <w:numId w:val="0"/>
        </w:numPr>
        <w:spacing w:line="240" w:lineRule="auto"/>
        <w:ind w:left="794" w:hanging="794"/>
        <w:rPr>
          <w:rFonts w:hint="eastAsia"/>
        </w:rPr>
      </w:pPr>
      <w:commentRangeStart w:id="6"/>
      <w:r w:rsidRPr="005F4C56">
        <w:t>Artikel 4.</w:t>
      </w:r>
      <w:r>
        <w:t>4</w:t>
      </w:r>
      <w:r w:rsidRPr="005F4C56">
        <w:t xml:space="preserve"> </w:t>
      </w:r>
      <w:r>
        <w:t>Bijbehorende bouwwerken bouwen</w:t>
      </w:r>
      <w:commentRangeEnd w:id="6"/>
      <w:r w:rsidR="00975498">
        <w:rPr>
          <w:rStyle w:val="Verwijzingopmerking"/>
          <w:rFonts w:asciiTheme="minorHAnsi" w:eastAsiaTheme="minorHAnsi" w:hAnsiTheme="minorHAnsi" w:cs="Arial"/>
          <w:b w:val="0"/>
        </w:rPr>
        <w:commentReference w:id="6"/>
      </w:r>
    </w:p>
    <w:p w14:paraId="2DDD4BF9" w14:textId="77777777" w:rsidR="00AB1918" w:rsidRPr="004A32A7" w:rsidRDefault="00AB1918" w:rsidP="00AB1918">
      <w:pPr>
        <w:spacing w:line="240" w:lineRule="auto"/>
      </w:pPr>
      <w:r w:rsidRPr="004A32A7">
        <w:t xml:space="preserve">Met het oog op de doelen, bedoeld in artikel 4.2, wordt bij het </w:t>
      </w:r>
      <w:r w:rsidRPr="00844FCD">
        <w:rPr>
          <w:highlight w:val="green"/>
        </w:rPr>
        <w:t>bouwen van een bijbehorend bouwwerk</w:t>
      </w:r>
      <w:r>
        <w:t xml:space="preserve"> </w:t>
      </w:r>
      <w:r w:rsidRPr="004A32A7">
        <w:t>voldaan aan:</w:t>
      </w:r>
    </w:p>
    <w:p w14:paraId="1DB85704" w14:textId="77777777" w:rsidR="00AB1918" w:rsidRPr="004A32A7" w:rsidRDefault="00AB1918" w:rsidP="00D37065">
      <w:pPr>
        <w:pStyle w:val="Lijstalinea"/>
        <w:numPr>
          <w:ilvl w:val="0"/>
          <w:numId w:val="69"/>
        </w:numPr>
        <w:spacing w:line="240" w:lineRule="auto"/>
      </w:pPr>
      <w:r w:rsidRPr="004A32A7">
        <w:t>paragraaf 5.2.1 Bouwen - algemeen;</w:t>
      </w:r>
      <w:r>
        <w:t xml:space="preserve"> en</w:t>
      </w:r>
    </w:p>
    <w:p w14:paraId="43EEF9D6" w14:textId="77777777" w:rsidR="00AB1918" w:rsidRPr="004A32A7" w:rsidRDefault="00AB1918" w:rsidP="00D37065">
      <w:pPr>
        <w:pStyle w:val="Lijstalinea"/>
        <w:numPr>
          <w:ilvl w:val="0"/>
          <w:numId w:val="69"/>
        </w:numPr>
        <w:spacing w:line="240" w:lineRule="auto"/>
      </w:pPr>
      <w:r w:rsidRPr="004A32A7">
        <w:t>paragraaf 5.2.</w:t>
      </w:r>
      <w:r>
        <w:t>8</w:t>
      </w:r>
      <w:r w:rsidRPr="004A32A7">
        <w:t xml:space="preserve"> Bouwen van een </w:t>
      </w:r>
      <w:r>
        <w:t>bijbehorend bouwwerk.</w:t>
      </w:r>
    </w:p>
    <w:p w14:paraId="41F36839" w14:textId="77777777" w:rsidR="00AB1918" w:rsidRDefault="00AB1918" w:rsidP="00AB1918">
      <w:pPr>
        <w:spacing w:line="240" w:lineRule="auto"/>
      </w:pPr>
    </w:p>
    <w:p w14:paraId="31F2389C" w14:textId="77777777" w:rsidR="00AB1918" w:rsidRPr="005F4C56" w:rsidRDefault="00AB1918" w:rsidP="00AB1918">
      <w:pPr>
        <w:pStyle w:val="Kop3"/>
        <w:numPr>
          <w:ilvl w:val="0"/>
          <w:numId w:val="0"/>
        </w:numPr>
        <w:spacing w:line="240" w:lineRule="auto"/>
        <w:ind w:left="794" w:hanging="794"/>
        <w:rPr>
          <w:rFonts w:hint="eastAsia"/>
        </w:rPr>
      </w:pPr>
      <w:r w:rsidRPr="005F4C56">
        <w:lastRenderedPageBreak/>
        <w:t>Artikel 4.</w:t>
      </w:r>
      <w:r>
        <w:t>5</w:t>
      </w:r>
      <w:r w:rsidRPr="005F4C56">
        <w:t xml:space="preserve"> </w:t>
      </w:r>
      <w:r>
        <w:t>Bouwwerken, geen gebouwen zijnde bouwen</w:t>
      </w:r>
    </w:p>
    <w:p w14:paraId="347293B6" w14:textId="77777777" w:rsidR="00AB1918" w:rsidRDefault="00AB1918" w:rsidP="00AB1918">
      <w:pPr>
        <w:spacing w:line="240" w:lineRule="auto"/>
        <w:rPr>
          <w:rFonts w:ascii="Arial" w:hAnsi="Arial"/>
          <w:sz w:val="20"/>
          <w:szCs w:val="20"/>
        </w:rPr>
      </w:pPr>
      <w:commentRangeStart w:id="7"/>
      <w:r w:rsidRPr="00161EB3">
        <w:rPr>
          <w:rFonts w:ascii="Arial" w:hAnsi="Arial"/>
          <w:sz w:val="20"/>
          <w:szCs w:val="20"/>
        </w:rPr>
        <w:t>Lid</w:t>
      </w:r>
      <w:r>
        <w:rPr>
          <w:rFonts w:ascii="Arial" w:hAnsi="Arial"/>
          <w:sz w:val="20"/>
          <w:szCs w:val="20"/>
        </w:rPr>
        <w:t xml:space="preserve"> </w:t>
      </w:r>
      <w:r w:rsidRPr="00161EB3">
        <w:rPr>
          <w:rFonts w:ascii="Arial" w:hAnsi="Arial"/>
          <w:sz w:val="20"/>
          <w:szCs w:val="20"/>
        </w:rPr>
        <w:t>1:</w:t>
      </w:r>
      <w:commentRangeEnd w:id="7"/>
      <w:r w:rsidR="00975498">
        <w:rPr>
          <w:rStyle w:val="Verwijzingopmerking"/>
        </w:rPr>
        <w:commentReference w:id="7"/>
      </w:r>
    </w:p>
    <w:p w14:paraId="2A997B32" w14:textId="77777777" w:rsidR="00AB1918" w:rsidRPr="004A32A7" w:rsidRDefault="00AB1918" w:rsidP="00AB1918">
      <w:pPr>
        <w:spacing w:line="240" w:lineRule="auto"/>
      </w:pPr>
      <w:r w:rsidRPr="004A32A7">
        <w:t xml:space="preserve">Met het oog op de doelen, bedoeld in artikel 4.2, wordt bij het </w:t>
      </w:r>
      <w:r w:rsidRPr="00844FCD">
        <w:rPr>
          <w:highlight w:val="green"/>
        </w:rPr>
        <w:t>bouwen van een bouwwerk, geen gebouw zijnde</w:t>
      </w:r>
      <w:r>
        <w:t xml:space="preserve"> </w:t>
      </w:r>
      <w:r w:rsidRPr="004A32A7">
        <w:t>voldaan aan:</w:t>
      </w:r>
    </w:p>
    <w:p w14:paraId="5D17EAFA" w14:textId="77777777" w:rsidR="00AB1918" w:rsidRPr="004A32A7" w:rsidRDefault="00AB1918" w:rsidP="00D37065">
      <w:pPr>
        <w:pStyle w:val="Lijstalinea"/>
        <w:numPr>
          <w:ilvl w:val="0"/>
          <w:numId w:val="68"/>
        </w:numPr>
        <w:spacing w:line="240" w:lineRule="auto"/>
      </w:pPr>
      <w:r w:rsidRPr="004A32A7">
        <w:t>paragraaf 5.2.1 Bouwen - algemeen;</w:t>
      </w:r>
      <w:r>
        <w:t xml:space="preserve"> en</w:t>
      </w:r>
    </w:p>
    <w:p w14:paraId="799E7366" w14:textId="77777777" w:rsidR="00AB1918" w:rsidRPr="004A32A7" w:rsidRDefault="00AB1918" w:rsidP="00D37065">
      <w:pPr>
        <w:pStyle w:val="Lijstalinea"/>
        <w:numPr>
          <w:ilvl w:val="0"/>
          <w:numId w:val="68"/>
        </w:numPr>
        <w:spacing w:line="240" w:lineRule="auto"/>
      </w:pPr>
      <w:r w:rsidRPr="004A32A7">
        <w:t>paragraaf 5.2.</w:t>
      </w:r>
      <w:r>
        <w:t>9</w:t>
      </w:r>
      <w:r w:rsidRPr="004A32A7">
        <w:t xml:space="preserve"> Bouwen van een </w:t>
      </w:r>
      <w:r>
        <w:t>bouwwerk, geen gebouw zijnde.</w:t>
      </w:r>
    </w:p>
    <w:p w14:paraId="4EBE168D" w14:textId="77777777" w:rsidR="00AB1918" w:rsidRDefault="00AB1918" w:rsidP="00AB1918">
      <w:pPr>
        <w:spacing w:line="240" w:lineRule="auto"/>
      </w:pPr>
    </w:p>
    <w:p w14:paraId="6D73FADC" w14:textId="0DBEFD35" w:rsidR="00AB1918" w:rsidRPr="00AA103E" w:rsidRDefault="00AB1918" w:rsidP="00AB1918">
      <w:pPr>
        <w:spacing w:line="240" w:lineRule="auto"/>
        <w:rPr>
          <w:rFonts w:ascii="Arial" w:hAnsi="Arial"/>
          <w:i/>
          <w:iCs/>
          <w:sz w:val="20"/>
          <w:szCs w:val="20"/>
        </w:rPr>
      </w:pPr>
      <w:commentRangeStart w:id="8"/>
      <w:r w:rsidRPr="00AA103E">
        <w:rPr>
          <w:rFonts w:ascii="Arial" w:hAnsi="Arial"/>
          <w:i/>
          <w:iCs/>
          <w:sz w:val="20"/>
          <w:szCs w:val="20"/>
        </w:rPr>
        <w:t xml:space="preserve">Lid </w:t>
      </w:r>
      <w:commentRangeStart w:id="9"/>
      <w:r w:rsidRPr="00AA103E">
        <w:rPr>
          <w:rFonts w:ascii="Arial" w:hAnsi="Arial"/>
          <w:i/>
          <w:iCs/>
          <w:sz w:val="20"/>
          <w:szCs w:val="20"/>
        </w:rPr>
        <w:t>2</w:t>
      </w:r>
      <w:commentRangeEnd w:id="9"/>
      <w:r w:rsidR="00711820">
        <w:rPr>
          <w:rStyle w:val="Verwijzingopmerking"/>
        </w:rPr>
        <w:commentReference w:id="9"/>
      </w:r>
      <w:r w:rsidRPr="00AA103E">
        <w:rPr>
          <w:rFonts w:ascii="Arial" w:hAnsi="Arial"/>
          <w:i/>
          <w:iCs/>
          <w:sz w:val="20"/>
          <w:szCs w:val="20"/>
        </w:rPr>
        <w:t>:</w:t>
      </w:r>
      <w:commentRangeEnd w:id="8"/>
      <w:r w:rsidR="00975498" w:rsidRPr="00AA103E">
        <w:rPr>
          <w:rStyle w:val="Verwijzingopmerking"/>
          <w:i/>
          <w:iCs/>
        </w:rPr>
        <w:commentReference w:id="8"/>
      </w:r>
    </w:p>
    <w:p w14:paraId="156BA962" w14:textId="77777777" w:rsidR="00AB1918" w:rsidRPr="00AA103E" w:rsidRDefault="00AB1918" w:rsidP="00AB1918">
      <w:pPr>
        <w:spacing w:line="240" w:lineRule="auto"/>
        <w:rPr>
          <w:i/>
          <w:iCs/>
        </w:rPr>
      </w:pPr>
      <w:r w:rsidRPr="00AA103E">
        <w:rPr>
          <w:i/>
          <w:iCs/>
        </w:rPr>
        <w:t xml:space="preserve">Met het oog op de doelen, bedoeld in artikel 4.2, wordt bij het </w:t>
      </w:r>
      <w:r w:rsidRPr="00AA103E">
        <w:rPr>
          <w:i/>
          <w:iCs/>
          <w:highlight w:val="green"/>
        </w:rPr>
        <w:t>bouwen van een bouwwerk, geen gebouw zijnde</w:t>
      </w:r>
      <w:r w:rsidRPr="00AA103E">
        <w:rPr>
          <w:i/>
          <w:iCs/>
        </w:rPr>
        <w:t xml:space="preserve"> in </w:t>
      </w:r>
      <w:r w:rsidRPr="00AA103E">
        <w:rPr>
          <w:i/>
          <w:iCs/>
          <w:highlight w:val="magenta"/>
        </w:rPr>
        <w:t>Eureka verblijf</w:t>
      </w:r>
      <w:r w:rsidRPr="00AA103E">
        <w:rPr>
          <w:i/>
          <w:iCs/>
        </w:rPr>
        <w:t xml:space="preserve"> voldaan aan:</w:t>
      </w:r>
    </w:p>
    <w:p w14:paraId="5E4DD7F6" w14:textId="77777777" w:rsidR="00AB1918" w:rsidRPr="00AA103E" w:rsidRDefault="00AB1918" w:rsidP="00D37065">
      <w:pPr>
        <w:pStyle w:val="Lijstalinea"/>
        <w:numPr>
          <w:ilvl w:val="0"/>
          <w:numId w:val="64"/>
        </w:numPr>
        <w:spacing w:line="240" w:lineRule="auto"/>
        <w:rPr>
          <w:i/>
          <w:iCs/>
        </w:rPr>
      </w:pPr>
      <w:r w:rsidRPr="00AA103E">
        <w:rPr>
          <w:i/>
          <w:iCs/>
        </w:rPr>
        <w:t>paragraaf 5.2.1 Bouwen - algemeen; en</w:t>
      </w:r>
    </w:p>
    <w:p w14:paraId="6B62DD85" w14:textId="77777777" w:rsidR="00AB1918" w:rsidRPr="00AA103E" w:rsidRDefault="00AB1918" w:rsidP="00D37065">
      <w:pPr>
        <w:pStyle w:val="Lijstalinea"/>
        <w:numPr>
          <w:ilvl w:val="0"/>
          <w:numId w:val="64"/>
        </w:numPr>
        <w:spacing w:line="240" w:lineRule="auto"/>
        <w:rPr>
          <w:i/>
          <w:iCs/>
        </w:rPr>
      </w:pPr>
      <w:r w:rsidRPr="00AA103E">
        <w:rPr>
          <w:i/>
          <w:iCs/>
        </w:rPr>
        <w:t>paragraaf 5.2.x Bouwen van een bouwwerk, geen gebouw zijnde Eureka verblijf.</w:t>
      </w:r>
    </w:p>
    <w:p w14:paraId="4AD91966" w14:textId="77777777" w:rsidR="00AB1918" w:rsidRPr="00AA103E" w:rsidRDefault="00AB1918" w:rsidP="00AB1918">
      <w:pPr>
        <w:spacing w:line="240" w:lineRule="auto"/>
        <w:rPr>
          <w:rFonts w:ascii="Arial" w:hAnsi="Arial"/>
          <w:i/>
          <w:iCs/>
          <w:sz w:val="20"/>
          <w:szCs w:val="20"/>
        </w:rPr>
      </w:pPr>
    </w:p>
    <w:p w14:paraId="05B02F0E" w14:textId="77777777" w:rsidR="00AB1918" w:rsidRPr="00AA103E" w:rsidRDefault="00AB1918" w:rsidP="00AB1918">
      <w:pPr>
        <w:spacing w:line="240" w:lineRule="auto"/>
        <w:rPr>
          <w:i/>
          <w:iCs/>
        </w:rPr>
      </w:pPr>
      <w:commentRangeStart w:id="10"/>
      <w:r w:rsidRPr="00AA103E">
        <w:rPr>
          <w:rFonts w:ascii="Arial" w:hAnsi="Arial"/>
          <w:i/>
          <w:iCs/>
          <w:sz w:val="20"/>
          <w:szCs w:val="20"/>
        </w:rPr>
        <w:t>Lid 3:</w:t>
      </w:r>
      <w:commentRangeEnd w:id="10"/>
      <w:r w:rsidR="00975498" w:rsidRPr="00AA103E">
        <w:rPr>
          <w:rStyle w:val="Verwijzingopmerking"/>
          <w:i/>
          <w:iCs/>
        </w:rPr>
        <w:commentReference w:id="10"/>
      </w:r>
    </w:p>
    <w:p w14:paraId="5309ED1F" w14:textId="77777777" w:rsidR="00AB1918" w:rsidRPr="00AA103E" w:rsidRDefault="00AB1918" w:rsidP="00AB1918">
      <w:pPr>
        <w:spacing w:line="240" w:lineRule="auto"/>
        <w:rPr>
          <w:i/>
          <w:iCs/>
        </w:rPr>
      </w:pPr>
      <w:r w:rsidRPr="00AA103E">
        <w:rPr>
          <w:i/>
          <w:iCs/>
        </w:rPr>
        <w:t xml:space="preserve">Met het oog op de doelen, bedoeld in artikel 4.2, wordt bij het </w:t>
      </w:r>
      <w:r w:rsidRPr="00AA103E">
        <w:rPr>
          <w:i/>
          <w:iCs/>
          <w:highlight w:val="green"/>
        </w:rPr>
        <w:t>bouwen van een bouwwerk, geen gebouw zijnde</w:t>
      </w:r>
      <w:r w:rsidRPr="00AA103E">
        <w:rPr>
          <w:i/>
          <w:iCs/>
        </w:rPr>
        <w:t xml:space="preserve"> in </w:t>
      </w:r>
      <w:r w:rsidRPr="00AA103E">
        <w:rPr>
          <w:i/>
          <w:iCs/>
          <w:highlight w:val="magenta"/>
        </w:rPr>
        <w:t>Eureka groen</w:t>
      </w:r>
      <w:r w:rsidRPr="00AA103E">
        <w:rPr>
          <w:i/>
          <w:iCs/>
        </w:rPr>
        <w:t xml:space="preserve"> voldaan aan:</w:t>
      </w:r>
    </w:p>
    <w:p w14:paraId="3EDAB194" w14:textId="77777777" w:rsidR="00AB1918" w:rsidRPr="00AA103E" w:rsidRDefault="00AB1918" w:rsidP="00D37065">
      <w:pPr>
        <w:pStyle w:val="Lijstalinea"/>
        <w:numPr>
          <w:ilvl w:val="0"/>
          <w:numId w:val="65"/>
        </w:numPr>
        <w:spacing w:line="240" w:lineRule="auto"/>
        <w:rPr>
          <w:i/>
          <w:iCs/>
        </w:rPr>
      </w:pPr>
      <w:r w:rsidRPr="00AA103E">
        <w:rPr>
          <w:i/>
          <w:iCs/>
        </w:rPr>
        <w:t>paragraaf 5.2.1 Bouwen - algemeen; en</w:t>
      </w:r>
    </w:p>
    <w:p w14:paraId="66DB4325" w14:textId="77777777" w:rsidR="00AB1918" w:rsidRPr="00AA103E" w:rsidRDefault="00AB1918" w:rsidP="00D37065">
      <w:pPr>
        <w:pStyle w:val="Lijstalinea"/>
        <w:numPr>
          <w:ilvl w:val="0"/>
          <w:numId w:val="65"/>
        </w:numPr>
        <w:spacing w:line="240" w:lineRule="auto"/>
        <w:rPr>
          <w:i/>
          <w:iCs/>
        </w:rPr>
      </w:pPr>
      <w:r w:rsidRPr="00AA103E">
        <w:rPr>
          <w:i/>
          <w:iCs/>
        </w:rPr>
        <w:t>paragraaf 5.2.x Bouwen van een bouwwerk, geen gebouw zijnde Eureka groen.</w:t>
      </w:r>
    </w:p>
    <w:p w14:paraId="04ABCE1E" w14:textId="77777777" w:rsidR="00AB1918" w:rsidRPr="00161EB3" w:rsidRDefault="00AB1918" w:rsidP="00AB1918">
      <w:pPr>
        <w:spacing w:line="240" w:lineRule="auto"/>
      </w:pPr>
    </w:p>
    <w:p w14:paraId="4E0F090C" w14:textId="77777777" w:rsidR="00AB1918" w:rsidRPr="00161EB3" w:rsidRDefault="00AB1918" w:rsidP="00AB1918">
      <w:pPr>
        <w:pStyle w:val="Kop3"/>
        <w:numPr>
          <w:ilvl w:val="0"/>
          <w:numId w:val="0"/>
        </w:numPr>
        <w:spacing w:line="240" w:lineRule="auto"/>
        <w:ind w:left="794" w:hanging="794"/>
        <w:rPr>
          <w:rFonts w:hint="eastAsia"/>
        </w:rPr>
      </w:pPr>
      <w:commentRangeStart w:id="11"/>
      <w:r w:rsidRPr="00161EB3">
        <w:t>Artikel 4.</w:t>
      </w:r>
      <w:r>
        <w:t>6</w:t>
      </w:r>
      <w:r w:rsidRPr="00161EB3">
        <w:t xml:space="preserve"> </w:t>
      </w:r>
      <w:commentRangeStart w:id="12"/>
      <w:r>
        <w:t>Bouwwerken</w:t>
      </w:r>
      <w:commentRangeEnd w:id="12"/>
      <w:r w:rsidR="00043B36">
        <w:rPr>
          <w:rStyle w:val="Verwijzingopmerking"/>
          <w:rFonts w:asciiTheme="minorHAnsi" w:eastAsiaTheme="minorHAnsi" w:hAnsiTheme="minorHAnsi" w:cs="Arial"/>
          <w:b w:val="0"/>
        </w:rPr>
        <w:commentReference w:id="12"/>
      </w:r>
      <w:r w:rsidRPr="00161EB3">
        <w:t xml:space="preserve"> in stand houden</w:t>
      </w:r>
      <w:commentRangeEnd w:id="11"/>
      <w:r w:rsidR="00FB7156">
        <w:rPr>
          <w:rStyle w:val="Verwijzingopmerking"/>
          <w:rFonts w:asciiTheme="minorHAnsi" w:eastAsiaTheme="minorHAnsi" w:hAnsiTheme="minorHAnsi" w:cs="Arial"/>
          <w:b w:val="0"/>
        </w:rPr>
        <w:commentReference w:id="11"/>
      </w:r>
    </w:p>
    <w:p w14:paraId="31DAFB62" w14:textId="77777777" w:rsidR="00AB1918" w:rsidRPr="00161EB3" w:rsidRDefault="00AB1918" w:rsidP="00AB1918">
      <w:pPr>
        <w:spacing w:line="240" w:lineRule="auto"/>
      </w:pPr>
      <w:r w:rsidRPr="00161EB3">
        <w:t>Met het oog op de doelen, bedoeld in artikel 4.</w:t>
      </w:r>
      <w:r>
        <w:t>2</w:t>
      </w:r>
      <w:r w:rsidRPr="00161EB3">
        <w:t xml:space="preserve">, wordt bij het </w:t>
      </w:r>
      <w:r w:rsidRPr="00C01335">
        <w:rPr>
          <w:highlight w:val="green"/>
        </w:rPr>
        <w:t>in stand houden van bouwwerken</w:t>
      </w:r>
      <w:r w:rsidRPr="00161EB3">
        <w:t xml:space="preserve"> voldaan aan </w:t>
      </w:r>
      <w:r w:rsidRPr="00C523F9">
        <w:t>paragraaf PM.</w:t>
      </w:r>
    </w:p>
    <w:p w14:paraId="38EAB944" w14:textId="77777777" w:rsidR="00AB1918" w:rsidRDefault="00AB1918" w:rsidP="00AB1918">
      <w:pPr>
        <w:spacing w:line="240" w:lineRule="auto"/>
      </w:pPr>
    </w:p>
    <w:p w14:paraId="1FD2374D" w14:textId="70B150D0" w:rsidR="00AB1918" w:rsidRPr="00EF220E" w:rsidRDefault="00AB1918" w:rsidP="00AB1918">
      <w:pPr>
        <w:pStyle w:val="Kop3"/>
        <w:numPr>
          <w:ilvl w:val="0"/>
          <w:numId w:val="0"/>
        </w:numPr>
        <w:spacing w:line="240" w:lineRule="auto"/>
        <w:ind w:left="794" w:hanging="794"/>
        <w:rPr>
          <w:rFonts w:hint="eastAsia"/>
        </w:rPr>
      </w:pPr>
      <w:commentRangeStart w:id="13"/>
      <w:r w:rsidRPr="00EF220E">
        <w:t>Artikel 4.9 Erven</w:t>
      </w:r>
      <w:r>
        <w:t xml:space="preserve">, </w:t>
      </w:r>
      <w:r w:rsidRPr="00EF220E">
        <w:t>terreinen</w:t>
      </w:r>
      <w:r>
        <w:t>, tuinen</w:t>
      </w:r>
      <w:r w:rsidR="00A476E1">
        <w:t xml:space="preserve"> en</w:t>
      </w:r>
      <w:r>
        <w:t xml:space="preserve"> dakterrassen</w:t>
      </w:r>
      <w:r w:rsidRPr="00EF220E">
        <w:t xml:space="preserve"> gebruiken</w:t>
      </w:r>
      <w:commentRangeEnd w:id="13"/>
      <w:r w:rsidR="00FB7156">
        <w:rPr>
          <w:rStyle w:val="Verwijzingopmerking"/>
          <w:rFonts w:asciiTheme="minorHAnsi" w:eastAsiaTheme="minorHAnsi" w:hAnsiTheme="minorHAnsi" w:cs="Arial"/>
          <w:b w:val="0"/>
        </w:rPr>
        <w:commentReference w:id="13"/>
      </w:r>
    </w:p>
    <w:p w14:paraId="5EA05764" w14:textId="4E9DEDE0" w:rsidR="00AB1918" w:rsidRPr="002D53A8" w:rsidRDefault="00AB1918" w:rsidP="00AB1918">
      <w:pPr>
        <w:spacing w:line="240" w:lineRule="auto"/>
      </w:pPr>
      <w:r w:rsidRPr="002D53A8">
        <w:t xml:space="preserve">Met het oog op de doelen, bedoeld in artikel 4.2, wordt bij het </w:t>
      </w:r>
      <w:r w:rsidRPr="00761D3C">
        <w:rPr>
          <w:highlight w:val="green"/>
        </w:rPr>
        <w:t>gebruiken van open erven</w:t>
      </w:r>
      <w:r w:rsidR="005A3618" w:rsidRPr="00761D3C">
        <w:rPr>
          <w:highlight w:val="green"/>
        </w:rPr>
        <w:t xml:space="preserve">, </w:t>
      </w:r>
      <w:r w:rsidRPr="00761D3C">
        <w:rPr>
          <w:highlight w:val="green"/>
        </w:rPr>
        <w:t>terreinen</w:t>
      </w:r>
      <w:r w:rsidR="005A3618" w:rsidRPr="00761D3C">
        <w:rPr>
          <w:highlight w:val="green"/>
        </w:rPr>
        <w:t>, tuinen en dakterrassen</w:t>
      </w:r>
      <w:r w:rsidR="005A3618">
        <w:t xml:space="preserve"> </w:t>
      </w:r>
      <w:r w:rsidRPr="00EF220E">
        <w:t>voldaan aan paragraaf 5.2.15 Gebruik van open erven, terreinen, tuinen en dakterrassen.</w:t>
      </w:r>
    </w:p>
    <w:p w14:paraId="09D5E52C" w14:textId="13DF1D4D" w:rsidR="00AD64B0" w:rsidRDefault="00AD64B0" w:rsidP="00AD64B0">
      <w:pPr>
        <w:rPr>
          <w:strike/>
        </w:rPr>
      </w:pPr>
    </w:p>
    <w:p w14:paraId="63A4779B" w14:textId="77777777" w:rsidR="005F3033" w:rsidRDefault="005F3033" w:rsidP="005F3033">
      <w:pPr>
        <w:pStyle w:val="Kop1"/>
        <w:numPr>
          <w:ilvl w:val="0"/>
          <w:numId w:val="0"/>
        </w:numPr>
        <w:spacing w:line="240" w:lineRule="auto"/>
        <w:ind w:left="454" w:hanging="454"/>
        <w:rPr>
          <w:rFonts w:hint="eastAsia"/>
        </w:rPr>
      </w:pPr>
      <w:commentRangeStart w:id="14"/>
      <w:r>
        <w:t>Paragraaf 4.1.2 Woonruimte</w:t>
      </w:r>
      <w:commentRangeEnd w:id="14"/>
      <w:r w:rsidR="000D191B">
        <w:rPr>
          <w:rStyle w:val="Verwijzingopmerking"/>
          <w:rFonts w:asciiTheme="minorHAnsi" w:eastAsiaTheme="minorHAnsi" w:hAnsiTheme="minorHAnsi" w:cs="Arial"/>
          <w:b w:val="0"/>
          <w:caps w:val="0"/>
        </w:rPr>
        <w:commentReference w:id="14"/>
      </w:r>
    </w:p>
    <w:p w14:paraId="378D5DAF" w14:textId="77777777" w:rsidR="005F3033" w:rsidRDefault="005F3033" w:rsidP="005F3033">
      <w:pPr>
        <w:pStyle w:val="Kop2"/>
        <w:numPr>
          <w:ilvl w:val="0"/>
          <w:numId w:val="0"/>
        </w:numPr>
        <w:spacing w:line="240" w:lineRule="auto"/>
        <w:ind w:left="680" w:hanging="680"/>
        <w:rPr>
          <w:rFonts w:hint="eastAsia"/>
        </w:rPr>
      </w:pPr>
      <w:r>
        <w:t>Artikel 4.13 Toepassingsbereik</w:t>
      </w:r>
    </w:p>
    <w:p w14:paraId="454FDD63" w14:textId="77777777" w:rsidR="005F3033" w:rsidRDefault="005F3033" w:rsidP="005F3033">
      <w:pPr>
        <w:spacing w:line="240" w:lineRule="auto"/>
        <w:rPr>
          <w:rFonts w:ascii="Arial" w:hAnsi="Arial"/>
          <w:color w:val="000000"/>
          <w:sz w:val="17"/>
          <w:szCs w:val="17"/>
        </w:rPr>
      </w:pPr>
      <w:r w:rsidRPr="00E5646C">
        <w:t>Deze paragraaf gaat over activiteiten met betrekking tot woonruimte.</w:t>
      </w:r>
    </w:p>
    <w:p w14:paraId="23ECFE80" w14:textId="77777777" w:rsidR="005F3033" w:rsidRDefault="005F3033" w:rsidP="005F3033">
      <w:pPr>
        <w:spacing w:line="240" w:lineRule="auto"/>
      </w:pPr>
    </w:p>
    <w:p w14:paraId="55EC3EAE" w14:textId="77777777" w:rsidR="005F3033" w:rsidRDefault="005F3033" w:rsidP="005F3033">
      <w:pPr>
        <w:pStyle w:val="Kop2"/>
        <w:numPr>
          <w:ilvl w:val="0"/>
          <w:numId w:val="0"/>
        </w:numPr>
        <w:spacing w:line="240" w:lineRule="auto"/>
        <w:ind w:left="680" w:hanging="680"/>
        <w:rPr>
          <w:rFonts w:hint="eastAsia"/>
        </w:rPr>
      </w:pPr>
      <w:r>
        <w:t>Artikel 4.14 Doelen</w:t>
      </w:r>
    </w:p>
    <w:p w14:paraId="632D6C4E" w14:textId="77777777" w:rsidR="005F3033" w:rsidRPr="00984BFF" w:rsidRDefault="005F3033" w:rsidP="005F3033">
      <w:pPr>
        <w:spacing w:line="240" w:lineRule="auto"/>
      </w:pPr>
      <w:r w:rsidRPr="00984BFF">
        <w:t>Voor activiteiten met betrekking tot woonruimte gelden de volgende doelen:</w:t>
      </w:r>
    </w:p>
    <w:p w14:paraId="60A0D708" w14:textId="77777777" w:rsidR="005F3033" w:rsidRPr="00984BFF" w:rsidRDefault="005F3033" w:rsidP="00D37065">
      <w:pPr>
        <w:numPr>
          <w:ilvl w:val="0"/>
          <w:numId w:val="70"/>
        </w:numPr>
        <w:spacing w:before="100" w:beforeAutospacing="1" w:after="100" w:afterAutospacing="1" w:line="240" w:lineRule="auto"/>
      </w:pPr>
      <w:r w:rsidRPr="00984BFF">
        <w:t>het bereiken en in stand houden van voldoende woonruimte;</w:t>
      </w:r>
    </w:p>
    <w:p w14:paraId="156640ED" w14:textId="77777777" w:rsidR="005F3033" w:rsidRPr="00984BFF" w:rsidRDefault="005F3033" w:rsidP="00D37065">
      <w:pPr>
        <w:numPr>
          <w:ilvl w:val="0"/>
          <w:numId w:val="70"/>
        </w:numPr>
        <w:spacing w:before="100" w:beforeAutospacing="1" w:after="100" w:afterAutospacing="1" w:line="240" w:lineRule="auto"/>
      </w:pPr>
      <w:r w:rsidRPr="00984BFF">
        <w:t>het aanbieden van een gevarieerde woningvoorraad; en</w:t>
      </w:r>
    </w:p>
    <w:p w14:paraId="0ED5709C" w14:textId="77777777" w:rsidR="005F3033" w:rsidRPr="00984BFF" w:rsidRDefault="005F3033" w:rsidP="00D37065">
      <w:pPr>
        <w:numPr>
          <w:ilvl w:val="0"/>
          <w:numId w:val="70"/>
        </w:numPr>
        <w:spacing w:beforeAutospacing="1" w:afterAutospacing="1" w:line="240" w:lineRule="auto"/>
      </w:pPr>
      <w:r w:rsidRPr="00984BFF">
        <w:t>het waarborgen van een goed woon- en leefklimaat.</w:t>
      </w:r>
    </w:p>
    <w:p w14:paraId="2D4DC01A" w14:textId="77777777" w:rsidR="005F3033" w:rsidRDefault="005F3033" w:rsidP="005F3033">
      <w:pPr>
        <w:pStyle w:val="Kop2"/>
        <w:numPr>
          <w:ilvl w:val="0"/>
          <w:numId w:val="0"/>
        </w:numPr>
        <w:spacing w:line="240" w:lineRule="auto"/>
        <w:ind w:left="680" w:hanging="680"/>
        <w:rPr>
          <w:rFonts w:hint="eastAsia"/>
        </w:rPr>
      </w:pPr>
      <w:commentRangeStart w:id="15"/>
      <w:r>
        <w:t>Artikel 4.15 Woonruimte toevoegen</w:t>
      </w:r>
      <w:commentRangeEnd w:id="15"/>
      <w:r w:rsidR="00503F80">
        <w:rPr>
          <w:rStyle w:val="Verwijzingopmerking"/>
          <w:rFonts w:asciiTheme="minorHAnsi" w:eastAsiaTheme="minorHAnsi" w:hAnsiTheme="minorHAnsi" w:cs="Arial"/>
          <w:b w:val="0"/>
        </w:rPr>
        <w:commentReference w:id="15"/>
      </w:r>
    </w:p>
    <w:p w14:paraId="1ACF7E76" w14:textId="77777777" w:rsidR="005F3033" w:rsidRPr="00984BFF" w:rsidRDefault="005F3033" w:rsidP="005F3033">
      <w:pPr>
        <w:spacing w:line="240" w:lineRule="auto"/>
      </w:pPr>
      <w:r w:rsidRPr="00984BFF">
        <w:t>Met het oog op de doelen, bedoeld in artikel 4.14, wordt bij het toevoegen van woonruimte voldaan aan de regels in paragraaf 5.2.16 Woonruimte toevoegen.</w:t>
      </w:r>
    </w:p>
    <w:p w14:paraId="2533469E" w14:textId="77777777" w:rsidR="005F3033" w:rsidRDefault="005F3033" w:rsidP="005F3033">
      <w:pPr>
        <w:spacing w:line="240" w:lineRule="auto"/>
      </w:pPr>
    </w:p>
    <w:p w14:paraId="3B28D565" w14:textId="77777777" w:rsidR="005F3033" w:rsidRDefault="005F3033" w:rsidP="005F3033">
      <w:pPr>
        <w:pStyle w:val="Kop2"/>
        <w:numPr>
          <w:ilvl w:val="0"/>
          <w:numId w:val="0"/>
        </w:numPr>
        <w:spacing w:line="240" w:lineRule="auto"/>
        <w:ind w:left="680" w:hanging="680"/>
        <w:rPr>
          <w:rFonts w:hint="eastAsia"/>
        </w:rPr>
      </w:pPr>
      <w:commentRangeStart w:id="16"/>
      <w:r>
        <w:t>Artikel 4.17 Woonruimte gebruiken</w:t>
      </w:r>
      <w:commentRangeEnd w:id="16"/>
      <w:r w:rsidR="00503F80">
        <w:rPr>
          <w:rStyle w:val="Verwijzingopmerking"/>
          <w:rFonts w:asciiTheme="minorHAnsi" w:eastAsiaTheme="minorHAnsi" w:hAnsiTheme="minorHAnsi" w:cs="Arial"/>
          <w:b w:val="0"/>
        </w:rPr>
        <w:commentReference w:id="16"/>
      </w:r>
    </w:p>
    <w:p w14:paraId="288F4DCC" w14:textId="77777777" w:rsidR="005F3033" w:rsidRPr="00984BFF" w:rsidRDefault="005F3033" w:rsidP="005F3033">
      <w:pPr>
        <w:spacing w:line="240" w:lineRule="auto"/>
      </w:pPr>
      <w:r w:rsidRPr="00984BFF">
        <w:t>Met het oog op de doelen, bedoeld in artikel 4.14, wordt bij het gebruiken van woonruimte voldaan aan paragraaf 5.2.18 Woonruimte gebruiken.</w:t>
      </w:r>
    </w:p>
    <w:p w14:paraId="1CA8573D" w14:textId="77777777" w:rsidR="005F3033" w:rsidRDefault="005F3033" w:rsidP="005F3033">
      <w:pPr>
        <w:spacing w:line="240" w:lineRule="auto"/>
        <w:rPr>
          <w:rFonts w:ascii="Arial" w:hAnsi="Arial"/>
          <w:color w:val="000000"/>
          <w:sz w:val="17"/>
          <w:szCs w:val="17"/>
        </w:rPr>
      </w:pPr>
    </w:p>
    <w:p w14:paraId="0127879F" w14:textId="64312F73" w:rsidR="005F3033" w:rsidRDefault="000015B5" w:rsidP="005F3033">
      <w:pPr>
        <w:pStyle w:val="Kop2"/>
        <w:numPr>
          <w:ilvl w:val="0"/>
          <w:numId w:val="0"/>
        </w:numPr>
        <w:spacing w:line="240" w:lineRule="auto"/>
        <w:ind w:left="680" w:hanging="680"/>
        <w:rPr>
          <w:rFonts w:hint="eastAsia"/>
        </w:rPr>
      </w:pPr>
      <w:r>
        <w:t xml:space="preserve">Moet </w:t>
      </w:r>
      <w:commentRangeStart w:id="17"/>
      <w:r w:rsidR="005F3033">
        <w:t>Artikel 4.18 Beroep of bedrijf aan huis uitoefenen</w:t>
      </w:r>
      <w:commentRangeEnd w:id="17"/>
      <w:r w:rsidR="000D191B">
        <w:rPr>
          <w:rStyle w:val="Verwijzingopmerking"/>
          <w:rFonts w:asciiTheme="minorHAnsi" w:eastAsiaTheme="minorHAnsi" w:hAnsiTheme="minorHAnsi" w:cs="Arial"/>
          <w:b w:val="0"/>
        </w:rPr>
        <w:commentReference w:id="17"/>
      </w:r>
    </w:p>
    <w:p w14:paraId="648A84AC" w14:textId="28E28B72" w:rsidR="005F3033" w:rsidRDefault="005F3033" w:rsidP="005F3033">
      <w:pPr>
        <w:spacing w:line="240" w:lineRule="auto"/>
      </w:pPr>
      <w:r w:rsidRPr="00984BFF">
        <w:t xml:space="preserve">Met het oog op de doelen, bedoeld in artikel 4.14, wordt bij </w:t>
      </w:r>
      <w:r w:rsidRPr="00F32034">
        <w:rPr>
          <w:highlight w:val="green"/>
        </w:rPr>
        <w:t>het uitoefenen van een beroep of bedrijf aan huis</w:t>
      </w:r>
      <w:r w:rsidRPr="00984BFF">
        <w:t xml:space="preserve"> voldaan aan paragraaf 5.2.19 Beroep of bedrijf aan huis.</w:t>
      </w:r>
    </w:p>
    <w:p w14:paraId="160C6F01" w14:textId="760B43FD" w:rsidR="00496A8E" w:rsidRDefault="00496A8E" w:rsidP="005F3033">
      <w:pPr>
        <w:spacing w:line="240" w:lineRule="auto"/>
      </w:pPr>
    </w:p>
    <w:p w14:paraId="00A4471C" w14:textId="77777777" w:rsidR="00C2563D" w:rsidRPr="00161EB3" w:rsidRDefault="00C2563D" w:rsidP="00C2563D">
      <w:pPr>
        <w:pStyle w:val="Kop2"/>
        <w:numPr>
          <w:ilvl w:val="0"/>
          <w:numId w:val="0"/>
        </w:numPr>
        <w:spacing w:line="240" w:lineRule="auto"/>
        <w:ind w:left="680" w:hanging="680"/>
        <w:rPr>
          <w:rFonts w:hint="eastAsia"/>
        </w:rPr>
      </w:pPr>
      <w:r w:rsidRPr="00161EB3">
        <w:lastRenderedPageBreak/>
        <w:t>Paragraaf 4.</w:t>
      </w:r>
      <w:r>
        <w:t xml:space="preserve">1.4 </w:t>
      </w:r>
      <w:r w:rsidRPr="00161EB3">
        <w:t>Cultureel erfgoed</w:t>
      </w:r>
    </w:p>
    <w:p w14:paraId="3948A14A" w14:textId="77777777" w:rsidR="00C2563D" w:rsidRDefault="00C2563D" w:rsidP="00C2563D">
      <w:pPr>
        <w:pStyle w:val="Kop3"/>
        <w:numPr>
          <w:ilvl w:val="0"/>
          <w:numId w:val="0"/>
        </w:numPr>
        <w:spacing w:line="240" w:lineRule="auto"/>
        <w:ind w:left="794" w:hanging="794"/>
        <w:rPr>
          <w:rFonts w:hint="eastAsia"/>
        </w:rPr>
      </w:pPr>
      <w:commentRangeStart w:id="18"/>
      <w:r>
        <w:t>Artikel 4.32 Toepassingsbereik</w:t>
      </w:r>
    </w:p>
    <w:p w14:paraId="32605C7E" w14:textId="77777777" w:rsidR="00C2563D" w:rsidRPr="00EA60CA" w:rsidRDefault="00C2563D" w:rsidP="00C2563D">
      <w:pPr>
        <w:spacing w:line="240" w:lineRule="auto"/>
      </w:pPr>
      <w:r w:rsidRPr="00984BFF">
        <w:t>Deze paragraaf gaat over activiteiten met betrekking tot cultureel erfgoed.</w:t>
      </w:r>
    </w:p>
    <w:p w14:paraId="35C90D17" w14:textId="77777777" w:rsidR="00C2563D" w:rsidRDefault="00C2563D" w:rsidP="00C2563D">
      <w:pPr>
        <w:spacing w:line="240" w:lineRule="auto"/>
      </w:pPr>
    </w:p>
    <w:p w14:paraId="7D07F17C" w14:textId="77777777" w:rsidR="00C2563D" w:rsidRPr="00161EB3" w:rsidRDefault="00C2563D" w:rsidP="00C2563D">
      <w:pPr>
        <w:pStyle w:val="Kop3"/>
        <w:numPr>
          <w:ilvl w:val="0"/>
          <w:numId w:val="0"/>
        </w:numPr>
        <w:spacing w:line="240" w:lineRule="auto"/>
        <w:ind w:left="794" w:hanging="794"/>
        <w:rPr>
          <w:rFonts w:hint="eastAsia"/>
        </w:rPr>
      </w:pPr>
      <w:r w:rsidRPr="00161EB3">
        <w:t>Artikel 4.</w:t>
      </w:r>
      <w:r>
        <w:t>33</w:t>
      </w:r>
      <w:r w:rsidRPr="00161EB3">
        <w:t xml:space="preserve"> Doelen</w:t>
      </w:r>
    </w:p>
    <w:p w14:paraId="34C822DA" w14:textId="77777777" w:rsidR="00C2563D" w:rsidRPr="00161EB3" w:rsidRDefault="00C2563D" w:rsidP="00C2563D">
      <w:pPr>
        <w:spacing w:line="240" w:lineRule="auto"/>
      </w:pPr>
      <w:r w:rsidRPr="00161EB3">
        <w:t xml:space="preserve">Voor </w:t>
      </w:r>
      <w:r>
        <w:t>acti</w:t>
      </w:r>
      <w:r w:rsidRPr="00984BFF">
        <w:t xml:space="preserve">viteiten met betrekking tot </w:t>
      </w:r>
      <w:r w:rsidRPr="00161EB3">
        <w:t>cultureel erfgoed gelden de volgende doelen:</w:t>
      </w:r>
    </w:p>
    <w:p w14:paraId="7CEDC1F5" w14:textId="77777777" w:rsidR="00C2563D" w:rsidRPr="00161EB3" w:rsidRDefault="00C2563D" w:rsidP="00D37065">
      <w:pPr>
        <w:pStyle w:val="Lijstalinea"/>
        <w:numPr>
          <w:ilvl w:val="0"/>
          <w:numId w:val="40"/>
        </w:numPr>
        <w:spacing w:line="240" w:lineRule="auto"/>
      </w:pPr>
      <w:r w:rsidRPr="00161EB3">
        <w:t>het beschermen van landschappelijke of stedenbouwkundige waarden; en</w:t>
      </w:r>
    </w:p>
    <w:p w14:paraId="4836E01F" w14:textId="77777777" w:rsidR="00C2563D" w:rsidRPr="00161EB3" w:rsidRDefault="00C2563D" w:rsidP="00D37065">
      <w:pPr>
        <w:pStyle w:val="Lijstalinea"/>
        <w:numPr>
          <w:ilvl w:val="0"/>
          <w:numId w:val="40"/>
        </w:numPr>
        <w:spacing w:line="240" w:lineRule="auto"/>
      </w:pPr>
      <w:r w:rsidRPr="00161EB3">
        <w:t>het behoud van cultureel erfgoed.</w:t>
      </w:r>
      <w:commentRangeEnd w:id="18"/>
      <w:r w:rsidR="00517B84">
        <w:rPr>
          <w:rStyle w:val="Verwijzingopmerking"/>
        </w:rPr>
        <w:commentReference w:id="18"/>
      </w:r>
    </w:p>
    <w:p w14:paraId="7C40D282" w14:textId="77777777" w:rsidR="00C2563D" w:rsidRPr="00161EB3" w:rsidRDefault="00C2563D" w:rsidP="00C2563D">
      <w:pPr>
        <w:spacing w:line="240" w:lineRule="auto"/>
      </w:pPr>
    </w:p>
    <w:p w14:paraId="5DD8CFD8" w14:textId="77777777" w:rsidR="00C2563D" w:rsidRPr="00161EB3" w:rsidRDefault="00C2563D" w:rsidP="00C2563D">
      <w:pPr>
        <w:pStyle w:val="Kop3"/>
        <w:numPr>
          <w:ilvl w:val="2"/>
          <w:numId w:val="0"/>
        </w:numPr>
        <w:spacing w:line="240" w:lineRule="auto"/>
        <w:ind w:left="794" w:hanging="794"/>
        <w:rPr>
          <w:rFonts w:hint="eastAsia"/>
        </w:rPr>
      </w:pPr>
      <w:r w:rsidRPr="00161EB3">
        <w:t xml:space="preserve">Artikel 4.x Activiteiten in </w:t>
      </w:r>
      <w:r>
        <w:t>gebieden met</w:t>
      </w:r>
      <w:r w:rsidRPr="00161EB3">
        <w:t xml:space="preserve"> </w:t>
      </w:r>
      <w:r>
        <w:t>een archeologische verwachting</w:t>
      </w:r>
    </w:p>
    <w:p w14:paraId="61AA6CCE" w14:textId="77777777" w:rsidR="00C2563D" w:rsidRPr="00FF66B4" w:rsidRDefault="00C2563D" w:rsidP="00C2563D">
      <w:pPr>
        <w:spacing w:line="240" w:lineRule="auto"/>
      </w:pPr>
      <w:r w:rsidRPr="00161EB3">
        <w:t xml:space="preserve">Met het oog op de doelen, bedoeld in </w:t>
      </w:r>
      <w:r w:rsidRPr="00FF66B4">
        <w:t xml:space="preserve">artikel 4.x, wordt bij het verrichten van </w:t>
      </w:r>
      <w:r w:rsidRPr="007C6E2A">
        <w:rPr>
          <w:highlight w:val="green"/>
        </w:rPr>
        <w:t>activiteiten</w:t>
      </w:r>
      <w:r w:rsidRPr="00FF66B4">
        <w:t xml:space="preserve"> in </w:t>
      </w:r>
      <w:r w:rsidRPr="007C6E2A">
        <w:rPr>
          <w:highlight w:val="magenta"/>
        </w:rPr>
        <w:t>gebieden met een archeologische verwachting</w:t>
      </w:r>
      <w:r w:rsidRPr="00FF66B4">
        <w:t xml:space="preserve"> voldaan aan</w:t>
      </w:r>
      <w:r>
        <w:t xml:space="preserve"> </w:t>
      </w:r>
      <w:commentRangeStart w:id="19"/>
      <w:r>
        <w:t>p</w:t>
      </w:r>
      <w:r w:rsidRPr="00161EB3">
        <w:t>aragraaf</w:t>
      </w:r>
      <w:r w:rsidRPr="00FF66B4">
        <w:t xml:space="preserve"> 5.</w:t>
      </w:r>
      <w:r>
        <w:t>2.34</w:t>
      </w:r>
      <w:r w:rsidRPr="00FF66B4">
        <w:t xml:space="preserve"> Activiteiten in gebieden met archeologische verwachting.</w:t>
      </w:r>
      <w:commentRangeEnd w:id="19"/>
      <w:r w:rsidR="00517B84">
        <w:rPr>
          <w:rStyle w:val="Verwijzingopmerking"/>
        </w:rPr>
        <w:commentReference w:id="19"/>
      </w:r>
    </w:p>
    <w:p w14:paraId="6AD00691" w14:textId="4998D10D" w:rsidR="00DE5959" w:rsidRPr="00CE6129" w:rsidRDefault="00DE5959" w:rsidP="00031A9B"/>
    <w:p w14:paraId="7059C435" w14:textId="08230E4C" w:rsidR="00967DD3" w:rsidRDefault="008E6420" w:rsidP="00031A9B">
      <w:pPr>
        <w:pStyle w:val="Kop1"/>
        <w:numPr>
          <w:ilvl w:val="0"/>
          <w:numId w:val="0"/>
        </w:numPr>
        <w:ind w:left="454" w:hanging="454"/>
        <w:rPr>
          <w:rFonts w:hint="eastAsia"/>
        </w:rPr>
      </w:pPr>
      <w:r w:rsidRPr="00CE6129">
        <w:t>Afdeling 4.</w:t>
      </w:r>
      <w:r w:rsidR="00C2563D">
        <w:t>2</w:t>
      </w:r>
      <w:r w:rsidRPr="00CE6129">
        <w:t xml:space="preserve"> Gebiedstypen</w:t>
      </w:r>
    </w:p>
    <w:p w14:paraId="2B6B4FCA" w14:textId="5A295DAD" w:rsidR="004975EA" w:rsidRDefault="004975EA" w:rsidP="00046FD8">
      <w:pPr>
        <w:pStyle w:val="Kop2"/>
        <w:numPr>
          <w:ilvl w:val="0"/>
          <w:numId w:val="0"/>
        </w:numPr>
        <w:spacing w:line="240" w:lineRule="auto"/>
        <w:rPr>
          <w:rFonts w:hint="eastAsia"/>
        </w:rPr>
      </w:pPr>
      <w:r>
        <w:t>Paragraaf 4.2.1 Algemeen</w:t>
      </w:r>
    </w:p>
    <w:p w14:paraId="1F24C674" w14:textId="068183B8" w:rsidR="004975EA" w:rsidRDefault="004975EA" w:rsidP="00493E9C"/>
    <w:p w14:paraId="480E9809" w14:textId="77777777" w:rsidR="00493E9C" w:rsidRPr="003A2F5E" w:rsidRDefault="00493E9C" w:rsidP="00E50FB1">
      <w:pPr>
        <w:pStyle w:val="Kop3"/>
        <w:numPr>
          <w:ilvl w:val="0"/>
          <w:numId w:val="0"/>
        </w:numPr>
        <w:ind w:left="794" w:hanging="794"/>
        <w:rPr>
          <w:rFonts w:hint="eastAsia"/>
          <w:lang w:eastAsia="nl-NL"/>
        </w:rPr>
      </w:pPr>
      <w:r w:rsidRPr="003A2F5E">
        <w:rPr>
          <w:lang w:eastAsia="nl-NL"/>
        </w:rPr>
        <w:t xml:space="preserve">Artikel 4.53 </w:t>
      </w:r>
      <w:commentRangeStart w:id="20"/>
      <w:r w:rsidRPr="003A2F5E">
        <w:rPr>
          <w:lang w:eastAsia="nl-NL"/>
        </w:rPr>
        <w:t>Toepassingsbereik</w:t>
      </w:r>
      <w:commentRangeEnd w:id="20"/>
      <w:r w:rsidR="00321081">
        <w:rPr>
          <w:rStyle w:val="Verwijzingopmerking"/>
          <w:rFonts w:asciiTheme="minorHAnsi" w:eastAsiaTheme="minorHAnsi" w:hAnsiTheme="minorHAnsi" w:cs="Arial"/>
          <w:b w:val="0"/>
        </w:rPr>
        <w:commentReference w:id="20"/>
      </w:r>
    </w:p>
    <w:p w14:paraId="72EB6124" w14:textId="77777777" w:rsidR="00493E9C" w:rsidRPr="003A2F5E" w:rsidRDefault="00493E9C" w:rsidP="00BD1179">
      <w:pPr>
        <w:rPr>
          <w:lang w:eastAsia="nl-NL"/>
        </w:rPr>
      </w:pPr>
      <w:r w:rsidRPr="003A2F5E">
        <w:rPr>
          <w:lang w:eastAsia="nl-NL"/>
        </w:rPr>
        <w:t>Deze afdeling gaat over de volgende activiteiten met gebruiksruimte:</w:t>
      </w:r>
    </w:p>
    <w:p w14:paraId="4AFA940B" w14:textId="77777777" w:rsidR="00493E9C" w:rsidRPr="00BD1179" w:rsidRDefault="00493E9C" w:rsidP="00BD1179">
      <w:pPr>
        <w:pStyle w:val="Lijstalinea"/>
        <w:numPr>
          <w:ilvl w:val="0"/>
          <w:numId w:val="111"/>
        </w:numPr>
        <w:rPr>
          <w:highlight w:val="green"/>
          <w:lang w:eastAsia="nl-NL"/>
        </w:rPr>
      </w:pPr>
      <w:r w:rsidRPr="00BD1179">
        <w:rPr>
          <w:highlight w:val="green"/>
          <w:lang w:eastAsia="nl-NL"/>
        </w:rPr>
        <w:t>agrarische activiteiten;</w:t>
      </w:r>
    </w:p>
    <w:p w14:paraId="0A0E4E7B" w14:textId="77777777" w:rsidR="00493E9C" w:rsidRPr="00BD1179" w:rsidRDefault="00493E9C" w:rsidP="00BD1179">
      <w:pPr>
        <w:pStyle w:val="Lijstalinea"/>
        <w:numPr>
          <w:ilvl w:val="0"/>
          <w:numId w:val="111"/>
        </w:numPr>
        <w:rPr>
          <w:highlight w:val="green"/>
          <w:lang w:eastAsia="nl-NL"/>
        </w:rPr>
      </w:pPr>
      <w:r w:rsidRPr="00BD1179">
        <w:rPr>
          <w:highlight w:val="green"/>
          <w:lang w:eastAsia="nl-NL"/>
        </w:rPr>
        <w:t>bedrijfsactiviteiten;</w:t>
      </w:r>
    </w:p>
    <w:p w14:paraId="61E5680C" w14:textId="77777777" w:rsidR="00493E9C" w:rsidRPr="00BD1179" w:rsidRDefault="00493E9C" w:rsidP="00BD1179">
      <w:pPr>
        <w:pStyle w:val="Lijstalinea"/>
        <w:numPr>
          <w:ilvl w:val="0"/>
          <w:numId w:val="111"/>
        </w:numPr>
        <w:rPr>
          <w:highlight w:val="green"/>
          <w:lang w:eastAsia="nl-NL"/>
        </w:rPr>
      </w:pPr>
      <w:r w:rsidRPr="00BD1179">
        <w:rPr>
          <w:highlight w:val="green"/>
          <w:lang w:eastAsia="nl-NL"/>
        </w:rPr>
        <w:t>culturele activiteiten;</w:t>
      </w:r>
    </w:p>
    <w:p w14:paraId="38D58A5F" w14:textId="77777777" w:rsidR="00493E9C" w:rsidRPr="00BD1179" w:rsidRDefault="00493E9C" w:rsidP="00BD1179">
      <w:pPr>
        <w:pStyle w:val="Lijstalinea"/>
        <w:numPr>
          <w:ilvl w:val="0"/>
          <w:numId w:val="111"/>
        </w:numPr>
        <w:rPr>
          <w:highlight w:val="green"/>
          <w:lang w:eastAsia="nl-NL"/>
        </w:rPr>
      </w:pPr>
      <w:r w:rsidRPr="00BD1179">
        <w:rPr>
          <w:highlight w:val="green"/>
          <w:lang w:eastAsia="nl-NL"/>
        </w:rPr>
        <w:t>detailhandelsactiviteiten;</w:t>
      </w:r>
    </w:p>
    <w:p w14:paraId="732A3B92" w14:textId="77777777" w:rsidR="00493E9C" w:rsidRPr="00BD1179" w:rsidRDefault="00493E9C" w:rsidP="00BD1179">
      <w:pPr>
        <w:pStyle w:val="Lijstalinea"/>
        <w:numPr>
          <w:ilvl w:val="0"/>
          <w:numId w:val="111"/>
        </w:numPr>
        <w:rPr>
          <w:highlight w:val="green"/>
          <w:lang w:eastAsia="nl-NL"/>
        </w:rPr>
      </w:pPr>
      <w:r w:rsidRPr="00BD1179">
        <w:rPr>
          <w:highlight w:val="green"/>
          <w:lang w:eastAsia="nl-NL"/>
        </w:rPr>
        <w:t>dienstverleningsactiviteiten;</w:t>
      </w:r>
    </w:p>
    <w:p w14:paraId="363C40CF" w14:textId="77777777" w:rsidR="00493E9C" w:rsidRPr="00BD1179" w:rsidRDefault="00493E9C" w:rsidP="00BD1179">
      <w:pPr>
        <w:pStyle w:val="Lijstalinea"/>
        <w:numPr>
          <w:ilvl w:val="0"/>
          <w:numId w:val="111"/>
        </w:numPr>
        <w:rPr>
          <w:highlight w:val="green"/>
          <w:lang w:eastAsia="nl-NL"/>
        </w:rPr>
      </w:pPr>
      <w:r w:rsidRPr="00BD1179">
        <w:rPr>
          <w:highlight w:val="green"/>
          <w:lang w:eastAsia="nl-NL"/>
        </w:rPr>
        <w:t>horeca-activiteiten;</w:t>
      </w:r>
    </w:p>
    <w:p w14:paraId="408F06E9" w14:textId="77777777" w:rsidR="00493E9C" w:rsidRPr="00BD1179" w:rsidRDefault="00493E9C" w:rsidP="00BD1179">
      <w:pPr>
        <w:pStyle w:val="Lijstalinea"/>
        <w:numPr>
          <w:ilvl w:val="0"/>
          <w:numId w:val="111"/>
        </w:numPr>
        <w:rPr>
          <w:highlight w:val="green"/>
          <w:lang w:eastAsia="nl-NL"/>
        </w:rPr>
      </w:pPr>
      <w:r w:rsidRPr="00BD1179">
        <w:rPr>
          <w:highlight w:val="green"/>
          <w:lang w:eastAsia="nl-NL"/>
        </w:rPr>
        <w:t>industriële activiteiten;</w:t>
      </w:r>
    </w:p>
    <w:p w14:paraId="4A08FDF3" w14:textId="77777777" w:rsidR="00493E9C" w:rsidRPr="00BD1179" w:rsidRDefault="00493E9C" w:rsidP="00BD1179">
      <w:pPr>
        <w:pStyle w:val="Lijstalinea"/>
        <w:numPr>
          <w:ilvl w:val="0"/>
          <w:numId w:val="111"/>
        </w:numPr>
        <w:rPr>
          <w:highlight w:val="green"/>
          <w:lang w:eastAsia="nl-NL"/>
        </w:rPr>
      </w:pPr>
      <w:r w:rsidRPr="00BD1179">
        <w:rPr>
          <w:highlight w:val="green"/>
          <w:lang w:eastAsia="nl-NL"/>
        </w:rPr>
        <w:t>kantooractiviteiten;</w:t>
      </w:r>
    </w:p>
    <w:p w14:paraId="56031CEE" w14:textId="77777777" w:rsidR="00493E9C" w:rsidRPr="00BD1179" w:rsidRDefault="00493E9C" w:rsidP="00BD1179">
      <w:pPr>
        <w:pStyle w:val="Lijstalinea"/>
        <w:numPr>
          <w:ilvl w:val="0"/>
          <w:numId w:val="111"/>
        </w:numPr>
        <w:rPr>
          <w:highlight w:val="green"/>
          <w:lang w:eastAsia="nl-NL"/>
        </w:rPr>
      </w:pPr>
      <w:r w:rsidRPr="00BD1179">
        <w:rPr>
          <w:highlight w:val="green"/>
          <w:lang w:eastAsia="nl-NL"/>
        </w:rPr>
        <w:t>maatschappelijke activiteiten;</w:t>
      </w:r>
    </w:p>
    <w:p w14:paraId="5079C581" w14:textId="77777777" w:rsidR="00493E9C" w:rsidRPr="00BD1179" w:rsidRDefault="00493E9C" w:rsidP="00BD1179">
      <w:pPr>
        <w:pStyle w:val="Lijstalinea"/>
        <w:numPr>
          <w:ilvl w:val="0"/>
          <w:numId w:val="111"/>
        </w:numPr>
        <w:rPr>
          <w:highlight w:val="green"/>
          <w:lang w:eastAsia="nl-NL"/>
        </w:rPr>
      </w:pPr>
      <w:r w:rsidRPr="00BD1179">
        <w:rPr>
          <w:highlight w:val="green"/>
          <w:lang w:eastAsia="nl-NL"/>
        </w:rPr>
        <w:t>recreatie-activiteiten;</w:t>
      </w:r>
    </w:p>
    <w:p w14:paraId="6A9AC70B" w14:textId="77777777" w:rsidR="00493E9C" w:rsidRPr="00BD1179" w:rsidRDefault="00493E9C" w:rsidP="00BD1179">
      <w:pPr>
        <w:pStyle w:val="Lijstalinea"/>
        <w:numPr>
          <w:ilvl w:val="0"/>
          <w:numId w:val="111"/>
        </w:numPr>
        <w:rPr>
          <w:highlight w:val="green"/>
          <w:lang w:eastAsia="nl-NL"/>
        </w:rPr>
      </w:pPr>
      <w:r w:rsidRPr="00BD1179">
        <w:rPr>
          <w:highlight w:val="green"/>
          <w:lang w:eastAsia="nl-NL"/>
        </w:rPr>
        <w:t>sportactiviteiten; en</w:t>
      </w:r>
    </w:p>
    <w:p w14:paraId="4ED2E163" w14:textId="77777777" w:rsidR="00493E9C" w:rsidRPr="00BD1179" w:rsidRDefault="00493E9C" w:rsidP="00BD1179">
      <w:pPr>
        <w:pStyle w:val="Lijstalinea"/>
        <w:numPr>
          <w:ilvl w:val="0"/>
          <w:numId w:val="111"/>
        </w:numPr>
        <w:rPr>
          <w:highlight w:val="green"/>
          <w:lang w:eastAsia="nl-NL"/>
        </w:rPr>
      </w:pPr>
      <w:r w:rsidRPr="00BD1179">
        <w:rPr>
          <w:highlight w:val="green"/>
          <w:lang w:eastAsia="nl-NL"/>
        </w:rPr>
        <w:t>wonen.</w:t>
      </w:r>
    </w:p>
    <w:p w14:paraId="6B069321" w14:textId="77777777" w:rsidR="00493E9C" w:rsidRDefault="00493E9C" w:rsidP="00493E9C"/>
    <w:p w14:paraId="27DF9973" w14:textId="77777777" w:rsidR="00493E9C" w:rsidRDefault="00493E9C" w:rsidP="00493E9C"/>
    <w:p w14:paraId="05DCD125" w14:textId="4EE0BFA4" w:rsidR="00046FD8" w:rsidRDefault="00046FD8" w:rsidP="00046FD8">
      <w:pPr>
        <w:pStyle w:val="Kop2"/>
        <w:numPr>
          <w:ilvl w:val="0"/>
          <w:numId w:val="0"/>
        </w:numPr>
        <w:spacing w:line="240" w:lineRule="auto"/>
        <w:rPr>
          <w:rFonts w:hint="eastAsia"/>
        </w:rPr>
      </w:pPr>
      <w:commentRangeStart w:id="21"/>
      <w:r w:rsidRPr="00FF66B4">
        <w:t>Paragraaf 4.2.3 Woongebied</w:t>
      </w:r>
      <w:commentRangeEnd w:id="21"/>
      <w:r w:rsidR="00031A9B">
        <w:rPr>
          <w:rStyle w:val="Verwijzingopmerking"/>
          <w:rFonts w:asciiTheme="minorHAnsi" w:eastAsiaTheme="minorHAnsi" w:hAnsiTheme="minorHAnsi" w:cs="Arial"/>
          <w:b w:val="0"/>
        </w:rPr>
        <w:commentReference w:id="21"/>
      </w:r>
    </w:p>
    <w:p w14:paraId="03503151" w14:textId="77777777" w:rsidR="00046FD8" w:rsidRPr="00A442A2" w:rsidRDefault="00046FD8" w:rsidP="00046FD8">
      <w:pPr>
        <w:spacing w:line="240" w:lineRule="auto"/>
      </w:pPr>
    </w:p>
    <w:p w14:paraId="36809EBB" w14:textId="01A5B6DA" w:rsidR="00046FD8" w:rsidRPr="00FF66B4" w:rsidRDefault="00046FD8" w:rsidP="00046FD8">
      <w:pPr>
        <w:pStyle w:val="Kop3"/>
        <w:numPr>
          <w:ilvl w:val="0"/>
          <w:numId w:val="0"/>
        </w:numPr>
        <w:spacing w:line="240" w:lineRule="auto"/>
        <w:ind w:left="794" w:hanging="794"/>
        <w:rPr>
          <w:rFonts w:hint="eastAsia"/>
        </w:rPr>
      </w:pPr>
      <w:r w:rsidRPr="00FF66B4">
        <w:t>Artikel 4.</w:t>
      </w:r>
      <w:r w:rsidR="00825757">
        <w:t>57</w:t>
      </w:r>
      <w:r w:rsidRPr="00FF66B4">
        <w:t xml:space="preserve"> Aanwijzing </w:t>
      </w:r>
    </w:p>
    <w:p w14:paraId="7F564F83" w14:textId="77777777" w:rsidR="00046FD8" w:rsidRDefault="00046FD8" w:rsidP="00046FD8">
      <w:pPr>
        <w:spacing w:line="240" w:lineRule="auto"/>
      </w:pPr>
      <w:r w:rsidRPr="00FF66B4">
        <w:t xml:space="preserve">Er is een gebiedstype </w:t>
      </w:r>
      <w:r w:rsidRPr="006B1D41">
        <w:rPr>
          <w:highlight w:val="magenta"/>
        </w:rPr>
        <w:t>Woongebied</w:t>
      </w:r>
      <w:r w:rsidRPr="00FF66B4">
        <w:t>.</w:t>
      </w:r>
    </w:p>
    <w:p w14:paraId="5DA5080A" w14:textId="77777777" w:rsidR="002A0608" w:rsidRPr="00CE6129" w:rsidRDefault="002A0608" w:rsidP="002A0608"/>
    <w:p w14:paraId="3319EC08" w14:textId="47F3598D" w:rsidR="008E6420" w:rsidRPr="00CE6129" w:rsidRDefault="008E6420" w:rsidP="00443253">
      <w:pPr>
        <w:pStyle w:val="Kop3"/>
        <w:numPr>
          <w:ilvl w:val="0"/>
          <w:numId w:val="0"/>
        </w:numPr>
        <w:ind w:left="794" w:hanging="794"/>
        <w:rPr>
          <w:rFonts w:hint="eastAsia"/>
        </w:rPr>
      </w:pPr>
      <w:commentRangeStart w:id="22"/>
      <w:r w:rsidRPr="00CE6129">
        <w:t>Artikel 4.</w:t>
      </w:r>
      <w:r w:rsidR="00825757">
        <w:t>58</w:t>
      </w:r>
      <w:r w:rsidRPr="00CE6129">
        <w:t xml:space="preserve"> Doelen</w:t>
      </w:r>
      <w:commentRangeEnd w:id="22"/>
      <w:r w:rsidR="0054221C">
        <w:rPr>
          <w:rStyle w:val="Verwijzingopmerking"/>
          <w:rFonts w:asciiTheme="minorHAnsi" w:eastAsiaTheme="minorHAnsi" w:hAnsiTheme="minorHAnsi" w:cs="Arial"/>
          <w:b w:val="0"/>
        </w:rPr>
        <w:commentReference w:id="22"/>
      </w:r>
    </w:p>
    <w:p w14:paraId="5C73EF9E" w14:textId="331EF282" w:rsidR="008E6420" w:rsidRPr="00CE6129" w:rsidRDefault="008E6420" w:rsidP="008E6420">
      <w:r w:rsidRPr="00CE6129">
        <w:t xml:space="preserve">Binnen </w:t>
      </w:r>
      <w:r w:rsidR="00046FD8" w:rsidRPr="006B1D41">
        <w:rPr>
          <w:highlight w:val="magenta"/>
        </w:rPr>
        <w:t>W</w:t>
      </w:r>
      <w:r w:rsidRPr="006B1D41">
        <w:rPr>
          <w:highlight w:val="magenta"/>
        </w:rPr>
        <w:t>oongebied</w:t>
      </w:r>
      <w:r w:rsidRPr="00CE6129">
        <w:t xml:space="preserve"> gelden de volgende doelen</w:t>
      </w:r>
      <w:r w:rsidR="00046FD8">
        <w:t>, bedoeld in artikel 2.1</w:t>
      </w:r>
      <w:r w:rsidRPr="00CE6129">
        <w:t>:</w:t>
      </w:r>
    </w:p>
    <w:p w14:paraId="66BC5FDB" w14:textId="77777777" w:rsidR="008E6420" w:rsidRPr="00CE6129" w:rsidRDefault="008E6420" w:rsidP="00DF3BF0">
      <w:pPr>
        <w:pStyle w:val="Lijstalinea"/>
        <w:numPr>
          <w:ilvl w:val="0"/>
          <w:numId w:val="24"/>
        </w:numPr>
      </w:pPr>
      <w:r w:rsidRPr="00CE6129">
        <w:t>het waarborgen van de veiligheid;</w:t>
      </w:r>
    </w:p>
    <w:p w14:paraId="63B63E21" w14:textId="77777777" w:rsidR="008E6420" w:rsidRPr="00CE6129" w:rsidRDefault="008E6420" w:rsidP="00DF3BF0">
      <w:pPr>
        <w:pStyle w:val="Lijstalinea"/>
        <w:numPr>
          <w:ilvl w:val="0"/>
          <w:numId w:val="24"/>
        </w:numPr>
      </w:pPr>
      <w:r w:rsidRPr="00CE6129">
        <w:t>het beschermen van de gezondheid;</w:t>
      </w:r>
    </w:p>
    <w:p w14:paraId="617A7591" w14:textId="77777777" w:rsidR="008E6420" w:rsidRPr="00CE6129" w:rsidRDefault="008E6420" w:rsidP="00DF3BF0">
      <w:pPr>
        <w:pStyle w:val="Lijstalinea"/>
        <w:numPr>
          <w:ilvl w:val="0"/>
          <w:numId w:val="24"/>
        </w:numPr>
      </w:pPr>
      <w:r w:rsidRPr="00CE6129">
        <w:t>het beschermen van het milieu;</w:t>
      </w:r>
    </w:p>
    <w:p w14:paraId="31FD2600" w14:textId="77777777" w:rsidR="008E6420" w:rsidRPr="00CE6129" w:rsidRDefault="008E6420" w:rsidP="00DF3BF0">
      <w:pPr>
        <w:pStyle w:val="Lijstalinea"/>
        <w:numPr>
          <w:ilvl w:val="0"/>
          <w:numId w:val="24"/>
        </w:numPr>
      </w:pPr>
      <w:r w:rsidRPr="00CE6129">
        <w:t>het beschermen van landschappelijke of stedenbouwkundige waarden;</w:t>
      </w:r>
    </w:p>
    <w:p w14:paraId="57A79E2C" w14:textId="77777777" w:rsidR="008E6420" w:rsidRPr="00CE6129" w:rsidRDefault="008E6420" w:rsidP="00DF3BF0">
      <w:pPr>
        <w:pStyle w:val="Lijstalinea"/>
        <w:numPr>
          <w:ilvl w:val="0"/>
          <w:numId w:val="24"/>
        </w:numPr>
      </w:pPr>
      <w:r w:rsidRPr="00CE6129">
        <w:t>de kwaliteit van bouwwerken;</w:t>
      </w:r>
    </w:p>
    <w:p w14:paraId="546BE576" w14:textId="77777777" w:rsidR="008E6420" w:rsidRPr="00C4235C" w:rsidRDefault="008E6420" w:rsidP="00DF3BF0">
      <w:pPr>
        <w:pStyle w:val="Lijstalinea"/>
        <w:numPr>
          <w:ilvl w:val="0"/>
          <w:numId w:val="24"/>
        </w:numPr>
      </w:pPr>
      <w:r w:rsidRPr="00C4235C">
        <w:t>het beschermen van cultureel erfgoed;</w:t>
      </w:r>
    </w:p>
    <w:p w14:paraId="4A4EB3C9" w14:textId="77777777" w:rsidR="008E6420" w:rsidRPr="00CE6129" w:rsidRDefault="008E6420" w:rsidP="00DF3BF0">
      <w:pPr>
        <w:pStyle w:val="Lijstalinea"/>
        <w:numPr>
          <w:ilvl w:val="0"/>
          <w:numId w:val="24"/>
        </w:numPr>
      </w:pPr>
      <w:r w:rsidRPr="00CE6129">
        <w:t>het voorkomen van klimaatverandering;</w:t>
      </w:r>
    </w:p>
    <w:p w14:paraId="485410A4" w14:textId="77777777" w:rsidR="008E6420" w:rsidRPr="00CE6129" w:rsidRDefault="008E6420" w:rsidP="00DF3BF0">
      <w:pPr>
        <w:pStyle w:val="Lijstalinea"/>
        <w:numPr>
          <w:ilvl w:val="0"/>
          <w:numId w:val="24"/>
        </w:numPr>
      </w:pPr>
      <w:r w:rsidRPr="00CE6129">
        <w:t>het beschermen tegen de gevolgen van klimaatverandering;</w:t>
      </w:r>
    </w:p>
    <w:p w14:paraId="5C0F4FA0" w14:textId="77777777" w:rsidR="008E6420" w:rsidRPr="00CE6129" w:rsidRDefault="008E6420" w:rsidP="00DF3BF0">
      <w:pPr>
        <w:pStyle w:val="Lijstalinea"/>
        <w:numPr>
          <w:ilvl w:val="0"/>
          <w:numId w:val="24"/>
        </w:numPr>
      </w:pPr>
      <w:r w:rsidRPr="00CE6129">
        <w:t>het behoeden van de staat en werking van infrastructuur voor nadelige gevolgen van activiteiten;</w:t>
      </w:r>
    </w:p>
    <w:p w14:paraId="526E841E" w14:textId="77777777" w:rsidR="008E6420" w:rsidRPr="00CE6129" w:rsidRDefault="008E6420" w:rsidP="00DF3BF0">
      <w:pPr>
        <w:pStyle w:val="Lijstalinea"/>
        <w:numPr>
          <w:ilvl w:val="0"/>
          <w:numId w:val="24"/>
        </w:numPr>
      </w:pPr>
      <w:r w:rsidRPr="00CE6129">
        <w:lastRenderedPageBreak/>
        <w:t>het bevorderen van de toegankelijkheid van de openbare buitenruimte voor personen;</w:t>
      </w:r>
    </w:p>
    <w:p w14:paraId="74CF4850" w14:textId="77777777" w:rsidR="008E6420" w:rsidRPr="00CE6129" w:rsidRDefault="008E6420" w:rsidP="00DF3BF0">
      <w:pPr>
        <w:pStyle w:val="Lijstalinea"/>
        <w:numPr>
          <w:ilvl w:val="0"/>
          <w:numId w:val="24"/>
        </w:numPr>
      </w:pPr>
      <w:r w:rsidRPr="00CE6129">
        <w:t>het beschermen van omgevingskwaliteit; en</w:t>
      </w:r>
    </w:p>
    <w:p w14:paraId="4F1627F6" w14:textId="77777777" w:rsidR="008E6420" w:rsidRPr="00CE6129" w:rsidRDefault="008E6420" w:rsidP="00DF3BF0">
      <w:pPr>
        <w:pStyle w:val="Lijstalinea"/>
        <w:numPr>
          <w:ilvl w:val="0"/>
          <w:numId w:val="24"/>
        </w:numPr>
      </w:pPr>
      <w:r w:rsidRPr="00CE6129">
        <w:t>het bereiken en in stand houden van voldoende woonruime.</w:t>
      </w:r>
    </w:p>
    <w:p w14:paraId="31E8A196" w14:textId="77777777" w:rsidR="008E6420" w:rsidRPr="00CE6129" w:rsidRDefault="008E6420" w:rsidP="008E6420"/>
    <w:p w14:paraId="03697DF4" w14:textId="5588120E" w:rsidR="00F80F99" w:rsidRPr="00F80F99" w:rsidRDefault="00D80EB3" w:rsidP="001E2106">
      <w:pPr>
        <w:pStyle w:val="Kop3"/>
        <w:numPr>
          <w:ilvl w:val="0"/>
          <w:numId w:val="0"/>
        </w:numPr>
        <w:ind w:left="794" w:hanging="794"/>
        <w:rPr>
          <w:rFonts w:hint="eastAsia"/>
        </w:rPr>
      </w:pPr>
      <w:r w:rsidRPr="00CE6129">
        <w:t>Artikel 4.</w:t>
      </w:r>
      <w:r w:rsidR="00BB69E6">
        <w:t>59</w:t>
      </w:r>
      <w:r w:rsidRPr="00CE6129">
        <w:t xml:space="preserve"> Regels voor activiteiten met gebruiksruimte</w:t>
      </w:r>
      <w:ins w:id="23" w:author="Emma Kakes" w:date="2022-02-09T11:24:00Z">
        <w:r w:rsidR="00256EC6">
          <w:t xml:space="preserve"> </w:t>
        </w:r>
      </w:ins>
    </w:p>
    <w:p w14:paraId="56856DA9" w14:textId="1FDFBB14" w:rsidR="004D2D60" w:rsidRPr="00CE6129" w:rsidRDefault="004D2D60" w:rsidP="004D2D60">
      <w:pPr>
        <w:autoSpaceDE w:val="0"/>
        <w:autoSpaceDN w:val="0"/>
        <w:adjustRightInd w:val="0"/>
        <w:spacing w:line="240" w:lineRule="auto"/>
        <w:rPr>
          <w:rFonts w:ascii="Arial" w:hAnsi="Arial"/>
          <w:sz w:val="20"/>
          <w:szCs w:val="20"/>
        </w:rPr>
      </w:pPr>
      <w:commentRangeStart w:id="24"/>
      <w:r w:rsidRPr="00CE6129">
        <w:rPr>
          <w:rFonts w:ascii="Arial" w:hAnsi="Arial"/>
          <w:sz w:val="20"/>
          <w:szCs w:val="20"/>
        </w:rPr>
        <w:t>Lid1:</w:t>
      </w:r>
      <w:commentRangeEnd w:id="24"/>
      <w:r w:rsidR="0011725B">
        <w:rPr>
          <w:rStyle w:val="Verwijzingopmerking"/>
        </w:rPr>
        <w:commentReference w:id="24"/>
      </w:r>
      <w:r w:rsidRPr="00CE6129">
        <w:rPr>
          <w:rFonts w:ascii="Arial" w:hAnsi="Arial"/>
          <w:i/>
          <w:iCs/>
          <w:sz w:val="20"/>
          <w:szCs w:val="20"/>
        </w:rPr>
        <w:br/>
      </w:r>
      <w:r w:rsidRPr="00CE6129">
        <w:rPr>
          <w:rFonts w:ascii="Arial" w:hAnsi="Arial"/>
          <w:sz w:val="20"/>
          <w:szCs w:val="20"/>
        </w:rPr>
        <w:t xml:space="preserve">Met het oog op een evenwichtige toedeling van functies aan locaties worden binnen </w:t>
      </w:r>
      <w:r w:rsidR="009D2165" w:rsidRPr="006B1D41">
        <w:rPr>
          <w:rFonts w:ascii="Arial" w:hAnsi="Arial"/>
          <w:sz w:val="20"/>
          <w:szCs w:val="20"/>
          <w:highlight w:val="magenta"/>
        </w:rPr>
        <w:t>W</w:t>
      </w:r>
      <w:r w:rsidRPr="006B1D41">
        <w:rPr>
          <w:rFonts w:ascii="Arial" w:hAnsi="Arial"/>
          <w:sz w:val="20"/>
          <w:szCs w:val="20"/>
          <w:highlight w:val="magenta"/>
        </w:rPr>
        <w:t>oongebied</w:t>
      </w:r>
      <w:r w:rsidR="00597B21">
        <w:rPr>
          <w:rFonts w:ascii="Arial" w:hAnsi="Arial"/>
          <w:sz w:val="20"/>
          <w:szCs w:val="20"/>
        </w:rPr>
        <w:t xml:space="preserve">, </w:t>
      </w:r>
      <w:r w:rsidR="00597B21" w:rsidRPr="00597B21">
        <w:rPr>
          <w:rFonts w:ascii="Arial" w:hAnsi="Arial"/>
          <w:sz w:val="20"/>
          <w:szCs w:val="20"/>
        </w:rPr>
        <w:t>voor zover het gaat om activiteiten met gebruiksruimte</w:t>
      </w:r>
      <w:r w:rsidR="009D2165">
        <w:rPr>
          <w:rFonts w:ascii="Arial" w:hAnsi="Arial"/>
          <w:sz w:val="20"/>
          <w:szCs w:val="20"/>
        </w:rPr>
        <w:t>,</w:t>
      </w:r>
      <w:r w:rsidR="00597B21" w:rsidRPr="00597B21">
        <w:rPr>
          <w:rFonts w:ascii="Arial" w:hAnsi="Arial"/>
          <w:sz w:val="20"/>
          <w:szCs w:val="20"/>
        </w:rPr>
        <w:t xml:space="preserve"> </w:t>
      </w:r>
      <w:r w:rsidR="00A84AD3">
        <w:rPr>
          <w:rFonts w:ascii="Arial" w:hAnsi="Arial"/>
          <w:sz w:val="20"/>
          <w:szCs w:val="20"/>
        </w:rPr>
        <w:t>als bedoeld in artikel 4.</w:t>
      </w:r>
      <w:r w:rsidR="004975EA">
        <w:rPr>
          <w:rFonts w:ascii="Arial" w:hAnsi="Arial"/>
          <w:sz w:val="20"/>
          <w:szCs w:val="20"/>
        </w:rPr>
        <w:t>5</w:t>
      </w:r>
      <w:r w:rsidR="00A84AD3">
        <w:rPr>
          <w:rFonts w:ascii="Arial" w:hAnsi="Arial"/>
          <w:sz w:val="20"/>
          <w:szCs w:val="20"/>
        </w:rPr>
        <w:t>3</w:t>
      </w:r>
      <w:r w:rsidR="00597B21" w:rsidRPr="00597B21">
        <w:rPr>
          <w:rFonts w:ascii="Arial" w:hAnsi="Arial"/>
          <w:sz w:val="20"/>
          <w:szCs w:val="20"/>
        </w:rPr>
        <w:t>,</w:t>
      </w:r>
      <w:r w:rsidRPr="00CE6129">
        <w:rPr>
          <w:rFonts w:ascii="Arial" w:hAnsi="Arial"/>
          <w:sz w:val="20"/>
          <w:szCs w:val="20"/>
        </w:rPr>
        <w:t xml:space="preserve"> alleen de volgende activiteiten verricht:</w:t>
      </w:r>
    </w:p>
    <w:p w14:paraId="07E64A71" w14:textId="77777777" w:rsidR="00391635" w:rsidRPr="00391635" w:rsidRDefault="00391635" w:rsidP="00D37065">
      <w:pPr>
        <w:pStyle w:val="Lijstalinea"/>
        <w:numPr>
          <w:ilvl w:val="0"/>
          <w:numId w:val="45"/>
        </w:numPr>
        <w:autoSpaceDE w:val="0"/>
        <w:autoSpaceDN w:val="0"/>
        <w:adjustRightInd w:val="0"/>
        <w:spacing w:line="240" w:lineRule="auto"/>
        <w:rPr>
          <w:highlight w:val="green"/>
        </w:rPr>
      </w:pPr>
      <w:commentRangeStart w:id="25"/>
      <w:r w:rsidRPr="00391635">
        <w:rPr>
          <w:highlight w:val="green"/>
        </w:rPr>
        <w:t>wonen;</w:t>
      </w:r>
    </w:p>
    <w:p w14:paraId="28C2837B" w14:textId="77777777" w:rsidR="00391635" w:rsidRPr="00391635" w:rsidRDefault="00391635" w:rsidP="00D37065">
      <w:pPr>
        <w:pStyle w:val="Lijstalinea"/>
        <w:numPr>
          <w:ilvl w:val="0"/>
          <w:numId w:val="45"/>
        </w:numPr>
        <w:autoSpaceDE w:val="0"/>
        <w:autoSpaceDN w:val="0"/>
        <w:adjustRightInd w:val="0"/>
        <w:spacing w:line="240" w:lineRule="auto"/>
        <w:rPr>
          <w:highlight w:val="green"/>
        </w:rPr>
      </w:pPr>
      <w:r w:rsidRPr="00391635">
        <w:rPr>
          <w:highlight w:val="green"/>
        </w:rPr>
        <w:t>horeca-activiteiten; en</w:t>
      </w:r>
    </w:p>
    <w:p w14:paraId="3D3292D7" w14:textId="0E782894" w:rsidR="004D2D60" w:rsidRDefault="00EA3A17" w:rsidP="00D37065">
      <w:pPr>
        <w:pStyle w:val="Lijstalinea"/>
        <w:numPr>
          <w:ilvl w:val="0"/>
          <w:numId w:val="45"/>
        </w:numPr>
        <w:autoSpaceDE w:val="0"/>
        <w:autoSpaceDN w:val="0"/>
        <w:adjustRightInd w:val="0"/>
        <w:spacing w:line="240" w:lineRule="auto"/>
        <w:rPr>
          <w:rFonts w:ascii="Arial" w:hAnsi="Arial"/>
          <w:sz w:val="20"/>
          <w:szCs w:val="20"/>
        </w:rPr>
      </w:pPr>
      <w:commentRangeStart w:id="26"/>
      <w:r>
        <w:rPr>
          <w:highlight w:val="green"/>
        </w:rPr>
        <w:t>dienstverleningsactiviteiten</w:t>
      </w:r>
      <w:commentRangeEnd w:id="26"/>
      <w:r w:rsidR="008E419D">
        <w:rPr>
          <w:rStyle w:val="Verwijzingopmerking"/>
        </w:rPr>
        <w:commentReference w:id="26"/>
      </w:r>
      <w:r w:rsidR="00391635" w:rsidRPr="00391635">
        <w:rPr>
          <w:highlight w:val="green"/>
        </w:rPr>
        <w:t>;</w:t>
      </w:r>
      <w:commentRangeEnd w:id="25"/>
      <w:r w:rsidR="00510AD6">
        <w:rPr>
          <w:rStyle w:val="Verwijzingopmerking"/>
        </w:rPr>
        <w:commentReference w:id="25"/>
      </w:r>
      <w:r w:rsidR="004D2D60" w:rsidRPr="00CE6129">
        <w:rPr>
          <w:rFonts w:ascii="Arial" w:hAnsi="Arial"/>
          <w:sz w:val="20"/>
          <w:szCs w:val="20"/>
        </w:rPr>
        <w:br/>
      </w:r>
    </w:p>
    <w:p w14:paraId="0CCD4E7A" w14:textId="77777777" w:rsidR="00ED0C53" w:rsidRDefault="00771BE6" w:rsidP="00771BE6">
      <w:pPr>
        <w:autoSpaceDE w:val="0"/>
        <w:autoSpaceDN w:val="0"/>
        <w:adjustRightInd w:val="0"/>
        <w:spacing w:line="240" w:lineRule="auto"/>
      </w:pPr>
      <w:commentRangeStart w:id="27"/>
      <w:r w:rsidRPr="00015820">
        <w:t>Lid 2:</w:t>
      </w:r>
      <w:r>
        <w:rPr>
          <w:rFonts w:ascii="Arial" w:hAnsi="Arial"/>
          <w:sz w:val="20"/>
          <w:szCs w:val="20"/>
        </w:rPr>
        <w:br/>
      </w:r>
      <w:commentRangeEnd w:id="27"/>
      <w:r w:rsidR="003032C9">
        <w:rPr>
          <w:rStyle w:val="Verwijzingopmerking"/>
        </w:rPr>
        <w:commentReference w:id="27"/>
      </w:r>
      <w:r w:rsidRPr="00015820">
        <w:t xml:space="preserve">Bij </w:t>
      </w:r>
      <w:r w:rsidRPr="00066DFF">
        <w:rPr>
          <w:highlight w:val="green"/>
        </w:rPr>
        <w:t>wonen</w:t>
      </w:r>
      <w:r w:rsidRPr="00015820">
        <w:t xml:space="preserve"> wordt voldaan aan</w:t>
      </w:r>
      <w:r w:rsidR="00ED0C53">
        <w:t>:</w:t>
      </w:r>
    </w:p>
    <w:p w14:paraId="451A169D" w14:textId="77777777" w:rsidR="002F584D" w:rsidRDefault="002F584D" w:rsidP="002F584D">
      <w:pPr>
        <w:pStyle w:val="Lijstalinea"/>
        <w:numPr>
          <w:ilvl w:val="0"/>
          <w:numId w:val="104"/>
        </w:numPr>
        <w:spacing w:line="240" w:lineRule="auto"/>
      </w:pPr>
      <w:r>
        <w:t>Paragraaf 5.2.16 Woonruimte toevoegen;</w:t>
      </w:r>
    </w:p>
    <w:p w14:paraId="14E26ED7" w14:textId="77777777" w:rsidR="002F584D" w:rsidRDefault="002F584D" w:rsidP="002F584D">
      <w:pPr>
        <w:pStyle w:val="Lijstalinea"/>
        <w:numPr>
          <w:ilvl w:val="0"/>
          <w:numId w:val="104"/>
        </w:numPr>
        <w:spacing w:line="240" w:lineRule="auto"/>
      </w:pPr>
      <w:r>
        <w:t>Paragraaf 5.2.18 Woonruimte gebruiken;</w:t>
      </w:r>
    </w:p>
    <w:p w14:paraId="4DC2E481" w14:textId="77777777" w:rsidR="002F584D" w:rsidRDefault="002F584D" w:rsidP="002F584D">
      <w:pPr>
        <w:pStyle w:val="Lijstalinea"/>
        <w:numPr>
          <w:ilvl w:val="0"/>
          <w:numId w:val="104"/>
        </w:numPr>
        <w:spacing w:line="240" w:lineRule="auto"/>
      </w:pPr>
      <w:r>
        <w:t>Paragraaf 5.2.19 Beroep of bedrijf aan huis uitoefenen;</w:t>
      </w:r>
    </w:p>
    <w:p w14:paraId="48C4FDC2" w14:textId="0DD5A806" w:rsidR="002F584D" w:rsidRDefault="002F584D" w:rsidP="002F584D">
      <w:pPr>
        <w:pStyle w:val="Lijstalinea"/>
        <w:numPr>
          <w:ilvl w:val="0"/>
          <w:numId w:val="104"/>
        </w:numPr>
        <w:spacing w:line="240" w:lineRule="auto"/>
      </w:pPr>
      <w:r>
        <w:t>Paragraaf 5.2.40</w:t>
      </w:r>
      <w:r w:rsidRPr="00CA2093">
        <w:t xml:space="preserve"> </w:t>
      </w:r>
      <w:r w:rsidR="002F36B9">
        <w:t>B</w:t>
      </w:r>
      <w:r>
        <w:t>odemgevoelig gebouw bouwen;</w:t>
      </w:r>
    </w:p>
    <w:p w14:paraId="4847CD99" w14:textId="77777777" w:rsidR="002F584D" w:rsidRDefault="002F584D" w:rsidP="002F584D">
      <w:pPr>
        <w:pStyle w:val="Lijstalinea"/>
        <w:numPr>
          <w:ilvl w:val="0"/>
          <w:numId w:val="104"/>
        </w:numPr>
        <w:autoSpaceDE w:val="0"/>
        <w:autoSpaceDN w:val="0"/>
        <w:adjustRightInd w:val="0"/>
        <w:spacing w:line="240" w:lineRule="auto"/>
      </w:pPr>
      <w:r>
        <w:t xml:space="preserve">Paragraaf 5.3.3 </w:t>
      </w:r>
      <w:proofErr w:type="spellStart"/>
      <w:r>
        <w:t>Trillinggevoelig</w:t>
      </w:r>
      <w:proofErr w:type="spellEnd"/>
      <w:r>
        <w:t xml:space="preserve"> gebouw toevoegen;</w:t>
      </w:r>
    </w:p>
    <w:p w14:paraId="05A7436C" w14:textId="77777777" w:rsidR="002F584D" w:rsidRDefault="002F584D" w:rsidP="002F584D">
      <w:pPr>
        <w:pStyle w:val="Lijstalinea"/>
        <w:numPr>
          <w:ilvl w:val="0"/>
          <w:numId w:val="104"/>
        </w:numPr>
        <w:autoSpaceDE w:val="0"/>
        <w:autoSpaceDN w:val="0"/>
        <w:adjustRightInd w:val="0"/>
        <w:spacing w:line="240" w:lineRule="auto"/>
      </w:pPr>
      <w:r>
        <w:t>Paragraaf 5.3.7. Geluidgevoelig gebouw toevoegen binnen een geluidsaandachtsgebied.</w:t>
      </w:r>
    </w:p>
    <w:p w14:paraId="7CD23BBB" w14:textId="77777777" w:rsidR="002F584D" w:rsidRDefault="002F584D" w:rsidP="002F584D">
      <w:pPr>
        <w:pStyle w:val="Lijstalinea"/>
        <w:numPr>
          <w:ilvl w:val="0"/>
          <w:numId w:val="104"/>
        </w:numPr>
        <w:spacing w:line="240" w:lineRule="auto"/>
      </w:pPr>
      <w:r>
        <w:t>Paragraaf 5.3.12 Geurgevoelig gebouw toevoegen – categorie II;</w:t>
      </w:r>
    </w:p>
    <w:p w14:paraId="284A694D" w14:textId="77777777" w:rsidR="002F584D" w:rsidRDefault="002F584D" w:rsidP="002F584D">
      <w:pPr>
        <w:pStyle w:val="Lijstalinea"/>
        <w:numPr>
          <w:ilvl w:val="0"/>
          <w:numId w:val="104"/>
        </w:numPr>
        <w:spacing w:line="240" w:lineRule="auto"/>
      </w:pPr>
      <w:r>
        <w:t>Paragraaf 5.3.15 Gebouw met parkeerbehoefte toevoegen – algemeen;</w:t>
      </w:r>
    </w:p>
    <w:p w14:paraId="49B665E5" w14:textId="77777777" w:rsidR="002F584D" w:rsidRDefault="002F584D" w:rsidP="002F584D">
      <w:pPr>
        <w:pStyle w:val="Lijstalinea"/>
        <w:numPr>
          <w:ilvl w:val="0"/>
          <w:numId w:val="104"/>
        </w:numPr>
        <w:spacing w:line="240" w:lineRule="auto"/>
      </w:pPr>
      <w:r w:rsidRPr="005E4542">
        <w:t>Paragraaf 5.3.16 / 5.3.17 / 5.3.18 (PM</w:t>
      </w:r>
      <w:r>
        <w:t xml:space="preserve"> );</w:t>
      </w:r>
    </w:p>
    <w:p w14:paraId="756FE17F" w14:textId="634C2060" w:rsidR="002F584D" w:rsidRDefault="002F584D" w:rsidP="002F584D">
      <w:pPr>
        <w:pStyle w:val="Lijstalinea"/>
        <w:numPr>
          <w:ilvl w:val="0"/>
          <w:numId w:val="104"/>
        </w:numPr>
        <w:spacing w:line="240" w:lineRule="auto"/>
      </w:pPr>
      <w:r>
        <w:t xml:space="preserve">Paragraaf 5.3.21 </w:t>
      </w:r>
      <w:r w:rsidR="00D665D8">
        <w:t>K</w:t>
      </w:r>
      <w:r>
        <w:t>wetsbare gebouwen en locaties toevoegen – categorie I; en</w:t>
      </w:r>
    </w:p>
    <w:p w14:paraId="602AC723" w14:textId="0CCCA274" w:rsidR="002F584D" w:rsidRDefault="002F584D" w:rsidP="002F584D">
      <w:pPr>
        <w:pStyle w:val="Lijstalinea"/>
        <w:numPr>
          <w:ilvl w:val="0"/>
          <w:numId w:val="104"/>
        </w:numPr>
        <w:spacing w:line="240" w:lineRule="auto"/>
      </w:pPr>
      <w:r>
        <w:t xml:space="preserve">Paragraaf 5.3.22 </w:t>
      </w:r>
      <w:r w:rsidR="00D665D8">
        <w:t>K</w:t>
      </w:r>
      <w:r>
        <w:t xml:space="preserve">wetsbare gebouwen en locaties toevoegen – categorie II; </w:t>
      </w:r>
    </w:p>
    <w:p w14:paraId="58A546FF" w14:textId="02E92416" w:rsidR="00771BE6" w:rsidRPr="00015820" w:rsidRDefault="00771BE6" w:rsidP="00771BE6">
      <w:pPr>
        <w:autoSpaceDE w:val="0"/>
        <w:autoSpaceDN w:val="0"/>
        <w:adjustRightInd w:val="0"/>
        <w:spacing w:line="240" w:lineRule="auto"/>
      </w:pPr>
    </w:p>
    <w:p w14:paraId="69FC5A4D" w14:textId="77777777" w:rsidR="00771BE6" w:rsidRPr="009F4783" w:rsidRDefault="00771BE6" w:rsidP="00771BE6">
      <w:pPr>
        <w:autoSpaceDE w:val="0"/>
        <w:autoSpaceDN w:val="0"/>
        <w:adjustRightInd w:val="0"/>
        <w:spacing w:line="240" w:lineRule="auto"/>
      </w:pPr>
      <w:commentRangeStart w:id="28"/>
      <w:r w:rsidRPr="009F4783">
        <w:t>Lid 3:</w:t>
      </w:r>
      <w:commentRangeEnd w:id="28"/>
      <w:r w:rsidR="003032C9" w:rsidRPr="009F4783">
        <w:rPr>
          <w:rStyle w:val="Verwijzingopmerking"/>
        </w:rPr>
        <w:commentReference w:id="28"/>
      </w:r>
      <w:r w:rsidRPr="009F4783">
        <w:br/>
        <w:t xml:space="preserve">Bij het verrichten van </w:t>
      </w:r>
      <w:r w:rsidRPr="00510062">
        <w:rPr>
          <w:highlight w:val="green"/>
        </w:rPr>
        <w:t>horeca-activiteiten</w:t>
      </w:r>
      <w:r w:rsidRPr="009F4783">
        <w:t xml:space="preserve"> wordt voldaan aan:</w:t>
      </w:r>
    </w:p>
    <w:p w14:paraId="530B0BD3" w14:textId="7475CDCD" w:rsidR="00CE167F" w:rsidRPr="009F4783" w:rsidRDefault="00CE167F" w:rsidP="00CE167F">
      <w:pPr>
        <w:pStyle w:val="Lijstalinea"/>
        <w:numPr>
          <w:ilvl w:val="0"/>
          <w:numId w:val="71"/>
        </w:numPr>
        <w:autoSpaceDE w:val="0"/>
        <w:autoSpaceDN w:val="0"/>
        <w:adjustRightInd w:val="0"/>
        <w:spacing w:line="240" w:lineRule="auto"/>
        <w:ind w:left="1068"/>
      </w:pPr>
      <w:r w:rsidRPr="009F4783">
        <w:t xml:space="preserve">Paragraaf 5.2.40 </w:t>
      </w:r>
      <w:r w:rsidR="00152830">
        <w:t>B</w:t>
      </w:r>
      <w:r w:rsidRPr="009F4783">
        <w:t>odemgevoelig gebouw bouwen;</w:t>
      </w:r>
    </w:p>
    <w:p w14:paraId="69D185F3" w14:textId="7AFEF6D1" w:rsidR="00CE167F" w:rsidRPr="009F4783" w:rsidRDefault="00CE167F" w:rsidP="00CE167F">
      <w:pPr>
        <w:pStyle w:val="Lijstalinea"/>
        <w:numPr>
          <w:ilvl w:val="0"/>
          <w:numId w:val="71"/>
        </w:numPr>
        <w:autoSpaceDE w:val="0"/>
        <w:autoSpaceDN w:val="0"/>
        <w:adjustRightInd w:val="0"/>
        <w:spacing w:line="240" w:lineRule="auto"/>
        <w:ind w:left="1068"/>
      </w:pPr>
      <w:r w:rsidRPr="009F4783">
        <w:t xml:space="preserve">Paragraaf 5.3.5 </w:t>
      </w:r>
      <w:proofErr w:type="spellStart"/>
      <w:r w:rsidRPr="009F4783">
        <w:t>Geluidveroorzakende</w:t>
      </w:r>
      <w:proofErr w:type="spellEnd"/>
      <w:r w:rsidRPr="009F4783">
        <w:t xml:space="preserve"> activiteit verrichten; </w:t>
      </w:r>
    </w:p>
    <w:p w14:paraId="260CB57D" w14:textId="77777777" w:rsidR="00CE167F" w:rsidRPr="009F4783" w:rsidRDefault="00CE167F" w:rsidP="00CE167F">
      <w:pPr>
        <w:pStyle w:val="Lijstalinea"/>
        <w:numPr>
          <w:ilvl w:val="0"/>
          <w:numId w:val="71"/>
        </w:numPr>
        <w:spacing w:line="240" w:lineRule="auto"/>
        <w:ind w:left="1068"/>
      </w:pPr>
      <w:r w:rsidRPr="009F4783">
        <w:t>Paragraaf 5.3.15 Gebouw met parkeerbehoefte toevoegen – algemeen;</w:t>
      </w:r>
    </w:p>
    <w:p w14:paraId="509B39B3" w14:textId="77777777" w:rsidR="00CE167F" w:rsidRPr="009F4783" w:rsidRDefault="00CE167F" w:rsidP="00CE167F">
      <w:pPr>
        <w:pStyle w:val="Lijstalinea"/>
        <w:numPr>
          <w:ilvl w:val="0"/>
          <w:numId w:val="71"/>
        </w:numPr>
        <w:spacing w:line="240" w:lineRule="auto"/>
        <w:ind w:left="1068"/>
      </w:pPr>
      <w:r w:rsidRPr="009F4783">
        <w:t>Paragraaf 5.3.16 / 5.3.17 / 5.3.18 (PM );</w:t>
      </w:r>
    </w:p>
    <w:p w14:paraId="6E017831" w14:textId="6A86914B" w:rsidR="00CE167F" w:rsidRPr="009F4783" w:rsidRDefault="00CE167F" w:rsidP="00CE167F">
      <w:pPr>
        <w:pStyle w:val="Lijstalinea"/>
        <w:numPr>
          <w:ilvl w:val="0"/>
          <w:numId w:val="71"/>
        </w:numPr>
        <w:spacing w:line="240" w:lineRule="auto"/>
        <w:ind w:left="1068"/>
      </w:pPr>
      <w:r w:rsidRPr="009F4783">
        <w:t xml:space="preserve">Paragraaf 5.3.21 </w:t>
      </w:r>
      <w:r w:rsidR="00D665D8">
        <w:t>K</w:t>
      </w:r>
      <w:r w:rsidRPr="009F4783">
        <w:t>wetsbare gebouwen en locaties toevoegen – categorie I;</w:t>
      </w:r>
    </w:p>
    <w:p w14:paraId="496CECC8" w14:textId="33E93AE7" w:rsidR="00CE167F" w:rsidRPr="009F4783" w:rsidRDefault="00CE167F" w:rsidP="00CE167F">
      <w:pPr>
        <w:pStyle w:val="Lijstalinea"/>
        <w:numPr>
          <w:ilvl w:val="0"/>
          <w:numId w:val="71"/>
        </w:numPr>
        <w:spacing w:line="240" w:lineRule="auto"/>
        <w:ind w:left="1068"/>
      </w:pPr>
      <w:r w:rsidRPr="009F4783">
        <w:t xml:space="preserve">Paragraaf 5.3.22 </w:t>
      </w:r>
      <w:r w:rsidR="00D665D8">
        <w:t>K</w:t>
      </w:r>
      <w:r w:rsidRPr="009F4783">
        <w:t xml:space="preserve">wetsbare gebouwen en locaties toevoegen – categorie II; </w:t>
      </w:r>
      <w:r w:rsidR="00033F72">
        <w:t>en</w:t>
      </w:r>
    </w:p>
    <w:p w14:paraId="72C48D98" w14:textId="77777777" w:rsidR="00CE167F" w:rsidRPr="009F4783" w:rsidRDefault="00CE167F" w:rsidP="00CE167F">
      <w:pPr>
        <w:pStyle w:val="Lijstalinea"/>
        <w:numPr>
          <w:ilvl w:val="0"/>
          <w:numId w:val="71"/>
        </w:numPr>
        <w:autoSpaceDE w:val="0"/>
        <w:autoSpaceDN w:val="0"/>
        <w:adjustRightInd w:val="0"/>
        <w:spacing w:line="240" w:lineRule="auto"/>
        <w:ind w:left="1068"/>
      </w:pPr>
      <w:r w:rsidRPr="009F4783">
        <w:t xml:space="preserve">voor zover de activiteit betrekking heeft op: </w:t>
      </w:r>
    </w:p>
    <w:p w14:paraId="7978F15B" w14:textId="77777777" w:rsidR="00CE167F" w:rsidRPr="009F4783" w:rsidRDefault="00CE167F" w:rsidP="00CE167F">
      <w:pPr>
        <w:pStyle w:val="Lijstalinea"/>
        <w:numPr>
          <w:ilvl w:val="0"/>
          <w:numId w:val="105"/>
        </w:numPr>
        <w:autoSpaceDE w:val="0"/>
        <w:autoSpaceDN w:val="0"/>
        <w:adjustRightInd w:val="0"/>
        <w:spacing w:line="240" w:lineRule="auto"/>
        <w:rPr>
          <w:rFonts w:cstheme="minorHAnsi"/>
          <w:szCs w:val="21"/>
        </w:rPr>
      </w:pPr>
      <w:r w:rsidRPr="009F4783">
        <w:rPr>
          <w:rFonts w:cstheme="minorHAnsi"/>
          <w:szCs w:val="21"/>
        </w:rPr>
        <w:t xml:space="preserve">Paragraaf 5.3.45 Horeca-activiteit verrichten – categorie I; </w:t>
      </w:r>
    </w:p>
    <w:p w14:paraId="2FD03B0D" w14:textId="77777777" w:rsidR="00CE167F" w:rsidRPr="009F4783" w:rsidRDefault="00CE167F" w:rsidP="00CE167F">
      <w:pPr>
        <w:pStyle w:val="Lijstalinea"/>
        <w:numPr>
          <w:ilvl w:val="0"/>
          <w:numId w:val="105"/>
        </w:numPr>
        <w:autoSpaceDE w:val="0"/>
        <w:autoSpaceDN w:val="0"/>
        <w:adjustRightInd w:val="0"/>
        <w:spacing w:line="240" w:lineRule="auto"/>
        <w:rPr>
          <w:rFonts w:cstheme="minorHAnsi"/>
          <w:szCs w:val="21"/>
        </w:rPr>
      </w:pPr>
      <w:r w:rsidRPr="009F4783">
        <w:rPr>
          <w:rFonts w:cstheme="minorHAnsi"/>
          <w:szCs w:val="21"/>
        </w:rPr>
        <w:t>Paragraaf 5.3.46 Horeca-activiteit verrichten – categorie II; of</w:t>
      </w:r>
    </w:p>
    <w:p w14:paraId="62763976" w14:textId="77777777" w:rsidR="00CE167F" w:rsidRPr="009F4783" w:rsidRDefault="00CE167F" w:rsidP="00CE167F">
      <w:pPr>
        <w:pStyle w:val="Lijstalinea"/>
        <w:numPr>
          <w:ilvl w:val="0"/>
          <w:numId w:val="105"/>
        </w:numPr>
        <w:autoSpaceDE w:val="0"/>
        <w:autoSpaceDN w:val="0"/>
        <w:adjustRightInd w:val="0"/>
        <w:spacing w:line="240" w:lineRule="auto"/>
        <w:rPr>
          <w:rFonts w:cstheme="minorHAnsi"/>
          <w:szCs w:val="21"/>
        </w:rPr>
      </w:pPr>
      <w:r w:rsidRPr="009F4783">
        <w:rPr>
          <w:rFonts w:cstheme="minorHAnsi"/>
          <w:szCs w:val="21"/>
        </w:rPr>
        <w:t>Paragraaf 5.x Horeca-activiteit verrichten – categorie III.</w:t>
      </w:r>
    </w:p>
    <w:p w14:paraId="25629C18" w14:textId="77777777" w:rsidR="00CE167F" w:rsidRPr="00CE167F" w:rsidRDefault="00CE167F" w:rsidP="00CE167F">
      <w:pPr>
        <w:autoSpaceDE w:val="0"/>
        <w:autoSpaceDN w:val="0"/>
        <w:adjustRightInd w:val="0"/>
        <w:spacing w:line="240" w:lineRule="auto"/>
        <w:rPr>
          <w:highlight w:val="yellow"/>
        </w:rPr>
      </w:pPr>
    </w:p>
    <w:p w14:paraId="793F23D5" w14:textId="73048B8E" w:rsidR="00771BE6" w:rsidRPr="00015820" w:rsidRDefault="00771BE6" w:rsidP="00771BE6">
      <w:pPr>
        <w:autoSpaceDE w:val="0"/>
        <w:autoSpaceDN w:val="0"/>
        <w:adjustRightInd w:val="0"/>
        <w:spacing w:line="240" w:lineRule="auto"/>
      </w:pPr>
      <w:commentRangeStart w:id="29"/>
      <w:r w:rsidRPr="00015820">
        <w:t xml:space="preserve">Lid </w:t>
      </w:r>
      <w:commentRangeStart w:id="30"/>
      <w:r w:rsidRPr="00015820">
        <w:t>4</w:t>
      </w:r>
      <w:commentRangeEnd w:id="30"/>
      <w:r w:rsidR="00A62C8A">
        <w:rPr>
          <w:rStyle w:val="Verwijzingopmerking"/>
        </w:rPr>
        <w:commentReference w:id="30"/>
      </w:r>
      <w:r w:rsidRPr="00015820">
        <w:t>:</w:t>
      </w:r>
      <w:commentRangeEnd w:id="29"/>
      <w:r w:rsidR="003032C9">
        <w:rPr>
          <w:rStyle w:val="Verwijzingopmerking"/>
        </w:rPr>
        <w:commentReference w:id="29"/>
      </w:r>
    </w:p>
    <w:p w14:paraId="54092877" w14:textId="77777777" w:rsidR="00B14EE3" w:rsidRPr="00A62C8A" w:rsidRDefault="00771BE6" w:rsidP="00771BE6">
      <w:pPr>
        <w:autoSpaceDE w:val="0"/>
        <w:autoSpaceDN w:val="0"/>
        <w:adjustRightInd w:val="0"/>
        <w:spacing w:line="240" w:lineRule="auto"/>
        <w:rPr>
          <w:i/>
          <w:iCs/>
        </w:rPr>
      </w:pPr>
      <w:r w:rsidRPr="00A62C8A">
        <w:rPr>
          <w:i/>
          <w:iCs/>
        </w:rPr>
        <w:t xml:space="preserve">Bij het verrichten van </w:t>
      </w:r>
      <w:r w:rsidR="003F2999" w:rsidRPr="00A62C8A">
        <w:rPr>
          <w:i/>
          <w:iCs/>
          <w:highlight w:val="green"/>
        </w:rPr>
        <w:t>dienstverleningsactiviteiten</w:t>
      </w:r>
      <w:r w:rsidRPr="00A62C8A">
        <w:rPr>
          <w:i/>
          <w:iCs/>
        </w:rPr>
        <w:t xml:space="preserve"> wordt voldaan aan</w:t>
      </w:r>
      <w:r w:rsidR="00B14EE3" w:rsidRPr="00A62C8A">
        <w:rPr>
          <w:i/>
          <w:iCs/>
        </w:rPr>
        <w:t>:</w:t>
      </w:r>
    </w:p>
    <w:p w14:paraId="2EA1E95F" w14:textId="50FC24F1" w:rsidR="009E115F" w:rsidRPr="00A62C8A" w:rsidRDefault="009E115F" w:rsidP="009E115F">
      <w:pPr>
        <w:pStyle w:val="Lijstalinea"/>
        <w:numPr>
          <w:ilvl w:val="0"/>
          <w:numId w:val="106"/>
        </w:numPr>
        <w:autoSpaceDE w:val="0"/>
        <w:autoSpaceDN w:val="0"/>
        <w:adjustRightInd w:val="0"/>
        <w:spacing w:line="240" w:lineRule="auto"/>
        <w:rPr>
          <w:i/>
          <w:iCs/>
        </w:rPr>
      </w:pPr>
      <w:r w:rsidRPr="00A62C8A">
        <w:rPr>
          <w:i/>
          <w:iCs/>
        </w:rPr>
        <w:t xml:space="preserve">Paragraaf 5.2.40 </w:t>
      </w:r>
      <w:r w:rsidR="00152830" w:rsidRPr="00A62C8A">
        <w:rPr>
          <w:i/>
          <w:iCs/>
        </w:rPr>
        <w:t>B</w:t>
      </w:r>
      <w:r w:rsidRPr="00A62C8A">
        <w:rPr>
          <w:i/>
          <w:iCs/>
        </w:rPr>
        <w:t>odemgevoelig gebouw bouwen;</w:t>
      </w:r>
    </w:p>
    <w:p w14:paraId="1482ABC5" w14:textId="77777777" w:rsidR="009E115F" w:rsidRPr="00A62C8A" w:rsidRDefault="009E115F" w:rsidP="009E115F">
      <w:pPr>
        <w:pStyle w:val="Lijstalinea"/>
        <w:numPr>
          <w:ilvl w:val="0"/>
          <w:numId w:val="106"/>
        </w:numPr>
        <w:spacing w:line="240" w:lineRule="auto"/>
        <w:rPr>
          <w:i/>
          <w:iCs/>
        </w:rPr>
      </w:pPr>
      <w:r w:rsidRPr="00A62C8A">
        <w:rPr>
          <w:i/>
          <w:iCs/>
        </w:rPr>
        <w:t>Paragraaf 5.3.15 Gebouw met parkeerbehoefte toevoegen – algemeen;</w:t>
      </w:r>
    </w:p>
    <w:p w14:paraId="74045844" w14:textId="77777777" w:rsidR="009E115F" w:rsidRPr="00A62C8A" w:rsidRDefault="009E115F" w:rsidP="009E115F">
      <w:pPr>
        <w:pStyle w:val="Lijstalinea"/>
        <w:numPr>
          <w:ilvl w:val="0"/>
          <w:numId w:val="106"/>
        </w:numPr>
        <w:spacing w:line="240" w:lineRule="auto"/>
        <w:rPr>
          <w:i/>
          <w:iCs/>
        </w:rPr>
      </w:pPr>
      <w:r w:rsidRPr="00A62C8A">
        <w:rPr>
          <w:i/>
          <w:iCs/>
        </w:rPr>
        <w:t>Paragraaf 5.3.16 / 5.3.17 / 5.3.18 (PM );</w:t>
      </w:r>
    </w:p>
    <w:p w14:paraId="65BB0F47" w14:textId="3F7B63B8" w:rsidR="009E115F" w:rsidRPr="00A62C8A" w:rsidRDefault="009E115F" w:rsidP="009E115F">
      <w:pPr>
        <w:pStyle w:val="Lijstalinea"/>
        <w:numPr>
          <w:ilvl w:val="0"/>
          <w:numId w:val="106"/>
        </w:numPr>
        <w:spacing w:line="240" w:lineRule="auto"/>
        <w:rPr>
          <w:i/>
          <w:iCs/>
        </w:rPr>
      </w:pPr>
      <w:r w:rsidRPr="00A62C8A">
        <w:rPr>
          <w:i/>
          <w:iCs/>
        </w:rPr>
        <w:t xml:space="preserve">Paragraaf 5.3.21 </w:t>
      </w:r>
      <w:r w:rsidR="00D665D8" w:rsidRPr="00A62C8A">
        <w:rPr>
          <w:i/>
          <w:iCs/>
        </w:rPr>
        <w:t>K</w:t>
      </w:r>
      <w:r w:rsidRPr="00A62C8A">
        <w:rPr>
          <w:i/>
          <w:iCs/>
        </w:rPr>
        <w:t>wetsbare gebouwen en locaties toevoegen – categorie I;</w:t>
      </w:r>
    </w:p>
    <w:p w14:paraId="54460A42" w14:textId="42D3A4E8" w:rsidR="009E115F" w:rsidRPr="00A62C8A" w:rsidRDefault="009E115F" w:rsidP="009E115F">
      <w:pPr>
        <w:pStyle w:val="Lijstalinea"/>
        <w:numPr>
          <w:ilvl w:val="0"/>
          <w:numId w:val="106"/>
        </w:numPr>
        <w:spacing w:line="240" w:lineRule="auto"/>
        <w:rPr>
          <w:i/>
          <w:iCs/>
        </w:rPr>
      </w:pPr>
      <w:r w:rsidRPr="00A62C8A">
        <w:rPr>
          <w:i/>
          <w:iCs/>
        </w:rPr>
        <w:t xml:space="preserve">Paragraaf 5.3.22 </w:t>
      </w:r>
      <w:r w:rsidR="00D665D8" w:rsidRPr="00A62C8A">
        <w:rPr>
          <w:i/>
          <w:iCs/>
        </w:rPr>
        <w:t>K</w:t>
      </w:r>
      <w:r w:rsidRPr="00A62C8A">
        <w:rPr>
          <w:i/>
          <w:iCs/>
        </w:rPr>
        <w:t xml:space="preserve">wetsbare gebouwen en locaties toevoegen – categorie II; </w:t>
      </w:r>
      <w:r w:rsidR="00033F72" w:rsidRPr="00A62C8A">
        <w:rPr>
          <w:i/>
          <w:iCs/>
        </w:rPr>
        <w:t>en</w:t>
      </w:r>
    </w:p>
    <w:p w14:paraId="1E045C4C" w14:textId="77777777" w:rsidR="009E115F" w:rsidRPr="00A62C8A" w:rsidRDefault="009E115F" w:rsidP="009E115F">
      <w:pPr>
        <w:pStyle w:val="Lijstalinea"/>
        <w:numPr>
          <w:ilvl w:val="0"/>
          <w:numId w:val="106"/>
        </w:numPr>
        <w:spacing w:line="240" w:lineRule="auto"/>
        <w:rPr>
          <w:i/>
          <w:iCs/>
        </w:rPr>
      </w:pPr>
      <w:r w:rsidRPr="00A62C8A">
        <w:rPr>
          <w:i/>
          <w:iCs/>
        </w:rPr>
        <w:t>Paragraaf 5.3.x Dienstverleningsactiviteit verrichten.</w:t>
      </w:r>
    </w:p>
    <w:p w14:paraId="201A8FF7" w14:textId="77777777" w:rsidR="00445537" w:rsidRDefault="00445537" w:rsidP="00BA3EAE"/>
    <w:p w14:paraId="2046FAA4" w14:textId="0D3D8738" w:rsidR="005D7605" w:rsidRDefault="005D7605" w:rsidP="005D7605">
      <w:pPr>
        <w:pStyle w:val="Kop1"/>
        <w:numPr>
          <w:ilvl w:val="0"/>
          <w:numId w:val="0"/>
        </w:numPr>
        <w:ind w:left="454" w:hanging="454"/>
        <w:rPr>
          <w:rFonts w:hint="eastAsia"/>
        </w:rPr>
      </w:pPr>
      <w:r w:rsidRPr="00CE6129">
        <w:t xml:space="preserve">Hoofdstuk 5 </w:t>
      </w:r>
      <w:commentRangeStart w:id="31"/>
      <w:r w:rsidRPr="00CE6129">
        <w:t>Activiteiten</w:t>
      </w:r>
      <w:commentRangeEnd w:id="31"/>
      <w:r w:rsidR="00000786">
        <w:rPr>
          <w:rStyle w:val="Verwijzingopmerking"/>
          <w:rFonts w:asciiTheme="minorHAnsi" w:eastAsiaTheme="minorHAnsi" w:hAnsiTheme="minorHAnsi" w:cs="Arial"/>
          <w:b w:val="0"/>
          <w:caps w:val="0"/>
        </w:rPr>
        <w:commentReference w:id="31"/>
      </w:r>
    </w:p>
    <w:p w14:paraId="0C793482" w14:textId="7A40B2C7" w:rsidR="00D2121E" w:rsidRPr="00D2121E" w:rsidRDefault="00D2121E" w:rsidP="00D2121E">
      <w:r w:rsidRPr="00D2121E">
        <w:rPr>
          <w:rFonts w:ascii="Arial" w:hAnsi="Arial"/>
          <w:szCs w:val="21"/>
          <w:highlight w:val="red"/>
          <w:shd w:val="clear" w:color="auto" w:fill="FFFFFF"/>
        </w:rPr>
        <w:t xml:space="preserve">In dit hoofdstuk komen bepalingen voor waar normen in staan, voornamelijk bij beoordelingsregels. Op het moment van publiceren van dit plan is het nog niet zeker dat de </w:t>
      </w:r>
      <w:proofErr w:type="spellStart"/>
      <w:r w:rsidRPr="00D2121E">
        <w:rPr>
          <w:rFonts w:ascii="Arial" w:hAnsi="Arial"/>
          <w:szCs w:val="21"/>
          <w:highlight w:val="red"/>
          <w:shd w:val="clear" w:color="auto" w:fill="FFFFFF"/>
        </w:rPr>
        <w:lastRenderedPageBreak/>
        <w:t>it</w:t>
      </w:r>
      <w:proofErr w:type="spellEnd"/>
      <w:r w:rsidRPr="00D2121E">
        <w:rPr>
          <w:rFonts w:ascii="Arial" w:hAnsi="Arial"/>
          <w:szCs w:val="21"/>
          <w:highlight w:val="red"/>
          <w:shd w:val="clear" w:color="auto" w:fill="FFFFFF"/>
        </w:rPr>
        <w:t xml:space="preserve">/techniek dit aankan en hoe dat eruit zou komen te zien in Regels op de kaart. Doordat alle normen nog aangemaakt moeten worden in de bibliotheek is dit een vrij tijdrovende klus. Gezien de stand van de </w:t>
      </w:r>
      <w:proofErr w:type="spellStart"/>
      <w:r w:rsidRPr="00D2121E">
        <w:rPr>
          <w:rFonts w:ascii="Arial" w:hAnsi="Arial"/>
          <w:szCs w:val="21"/>
          <w:highlight w:val="red"/>
          <w:shd w:val="clear" w:color="auto" w:fill="FFFFFF"/>
        </w:rPr>
        <w:t>it</w:t>
      </w:r>
      <w:proofErr w:type="spellEnd"/>
      <w:r w:rsidRPr="00D2121E">
        <w:rPr>
          <w:rFonts w:ascii="Arial" w:hAnsi="Arial"/>
          <w:szCs w:val="21"/>
          <w:highlight w:val="red"/>
          <w:shd w:val="clear" w:color="auto" w:fill="FFFFFF"/>
        </w:rPr>
        <w:t>/techniek er besloten om voor Eureka 1 type norm op te nemen, namelijk bij de beoordelingsregels voor horeca-activiteiten en dienstverlenings-activiteiten, zodat er een voorbeeld van een regel met een geannoteerde norm beschikbaar is. Als dit plan officieel gepubliceerd zou worden, moet dit nog wel aangevuld worden.</w:t>
      </w:r>
    </w:p>
    <w:p w14:paraId="4D3D8BF4" w14:textId="77777777" w:rsidR="00D2121E" w:rsidRPr="00D2121E" w:rsidRDefault="00D2121E" w:rsidP="00D2121E"/>
    <w:p w14:paraId="0BF17925" w14:textId="1774B5D9" w:rsidR="002D7522" w:rsidRPr="00CE6129" w:rsidRDefault="002D7522" w:rsidP="002D7522">
      <w:pPr>
        <w:pStyle w:val="Kop1"/>
        <w:numPr>
          <w:ilvl w:val="0"/>
          <w:numId w:val="0"/>
        </w:numPr>
        <w:ind w:left="454" w:hanging="454"/>
        <w:rPr>
          <w:rFonts w:hint="eastAsia"/>
        </w:rPr>
      </w:pPr>
      <w:r w:rsidRPr="00CE6129">
        <w:t>Afdeling 5.1 Algemene bepalingen</w:t>
      </w:r>
    </w:p>
    <w:p w14:paraId="5354F820" w14:textId="77777777" w:rsidR="00C906FB" w:rsidRPr="00CE6129" w:rsidRDefault="00C906FB" w:rsidP="000B2620">
      <w:pPr>
        <w:pStyle w:val="Kop3"/>
        <w:numPr>
          <w:ilvl w:val="0"/>
          <w:numId w:val="0"/>
        </w:numPr>
        <w:ind w:left="794" w:hanging="794"/>
        <w:rPr>
          <w:rFonts w:hint="eastAsia"/>
        </w:rPr>
      </w:pPr>
      <w:commentRangeStart w:id="32"/>
      <w:r w:rsidRPr="00CE6129">
        <w:t>Artikel 5.x Voorrangsbepaling</w:t>
      </w:r>
      <w:commentRangeEnd w:id="32"/>
      <w:r w:rsidR="002E32B5">
        <w:rPr>
          <w:rStyle w:val="Verwijzingopmerking"/>
          <w:rFonts w:asciiTheme="minorHAnsi" w:eastAsiaTheme="minorHAnsi" w:hAnsiTheme="minorHAnsi" w:cs="Arial"/>
          <w:b w:val="0"/>
        </w:rPr>
        <w:commentReference w:id="32"/>
      </w:r>
    </w:p>
    <w:p w14:paraId="7DBFBF8F" w14:textId="1432B7A0" w:rsidR="00C906FB" w:rsidRPr="005A4813" w:rsidRDefault="00C906FB" w:rsidP="00C906FB">
      <w:pPr>
        <w:rPr>
          <w:i/>
        </w:rPr>
      </w:pPr>
      <w:r w:rsidRPr="005A4813">
        <w:rPr>
          <w:i/>
        </w:rPr>
        <w:t xml:space="preserve">De regels in hoofdstuk 22 zijn niet van toepassing voor zover die regels in strijd zijn met regels in hoofdstuk </w:t>
      </w:r>
      <w:commentRangeStart w:id="33"/>
      <w:r w:rsidRPr="005A4813">
        <w:rPr>
          <w:i/>
        </w:rPr>
        <w:t>5</w:t>
      </w:r>
      <w:commentRangeEnd w:id="33"/>
      <w:r w:rsidR="005A4813">
        <w:rPr>
          <w:rStyle w:val="Verwijzingopmerking"/>
        </w:rPr>
        <w:commentReference w:id="33"/>
      </w:r>
      <w:r w:rsidRPr="005A4813">
        <w:rPr>
          <w:i/>
        </w:rPr>
        <w:t>.</w:t>
      </w:r>
    </w:p>
    <w:p w14:paraId="73710EE2" w14:textId="4C8BCE21" w:rsidR="00C906FB" w:rsidRPr="00CE6129" w:rsidRDefault="00C906FB" w:rsidP="00C906FB"/>
    <w:p w14:paraId="2A6FA4D3" w14:textId="7F159132" w:rsidR="003321D6" w:rsidRPr="00CE6129" w:rsidRDefault="003321D6" w:rsidP="000B2620">
      <w:pPr>
        <w:pStyle w:val="Kop3"/>
        <w:numPr>
          <w:ilvl w:val="0"/>
          <w:numId w:val="0"/>
        </w:numPr>
        <w:ind w:left="794" w:hanging="794"/>
        <w:rPr>
          <w:rFonts w:hint="eastAsia"/>
        </w:rPr>
      </w:pPr>
      <w:commentRangeStart w:id="34"/>
      <w:r w:rsidRPr="00CE6129">
        <w:t xml:space="preserve">Artikel 5.x </w:t>
      </w:r>
      <w:r w:rsidR="000B2620" w:rsidRPr="00CE6129">
        <w:t>Toepassingsbereik</w:t>
      </w:r>
      <w:commentRangeEnd w:id="34"/>
      <w:r w:rsidR="008E53F9">
        <w:rPr>
          <w:rStyle w:val="Verwijzingopmerking"/>
          <w:rFonts w:asciiTheme="minorHAnsi" w:eastAsiaTheme="minorHAnsi" w:hAnsiTheme="minorHAnsi" w:cs="Arial"/>
          <w:b w:val="0"/>
        </w:rPr>
        <w:commentReference w:id="34"/>
      </w:r>
    </w:p>
    <w:p w14:paraId="3723F5F2" w14:textId="2C79ED5F" w:rsidR="00C61A82" w:rsidRPr="00CE6129" w:rsidRDefault="00C61A82" w:rsidP="00011E22">
      <w:r w:rsidRPr="00CE6129">
        <w:t>Met uitzondering van </w:t>
      </w:r>
      <w:r w:rsidRPr="00782721">
        <w:t>afdeling 5.1</w:t>
      </w:r>
      <w:r w:rsidRPr="00CE6129">
        <w:t> en </w:t>
      </w:r>
      <w:r w:rsidRPr="00782721">
        <w:t xml:space="preserve">paragraaf </w:t>
      </w:r>
      <w:r w:rsidR="006628F9">
        <w:rPr>
          <w:rStyle w:val="Hyperlink"/>
        </w:rPr>
        <w:t xml:space="preserve">PM </w:t>
      </w:r>
      <w:r w:rsidR="00657526">
        <w:t>zijn afdelingen en paragrafen</w:t>
      </w:r>
      <w:r w:rsidRPr="00CE6129">
        <w:t xml:space="preserve"> in dit hoofdstuk alleen van toepassing voor zover dat in hoofdstuk 4 is bepaald.</w:t>
      </w:r>
    </w:p>
    <w:p w14:paraId="799F09EB" w14:textId="77777777" w:rsidR="00C61A82" w:rsidRPr="00CE6129" w:rsidRDefault="00C61A82" w:rsidP="00C61A82"/>
    <w:p w14:paraId="654C87BC" w14:textId="77777777" w:rsidR="00C61A82" w:rsidRPr="00CE6129" w:rsidRDefault="00C61A82" w:rsidP="002D7522">
      <w:pPr>
        <w:pStyle w:val="Kop3"/>
        <w:numPr>
          <w:ilvl w:val="0"/>
          <w:numId w:val="0"/>
        </w:numPr>
        <w:ind w:left="794" w:hanging="794"/>
        <w:rPr>
          <w:rFonts w:hint="eastAsia"/>
        </w:rPr>
      </w:pPr>
      <w:commentRangeStart w:id="35"/>
      <w:r w:rsidRPr="00CE6129">
        <w:t xml:space="preserve">Artikel 5.2 </w:t>
      </w:r>
      <w:proofErr w:type="spellStart"/>
      <w:r w:rsidRPr="00CE6129">
        <w:t>Normadressaat</w:t>
      </w:r>
      <w:commentRangeEnd w:id="35"/>
      <w:proofErr w:type="spellEnd"/>
      <w:r w:rsidR="002D740A">
        <w:rPr>
          <w:rStyle w:val="Verwijzingopmerking"/>
          <w:rFonts w:asciiTheme="minorHAnsi" w:eastAsiaTheme="minorHAnsi" w:hAnsiTheme="minorHAnsi" w:cs="Arial"/>
          <w:b w:val="0"/>
        </w:rPr>
        <w:commentReference w:id="35"/>
      </w:r>
    </w:p>
    <w:p w14:paraId="440031CE" w14:textId="4790ED3C" w:rsidR="00C61A82" w:rsidRDefault="00C61A82" w:rsidP="00C61A82">
      <w:r w:rsidRPr="00CE6129">
        <w:t>Aan dit hoofdstuk wordt voldaan door degene die de activiteit verricht, tenzij anders is bepaald. Diegene draagt zorg voor de naleving van de regels over de activiteit.</w:t>
      </w:r>
    </w:p>
    <w:p w14:paraId="1FFD0A63" w14:textId="49842931" w:rsidR="005D7605" w:rsidRPr="00CE6129" w:rsidRDefault="005D7605" w:rsidP="005D7605"/>
    <w:p w14:paraId="1D0C2A54" w14:textId="000AAC42" w:rsidR="00967DD3" w:rsidRDefault="005D7605" w:rsidP="00003EE0">
      <w:pPr>
        <w:pStyle w:val="Kop1"/>
        <w:numPr>
          <w:ilvl w:val="0"/>
          <w:numId w:val="0"/>
        </w:numPr>
        <w:ind w:left="454" w:hanging="454"/>
        <w:rPr>
          <w:rFonts w:hint="eastAsia"/>
        </w:rPr>
      </w:pPr>
      <w:r w:rsidRPr="00CE6129">
        <w:t xml:space="preserve">Afdeling 5.2 </w:t>
      </w:r>
      <w:r w:rsidR="00003EE0">
        <w:t>Thematische Activiteiten</w:t>
      </w:r>
    </w:p>
    <w:p w14:paraId="54AC188E" w14:textId="2CC6F560" w:rsidR="00003EE0" w:rsidRPr="00CE6129" w:rsidRDefault="00003EE0" w:rsidP="00003EE0">
      <w:pPr>
        <w:pStyle w:val="Kop2"/>
        <w:numPr>
          <w:ilvl w:val="0"/>
          <w:numId w:val="0"/>
        </w:numPr>
        <w:ind w:left="680" w:hanging="680"/>
        <w:rPr>
          <w:rFonts w:hint="eastAsia"/>
        </w:rPr>
      </w:pPr>
      <w:r w:rsidRPr="00CE6129">
        <w:t>Paragraaf 5.</w:t>
      </w:r>
      <w:r>
        <w:t>2.1</w:t>
      </w:r>
      <w:r w:rsidRPr="00CE6129">
        <w:t xml:space="preserve"> Bouwen – algemeen</w:t>
      </w:r>
    </w:p>
    <w:p w14:paraId="14C029BA" w14:textId="77777777" w:rsidR="00631FB8" w:rsidRDefault="00631FB8" w:rsidP="00003F57"/>
    <w:p w14:paraId="1764DD4A" w14:textId="2AF504A6" w:rsidR="00631FB8" w:rsidRPr="00161EB3" w:rsidRDefault="00631FB8" w:rsidP="00631FB8">
      <w:pPr>
        <w:pStyle w:val="Kop3"/>
        <w:numPr>
          <w:ilvl w:val="0"/>
          <w:numId w:val="0"/>
        </w:numPr>
        <w:spacing w:line="240" w:lineRule="auto"/>
        <w:rPr>
          <w:rFonts w:hint="eastAsia"/>
        </w:rPr>
      </w:pPr>
      <w:commentRangeStart w:id="36"/>
      <w:r w:rsidRPr="00161EB3">
        <w:t>Artikel 5.</w:t>
      </w:r>
      <w:r>
        <w:t>x</w:t>
      </w:r>
      <w:r w:rsidRPr="00161EB3">
        <w:t xml:space="preserve"> Toepassingsbereik</w:t>
      </w:r>
      <w:commentRangeEnd w:id="36"/>
      <w:r w:rsidR="0097012A">
        <w:rPr>
          <w:rStyle w:val="Verwijzingopmerking"/>
          <w:rFonts w:asciiTheme="minorHAnsi" w:eastAsiaTheme="minorHAnsi" w:hAnsiTheme="minorHAnsi" w:cs="Arial"/>
          <w:b w:val="0"/>
        </w:rPr>
        <w:commentReference w:id="36"/>
      </w:r>
    </w:p>
    <w:p w14:paraId="138A0FEA" w14:textId="77777777" w:rsidR="00631FB8" w:rsidRPr="00015820" w:rsidRDefault="00631FB8" w:rsidP="00631FB8">
      <w:pPr>
        <w:spacing w:line="240" w:lineRule="auto"/>
      </w:pPr>
      <w:r w:rsidRPr="00015820">
        <w:t xml:space="preserve">Deze paragraaf gaat over het </w:t>
      </w:r>
      <w:r w:rsidRPr="0097012A">
        <w:rPr>
          <w:highlight w:val="green"/>
        </w:rPr>
        <w:t>bouwen van bouwwerken</w:t>
      </w:r>
      <w:r w:rsidRPr="00015820">
        <w:t xml:space="preserve">. </w:t>
      </w:r>
    </w:p>
    <w:p w14:paraId="584DF7C3" w14:textId="77777777" w:rsidR="00003EE0" w:rsidRPr="0097012A" w:rsidRDefault="00003EE0" w:rsidP="0097012A">
      <w:pPr>
        <w:autoSpaceDE w:val="0"/>
        <w:autoSpaceDN w:val="0"/>
        <w:adjustRightInd w:val="0"/>
        <w:spacing w:line="240" w:lineRule="auto"/>
        <w:rPr>
          <w:rFonts w:ascii="Arial" w:hAnsi="Arial"/>
          <w:sz w:val="19"/>
          <w:szCs w:val="19"/>
        </w:rPr>
      </w:pPr>
    </w:p>
    <w:p w14:paraId="4226C7AF" w14:textId="77777777" w:rsidR="00003EE0" w:rsidRPr="00CE6129" w:rsidRDefault="00003EE0" w:rsidP="00003EE0">
      <w:pPr>
        <w:pStyle w:val="Kop3"/>
        <w:numPr>
          <w:ilvl w:val="0"/>
          <w:numId w:val="0"/>
        </w:numPr>
        <w:rPr>
          <w:rFonts w:hint="eastAsia"/>
        </w:rPr>
      </w:pPr>
      <w:commentRangeStart w:id="37"/>
      <w:r w:rsidRPr="00CE6129">
        <w:t>Artikel 5.34 Oogmerken</w:t>
      </w:r>
      <w:commentRangeEnd w:id="37"/>
      <w:r>
        <w:rPr>
          <w:rStyle w:val="Verwijzingopmerking"/>
          <w:rFonts w:asciiTheme="minorHAnsi" w:eastAsiaTheme="minorHAnsi" w:hAnsiTheme="minorHAnsi" w:cs="Arial"/>
          <w:b w:val="0"/>
        </w:rPr>
        <w:commentReference w:id="37"/>
      </w:r>
    </w:p>
    <w:p w14:paraId="64C7683A" w14:textId="77777777" w:rsidR="00003EE0" w:rsidRPr="00CE6129" w:rsidRDefault="00003EE0" w:rsidP="00003EE0">
      <w:pPr>
        <w:autoSpaceDE w:val="0"/>
        <w:autoSpaceDN w:val="0"/>
        <w:adjustRightInd w:val="0"/>
        <w:spacing w:line="240" w:lineRule="auto"/>
        <w:rPr>
          <w:rFonts w:ascii="Arial" w:hAnsi="Arial"/>
          <w:sz w:val="19"/>
          <w:szCs w:val="19"/>
        </w:rPr>
      </w:pPr>
      <w:r w:rsidRPr="00CE6129">
        <w:rPr>
          <w:rFonts w:ascii="Arial" w:hAnsi="Arial"/>
          <w:sz w:val="19"/>
          <w:szCs w:val="19"/>
        </w:rPr>
        <w:t>De regels in deze afdeling zijn gesteld met het oog op:</w:t>
      </w:r>
    </w:p>
    <w:p w14:paraId="50F6693D" w14:textId="77777777" w:rsidR="00003EE0" w:rsidRPr="00CE6129" w:rsidRDefault="00003EE0" w:rsidP="00DF3BF0">
      <w:pPr>
        <w:pStyle w:val="Lijstalinea"/>
        <w:numPr>
          <w:ilvl w:val="0"/>
          <w:numId w:val="21"/>
        </w:numPr>
        <w:autoSpaceDE w:val="0"/>
        <w:autoSpaceDN w:val="0"/>
        <w:adjustRightInd w:val="0"/>
        <w:spacing w:line="240" w:lineRule="auto"/>
        <w:rPr>
          <w:rFonts w:ascii="Arial" w:hAnsi="Arial"/>
          <w:sz w:val="19"/>
          <w:szCs w:val="19"/>
        </w:rPr>
      </w:pPr>
      <w:r w:rsidRPr="00CE6129">
        <w:rPr>
          <w:rFonts w:ascii="Arial" w:hAnsi="Arial"/>
          <w:sz w:val="19"/>
          <w:szCs w:val="19"/>
        </w:rPr>
        <w:t>het beschermen van stedenbouwkundige waarden;</w:t>
      </w:r>
    </w:p>
    <w:p w14:paraId="18301FC8" w14:textId="77777777" w:rsidR="00003EE0" w:rsidRPr="00CE6129" w:rsidRDefault="00003EE0" w:rsidP="00DF3BF0">
      <w:pPr>
        <w:pStyle w:val="Lijstalinea"/>
        <w:numPr>
          <w:ilvl w:val="0"/>
          <w:numId w:val="21"/>
        </w:numPr>
        <w:autoSpaceDE w:val="0"/>
        <w:autoSpaceDN w:val="0"/>
        <w:adjustRightInd w:val="0"/>
        <w:spacing w:line="240" w:lineRule="auto"/>
        <w:rPr>
          <w:rFonts w:ascii="Arial" w:hAnsi="Arial"/>
          <w:sz w:val="19"/>
          <w:szCs w:val="19"/>
        </w:rPr>
      </w:pPr>
      <w:r w:rsidRPr="00CE6129">
        <w:rPr>
          <w:rFonts w:ascii="Arial" w:hAnsi="Arial"/>
          <w:sz w:val="19"/>
          <w:szCs w:val="19"/>
        </w:rPr>
        <w:t>het beschermen van de architectonische kwaliteit van bouwwerken;</w:t>
      </w:r>
    </w:p>
    <w:p w14:paraId="093FEE3D" w14:textId="77777777" w:rsidR="00003EE0" w:rsidRPr="00CE6129" w:rsidRDefault="00003EE0" w:rsidP="00DF3BF0">
      <w:pPr>
        <w:pStyle w:val="Lijstalinea"/>
        <w:numPr>
          <w:ilvl w:val="0"/>
          <w:numId w:val="21"/>
        </w:numPr>
        <w:autoSpaceDE w:val="0"/>
        <w:autoSpaceDN w:val="0"/>
        <w:adjustRightInd w:val="0"/>
        <w:spacing w:line="240" w:lineRule="auto"/>
        <w:rPr>
          <w:rFonts w:ascii="Arial" w:hAnsi="Arial"/>
          <w:sz w:val="19"/>
          <w:szCs w:val="19"/>
        </w:rPr>
      </w:pPr>
      <w:r w:rsidRPr="00CE6129">
        <w:rPr>
          <w:rFonts w:ascii="Arial" w:hAnsi="Arial"/>
          <w:sz w:val="19"/>
          <w:szCs w:val="19"/>
        </w:rPr>
        <w:t>het beschermen van het woon- en leefklimaat; en</w:t>
      </w:r>
    </w:p>
    <w:p w14:paraId="74A33E93" w14:textId="77777777" w:rsidR="00003EE0" w:rsidRPr="00CE6129" w:rsidRDefault="00003EE0" w:rsidP="00DF3BF0">
      <w:pPr>
        <w:pStyle w:val="Lijstalinea"/>
        <w:numPr>
          <w:ilvl w:val="0"/>
          <w:numId w:val="21"/>
        </w:numPr>
        <w:autoSpaceDE w:val="0"/>
        <w:autoSpaceDN w:val="0"/>
        <w:adjustRightInd w:val="0"/>
        <w:spacing w:line="240" w:lineRule="auto"/>
        <w:rPr>
          <w:rFonts w:ascii="Arial" w:hAnsi="Arial"/>
          <w:sz w:val="20"/>
          <w:szCs w:val="20"/>
        </w:rPr>
      </w:pPr>
      <w:r w:rsidRPr="00CE6129">
        <w:rPr>
          <w:rFonts w:ascii="Arial" w:hAnsi="Arial"/>
          <w:sz w:val="19"/>
          <w:szCs w:val="19"/>
        </w:rPr>
        <w:t>het beschermen van de gezondheid.</w:t>
      </w:r>
    </w:p>
    <w:p w14:paraId="35A471E2" w14:textId="77777777" w:rsidR="00003EE0" w:rsidRPr="00CE6129" w:rsidRDefault="00003EE0" w:rsidP="00003EE0"/>
    <w:p w14:paraId="00B1B4E9" w14:textId="77777777" w:rsidR="00003EE0" w:rsidRPr="00CE6129" w:rsidRDefault="00003EE0" w:rsidP="00003EE0">
      <w:pPr>
        <w:pStyle w:val="Kop3"/>
        <w:numPr>
          <w:ilvl w:val="0"/>
          <w:numId w:val="0"/>
        </w:numPr>
        <w:ind w:left="794" w:hanging="794"/>
        <w:rPr>
          <w:rFonts w:hint="eastAsia"/>
        </w:rPr>
      </w:pPr>
      <w:commentRangeStart w:id="38"/>
      <w:r w:rsidRPr="00CE6129">
        <w:t>Artikel 5.31 Meetbepalingen</w:t>
      </w:r>
      <w:commentRangeEnd w:id="38"/>
      <w:r>
        <w:rPr>
          <w:rStyle w:val="Verwijzingopmerking"/>
          <w:rFonts w:asciiTheme="minorHAnsi" w:eastAsiaTheme="minorHAnsi" w:hAnsiTheme="minorHAnsi" w:cs="Arial"/>
          <w:b w:val="0"/>
        </w:rPr>
        <w:commentReference w:id="38"/>
      </w:r>
    </w:p>
    <w:p w14:paraId="3C75FEE6" w14:textId="543621D9" w:rsidR="00003EE0" w:rsidRPr="00CE6129" w:rsidRDefault="00003EE0" w:rsidP="00003EE0">
      <w:pPr>
        <w:autoSpaceDE w:val="0"/>
        <w:autoSpaceDN w:val="0"/>
        <w:adjustRightInd w:val="0"/>
        <w:spacing w:line="240" w:lineRule="auto"/>
        <w:rPr>
          <w:rFonts w:ascii="Arial" w:hAnsi="Arial"/>
          <w:sz w:val="19"/>
          <w:szCs w:val="19"/>
        </w:rPr>
      </w:pPr>
      <w:r w:rsidRPr="00CE6129">
        <w:rPr>
          <w:rFonts w:ascii="Arial" w:hAnsi="Arial"/>
          <w:sz w:val="19"/>
          <w:szCs w:val="19"/>
        </w:rPr>
        <w:t>Voor de toepassing van de regels wordt op de volgende wijze gemeten:</w:t>
      </w:r>
    </w:p>
    <w:p w14:paraId="15C09680" w14:textId="77777777" w:rsidR="00003EE0" w:rsidRPr="00CE6129" w:rsidRDefault="00003EE0" w:rsidP="00D37065">
      <w:pPr>
        <w:pStyle w:val="Lijstalinea"/>
        <w:numPr>
          <w:ilvl w:val="0"/>
          <w:numId w:val="60"/>
        </w:numPr>
        <w:autoSpaceDE w:val="0"/>
        <w:autoSpaceDN w:val="0"/>
        <w:adjustRightInd w:val="0"/>
        <w:spacing w:line="240" w:lineRule="auto"/>
        <w:rPr>
          <w:rFonts w:ascii="Arial" w:hAnsi="Arial"/>
          <w:sz w:val="19"/>
          <w:szCs w:val="19"/>
        </w:rPr>
      </w:pPr>
      <w:r w:rsidRPr="00CE6129">
        <w:rPr>
          <w:rFonts w:ascii="Arial" w:hAnsi="Arial"/>
          <w:sz w:val="19"/>
          <w:szCs w:val="19"/>
        </w:rPr>
        <w:t xml:space="preserve">bouwhoogte: vanaf het </w:t>
      </w:r>
      <w:r w:rsidRPr="008C515C">
        <w:rPr>
          <w:rFonts w:ascii="Arial" w:hAnsi="Arial"/>
          <w:sz w:val="19"/>
          <w:szCs w:val="19"/>
          <w:highlight w:val="cyan"/>
        </w:rPr>
        <w:t>straatpeil</w:t>
      </w:r>
      <w:r w:rsidRPr="00CE6129">
        <w:rPr>
          <w:rFonts w:ascii="Arial" w:hAnsi="Arial"/>
          <w:sz w:val="19"/>
          <w:szCs w:val="19"/>
        </w:rPr>
        <w:t xml:space="preserve"> tot aan het hoogste punt van het gebouw of van het bouwwerk, geen gebouw zijnde, met uitzondering van ondergeschikte bouwonderdelen;</w:t>
      </w:r>
    </w:p>
    <w:p w14:paraId="185A5C62" w14:textId="77777777" w:rsidR="00003EE0" w:rsidRPr="00CE6129" w:rsidRDefault="00003EE0" w:rsidP="00D37065">
      <w:pPr>
        <w:pStyle w:val="Lijstalinea"/>
        <w:numPr>
          <w:ilvl w:val="0"/>
          <w:numId w:val="60"/>
        </w:numPr>
        <w:autoSpaceDE w:val="0"/>
        <w:autoSpaceDN w:val="0"/>
        <w:adjustRightInd w:val="0"/>
        <w:spacing w:line="240" w:lineRule="auto"/>
        <w:rPr>
          <w:rFonts w:ascii="Arial" w:hAnsi="Arial"/>
          <w:sz w:val="19"/>
          <w:szCs w:val="19"/>
        </w:rPr>
      </w:pPr>
      <w:r w:rsidRPr="00CE6129">
        <w:rPr>
          <w:rFonts w:ascii="Arial" w:hAnsi="Arial"/>
          <w:sz w:val="19"/>
          <w:szCs w:val="19"/>
        </w:rPr>
        <w:t>bouwhoogte voor erfafscheidingen op gebouwen: vanaf bovenkant vloer van het betreffende gebouw tot aan het hoogste punt van de erfafscheiding;</w:t>
      </w:r>
    </w:p>
    <w:p w14:paraId="5D96D1B3" w14:textId="77777777" w:rsidR="00003EE0" w:rsidRPr="00CE6129" w:rsidRDefault="00003EE0" w:rsidP="00D37065">
      <w:pPr>
        <w:pStyle w:val="Lijstalinea"/>
        <w:numPr>
          <w:ilvl w:val="0"/>
          <w:numId w:val="60"/>
        </w:numPr>
        <w:autoSpaceDE w:val="0"/>
        <w:autoSpaceDN w:val="0"/>
        <w:adjustRightInd w:val="0"/>
        <w:spacing w:line="240" w:lineRule="auto"/>
        <w:rPr>
          <w:rFonts w:ascii="Arial" w:hAnsi="Arial"/>
          <w:sz w:val="19"/>
          <w:szCs w:val="19"/>
        </w:rPr>
      </w:pPr>
      <w:r w:rsidRPr="00CE6129">
        <w:rPr>
          <w:rFonts w:ascii="Arial" w:hAnsi="Arial"/>
          <w:sz w:val="19"/>
          <w:szCs w:val="19"/>
        </w:rPr>
        <w:t>oppervlakte van een bouwwerk: tussen de buitenwerkse gevelvlakken of het hart van de scheidingsmuren, neerwaarts geprojecteerd op het gemiddelde niveau van het afgewerkte bouwterrein ter plaatse van het bouwwerk;</w:t>
      </w:r>
    </w:p>
    <w:p w14:paraId="7DF79F68" w14:textId="77777777" w:rsidR="00003EE0" w:rsidRPr="00CE6129" w:rsidRDefault="00003EE0" w:rsidP="00D37065">
      <w:pPr>
        <w:pStyle w:val="Lijstalinea"/>
        <w:numPr>
          <w:ilvl w:val="0"/>
          <w:numId w:val="60"/>
        </w:numPr>
        <w:autoSpaceDE w:val="0"/>
        <w:autoSpaceDN w:val="0"/>
        <w:adjustRightInd w:val="0"/>
        <w:spacing w:line="240" w:lineRule="auto"/>
        <w:rPr>
          <w:rFonts w:ascii="Arial" w:hAnsi="Arial"/>
          <w:sz w:val="19"/>
          <w:szCs w:val="19"/>
        </w:rPr>
      </w:pPr>
      <w:r w:rsidRPr="00CE6129">
        <w:rPr>
          <w:rFonts w:ascii="Arial" w:hAnsi="Arial"/>
          <w:sz w:val="19"/>
          <w:szCs w:val="19"/>
        </w:rPr>
        <w:t>diepte van een gebouw: de lengte van een gebouw gemeten loodrecht vanaf de voorgevel, of vanaf de gevel waaraan wordt gebouwd; en</w:t>
      </w:r>
    </w:p>
    <w:p w14:paraId="1FAB61C1" w14:textId="77777777" w:rsidR="00003EE0" w:rsidRDefault="00003EE0" w:rsidP="00D37065">
      <w:pPr>
        <w:pStyle w:val="Lijstalinea"/>
        <w:numPr>
          <w:ilvl w:val="0"/>
          <w:numId w:val="60"/>
        </w:numPr>
        <w:autoSpaceDE w:val="0"/>
        <w:autoSpaceDN w:val="0"/>
        <w:adjustRightInd w:val="0"/>
        <w:spacing w:line="240" w:lineRule="auto"/>
        <w:rPr>
          <w:rFonts w:ascii="Arial" w:hAnsi="Arial"/>
          <w:sz w:val="19"/>
          <w:szCs w:val="19"/>
        </w:rPr>
      </w:pPr>
      <w:r w:rsidRPr="00CE6129">
        <w:rPr>
          <w:rFonts w:ascii="Arial" w:hAnsi="Arial"/>
          <w:sz w:val="19"/>
          <w:szCs w:val="19"/>
        </w:rPr>
        <w:t xml:space="preserve">goothoogte van een bouwwerk: vanaf het </w:t>
      </w:r>
      <w:r w:rsidRPr="00DF7CBA">
        <w:rPr>
          <w:rFonts w:ascii="Arial" w:hAnsi="Arial"/>
          <w:sz w:val="19"/>
          <w:szCs w:val="19"/>
          <w:highlight w:val="cyan"/>
        </w:rPr>
        <w:t>straatpeil</w:t>
      </w:r>
      <w:r w:rsidRPr="00CE6129">
        <w:rPr>
          <w:rFonts w:ascii="Arial" w:hAnsi="Arial"/>
          <w:sz w:val="19"/>
          <w:szCs w:val="19"/>
        </w:rPr>
        <w:t xml:space="preserve"> tot aan de bovenkant van de goot, of de druiplijn, het boeibord, of een daarmee gelijk te stellen constructiedeel,</w:t>
      </w:r>
      <w:r>
        <w:rPr>
          <w:rFonts w:ascii="Arial" w:hAnsi="Arial"/>
          <w:sz w:val="19"/>
          <w:szCs w:val="19"/>
        </w:rPr>
        <w:t xml:space="preserve"> dan wel de positie zoals </w:t>
      </w:r>
      <w:r w:rsidRPr="00CE6129">
        <w:rPr>
          <w:rFonts w:ascii="Arial" w:hAnsi="Arial"/>
          <w:sz w:val="19"/>
          <w:szCs w:val="19"/>
        </w:rPr>
        <w:t xml:space="preserve">in </w:t>
      </w:r>
      <w:r w:rsidRPr="00DC1F9D">
        <w:rPr>
          <w:rFonts w:ascii="Arial" w:hAnsi="Arial"/>
          <w:sz w:val="19"/>
          <w:szCs w:val="19"/>
          <w:highlight w:val="lightGray"/>
        </w:rPr>
        <w:t>bijlage 2</w:t>
      </w:r>
      <w:r>
        <w:rPr>
          <w:rFonts w:ascii="Arial" w:hAnsi="Arial"/>
          <w:sz w:val="19"/>
          <w:szCs w:val="19"/>
        </w:rPr>
        <w:t xml:space="preserve"> bepaald.</w:t>
      </w:r>
    </w:p>
    <w:p w14:paraId="0CD1DE17" w14:textId="77777777" w:rsidR="00003EE0" w:rsidRPr="00CE6129" w:rsidRDefault="00003EE0" w:rsidP="00003EE0">
      <w:pPr>
        <w:autoSpaceDE w:val="0"/>
        <w:autoSpaceDN w:val="0"/>
        <w:adjustRightInd w:val="0"/>
        <w:spacing w:line="240" w:lineRule="auto"/>
        <w:rPr>
          <w:rFonts w:ascii="Arial" w:hAnsi="Arial"/>
          <w:sz w:val="19"/>
          <w:szCs w:val="19"/>
        </w:rPr>
      </w:pPr>
    </w:p>
    <w:p w14:paraId="6A41DBF0" w14:textId="43E6FE60" w:rsidR="00003EE0" w:rsidRPr="00CE7404" w:rsidRDefault="00003EE0" w:rsidP="00003EE0">
      <w:pPr>
        <w:pStyle w:val="Kop3"/>
        <w:numPr>
          <w:ilvl w:val="0"/>
          <w:numId w:val="0"/>
        </w:numPr>
        <w:ind w:left="794" w:hanging="794"/>
        <w:rPr>
          <w:rFonts w:hint="eastAsia"/>
        </w:rPr>
      </w:pPr>
      <w:commentRangeStart w:id="39"/>
      <w:r w:rsidRPr="00CE7404">
        <w:t>Artikel 5.x Aanwijzing vergunningplicht</w:t>
      </w:r>
      <w:r w:rsidR="00631FB8" w:rsidRPr="00CE7404">
        <w:t>ige gevallen</w:t>
      </w:r>
      <w:r w:rsidRPr="00CE7404">
        <w:t xml:space="preserve"> </w:t>
      </w:r>
      <w:commentRangeEnd w:id="39"/>
      <w:r w:rsidRPr="00CE7404">
        <w:rPr>
          <w:rStyle w:val="Verwijzingopmerking"/>
          <w:rFonts w:asciiTheme="minorHAnsi" w:eastAsiaTheme="minorHAnsi" w:hAnsiTheme="minorHAnsi" w:cs="Arial"/>
          <w:b w:val="0"/>
        </w:rPr>
        <w:commentReference w:id="39"/>
      </w:r>
    </w:p>
    <w:p w14:paraId="7B9F803E" w14:textId="77777777" w:rsidR="00003EE0" w:rsidRPr="00CE7404" w:rsidRDefault="00003EE0" w:rsidP="00003EE0">
      <w:r w:rsidRPr="00CE7404">
        <w:t xml:space="preserve">Het is verboden zonder omgevingsvergunning een </w:t>
      </w:r>
      <w:r w:rsidRPr="007819DE">
        <w:rPr>
          <w:highlight w:val="green"/>
        </w:rPr>
        <w:t>bouwwerk te bouwen</w:t>
      </w:r>
      <w:r w:rsidRPr="00CE7404">
        <w:t xml:space="preserve">.  </w:t>
      </w:r>
    </w:p>
    <w:p w14:paraId="3107C69B" w14:textId="77777777" w:rsidR="00003EE0" w:rsidRPr="00CE7404" w:rsidRDefault="00003EE0" w:rsidP="00003EE0"/>
    <w:p w14:paraId="125AFA5C" w14:textId="77777777" w:rsidR="00003EE0" w:rsidRPr="00CE7404" w:rsidRDefault="00003EE0" w:rsidP="00003EE0">
      <w:pPr>
        <w:pStyle w:val="Kop3"/>
        <w:numPr>
          <w:ilvl w:val="0"/>
          <w:numId w:val="0"/>
        </w:numPr>
        <w:ind w:left="794" w:hanging="794"/>
        <w:rPr>
          <w:rFonts w:hint="eastAsia"/>
        </w:rPr>
      </w:pPr>
      <w:commentRangeStart w:id="40"/>
      <w:r w:rsidRPr="00CE7404">
        <w:lastRenderedPageBreak/>
        <w:t>Artikel 5.x Bijzondere aanvraagvereisten</w:t>
      </w:r>
      <w:commentRangeEnd w:id="40"/>
      <w:r w:rsidRPr="00CE7404">
        <w:rPr>
          <w:rStyle w:val="Verwijzingopmerking"/>
          <w:rFonts w:asciiTheme="minorHAnsi" w:eastAsiaTheme="minorHAnsi" w:hAnsiTheme="minorHAnsi" w:cs="Arial"/>
          <w:b w:val="0"/>
        </w:rPr>
        <w:commentReference w:id="40"/>
      </w:r>
    </w:p>
    <w:p w14:paraId="47434AED" w14:textId="06E3EE25" w:rsidR="00003EE0" w:rsidRPr="00CE7404" w:rsidRDefault="00003EE0" w:rsidP="00003EE0">
      <w:r w:rsidRPr="00CE7404">
        <w:t>Bij de aanvraag om een omgevingsvergunning</w:t>
      </w:r>
      <w:r w:rsidR="008C6C55" w:rsidRPr="00CE7404">
        <w:t>,</w:t>
      </w:r>
      <w:r w:rsidR="008C6C55" w:rsidRPr="00CE7404">
        <w:rPr>
          <w:rFonts w:cstheme="minorHAnsi"/>
          <w:szCs w:val="21"/>
        </w:rPr>
        <w:t xml:space="preserve"> als bedoeld in </w:t>
      </w:r>
      <w:commentRangeStart w:id="41"/>
      <w:r w:rsidR="008C6C55" w:rsidRPr="00CE7404">
        <w:rPr>
          <w:rFonts w:cstheme="minorHAnsi"/>
          <w:szCs w:val="21"/>
        </w:rPr>
        <w:t xml:space="preserve">artikel 5.x, </w:t>
      </w:r>
      <w:commentRangeEnd w:id="41"/>
      <w:r w:rsidR="008C6C55" w:rsidRPr="00CE7404">
        <w:rPr>
          <w:rStyle w:val="Verwijzingopmerking"/>
        </w:rPr>
        <w:commentReference w:id="41"/>
      </w:r>
      <w:r w:rsidRPr="00CE7404">
        <w:t xml:space="preserve"> worden de volgende gegevens en bescheiden verstrekt:</w:t>
      </w:r>
    </w:p>
    <w:p w14:paraId="7B9E4614" w14:textId="77777777" w:rsidR="00003EE0" w:rsidRPr="00CE7404" w:rsidRDefault="00003EE0" w:rsidP="00DF3BF0">
      <w:pPr>
        <w:pStyle w:val="Lijstalinea"/>
        <w:numPr>
          <w:ilvl w:val="0"/>
          <w:numId w:val="25"/>
        </w:numPr>
      </w:pPr>
      <w:r w:rsidRPr="00CE7404">
        <w:t>de plattegronden van alle verdiepingen en een doorsnedetekening voor de nieuwe situatie en, voor zover daarvan sprake is, de bestaande situatie;</w:t>
      </w:r>
    </w:p>
    <w:p w14:paraId="01F36142" w14:textId="77777777" w:rsidR="00003EE0" w:rsidRPr="00CE7404" w:rsidRDefault="00003EE0" w:rsidP="00DF3BF0">
      <w:pPr>
        <w:pStyle w:val="Lijstalinea"/>
        <w:numPr>
          <w:ilvl w:val="0"/>
          <w:numId w:val="25"/>
        </w:numPr>
      </w:pPr>
      <w:r w:rsidRPr="00CE7404">
        <w:t>het beoogde gebruik van het bouwwerk en de bijbehorende gronden waarop de aanvraag betrekking heeft;</w:t>
      </w:r>
    </w:p>
    <w:p w14:paraId="70E6DB58" w14:textId="77777777" w:rsidR="00003EE0" w:rsidRPr="00CE7404" w:rsidRDefault="00003EE0" w:rsidP="00DF3BF0">
      <w:pPr>
        <w:pStyle w:val="Lijstalinea"/>
        <w:numPr>
          <w:ilvl w:val="0"/>
          <w:numId w:val="25"/>
        </w:numPr>
      </w:pPr>
      <w:r w:rsidRPr="00CE7404">
        <w:t>een opgave van de bruto inhoud in m3 en de bruto vloeroppervlakte in m2;</w:t>
      </w:r>
    </w:p>
    <w:p w14:paraId="6379ABEA" w14:textId="77777777" w:rsidR="00003EE0" w:rsidRPr="00CE7404" w:rsidRDefault="00003EE0" w:rsidP="00DF3BF0">
      <w:pPr>
        <w:pStyle w:val="Lijstalinea"/>
        <w:numPr>
          <w:ilvl w:val="0"/>
          <w:numId w:val="25"/>
        </w:numPr>
      </w:pPr>
      <w:r w:rsidRPr="00CE7404">
        <w:t>een situatietekening van de bestaande toestanden een situatietekening van de nieuwe toestand met daarop de afmetingen van het perceel en het bebouwd oppervlak, en de situering van het bouwwerk ten opzichte van de perceelsgrenzen en de wegzijde; en</w:t>
      </w:r>
    </w:p>
    <w:p w14:paraId="4DC524F8" w14:textId="77777777" w:rsidR="00003EE0" w:rsidRPr="00CE7404" w:rsidRDefault="00003EE0" w:rsidP="00DF3BF0">
      <w:pPr>
        <w:pStyle w:val="Lijstalinea"/>
        <w:numPr>
          <w:ilvl w:val="0"/>
          <w:numId w:val="25"/>
        </w:numPr>
      </w:pPr>
      <w:r w:rsidRPr="00CE7404">
        <w:t>de hoogte van het bouwwerk ten opzichte van het straatpeil en het aantal bouwlagen.</w:t>
      </w:r>
    </w:p>
    <w:p w14:paraId="1F282CB1" w14:textId="77777777" w:rsidR="00003EE0" w:rsidRPr="00CE7404" w:rsidRDefault="00003EE0" w:rsidP="00003EE0"/>
    <w:p w14:paraId="634739AC" w14:textId="6059A606" w:rsidR="00003EE0" w:rsidRPr="00CE7404" w:rsidRDefault="00003EE0" w:rsidP="00003EE0">
      <w:pPr>
        <w:pStyle w:val="Kop3"/>
        <w:numPr>
          <w:ilvl w:val="0"/>
          <w:numId w:val="0"/>
        </w:numPr>
        <w:ind w:left="794" w:hanging="794"/>
        <w:rPr>
          <w:rFonts w:hint="eastAsia"/>
        </w:rPr>
      </w:pPr>
      <w:commentRangeStart w:id="42"/>
      <w:r w:rsidRPr="00CE7404">
        <w:t xml:space="preserve">Artikel 5.x </w:t>
      </w:r>
      <w:r w:rsidR="002603DB" w:rsidRPr="00CE7404">
        <w:t>B</w:t>
      </w:r>
      <w:r w:rsidRPr="00CE7404">
        <w:t>eoordelingsregels</w:t>
      </w:r>
      <w:commentRangeEnd w:id="42"/>
      <w:r w:rsidRPr="00CE7404">
        <w:rPr>
          <w:rStyle w:val="Verwijzingopmerking"/>
          <w:rFonts w:asciiTheme="minorHAnsi" w:eastAsiaTheme="minorHAnsi" w:hAnsiTheme="minorHAnsi" w:cs="Arial"/>
          <w:b w:val="0"/>
        </w:rPr>
        <w:commentReference w:id="42"/>
      </w:r>
      <w:r w:rsidR="002603DB" w:rsidRPr="00CE7404">
        <w:t xml:space="preserve"> omgevingsvergunning</w:t>
      </w:r>
    </w:p>
    <w:p w14:paraId="3E7C5E3E" w14:textId="77777777" w:rsidR="00003EE0" w:rsidRPr="00CE7404" w:rsidRDefault="00003EE0" w:rsidP="00003EE0">
      <w:pPr>
        <w:autoSpaceDE w:val="0"/>
        <w:autoSpaceDN w:val="0"/>
        <w:adjustRightInd w:val="0"/>
        <w:spacing w:line="240" w:lineRule="auto"/>
      </w:pPr>
      <w:r w:rsidRPr="00CE7404">
        <w:t>Lid 1</w:t>
      </w:r>
    </w:p>
    <w:p w14:paraId="4438336F" w14:textId="60763C15" w:rsidR="00003EE0" w:rsidRPr="00CE7404" w:rsidRDefault="00003EE0" w:rsidP="00003EE0">
      <w:pPr>
        <w:autoSpaceDE w:val="0"/>
        <w:autoSpaceDN w:val="0"/>
        <w:adjustRightInd w:val="0"/>
        <w:spacing w:line="240" w:lineRule="auto"/>
        <w:rPr>
          <w:rFonts w:ascii="Arial" w:hAnsi="Arial"/>
          <w:sz w:val="19"/>
          <w:szCs w:val="19"/>
        </w:rPr>
      </w:pPr>
      <w:r w:rsidRPr="00CE7404">
        <w:t>D</w:t>
      </w:r>
      <w:r w:rsidRPr="00CE7404">
        <w:rPr>
          <w:rFonts w:ascii="Arial" w:hAnsi="Arial"/>
          <w:sz w:val="19"/>
          <w:szCs w:val="19"/>
        </w:rPr>
        <w:t>e omgevingsvergunning</w:t>
      </w:r>
      <w:r w:rsidR="002603DB" w:rsidRPr="00CE7404">
        <w:rPr>
          <w:rFonts w:ascii="Arial" w:hAnsi="Arial"/>
          <w:sz w:val="19"/>
          <w:szCs w:val="19"/>
        </w:rPr>
        <w:t xml:space="preserve">, als bedoeld in </w:t>
      </w:r>
      <w:commentRangeStart w:id="43"/>
      <w:r w:rsidR="002603DB" w:rsidRPr="00CE7404">
        <w:rPr>
          <w:rFonts w:ascii="Arial" w:hAnsi="Arial"/>
          <w:sz w:val="19"/>
          <w:szCs w:val="19"/>
        </w:rPr>
        <w:t>artikel 5.x,</w:t>
      </w:r>
      <w:r w:rsidRPr="00CE7404">
        <w:rPr>
          <w:rFonts w:ascii="Arial" w:hAnsi="Arial"/>
          <w:sz w:val="19"/>
          <w:szCs w:val="19"/>
        </w:rPr>
        <w:t xml:space="preserve"> </w:t>
      </w:r>
      <w:commentRangeEnd w:id="43"/>
      <w:r w:rsidR="00E378AB">
        <w:rPr>
          <w:rStyle w:val="Verwijzingopmerking"/>
        </w:rPr>
        <w:commentReference w:id="43"/>
      </w:r>
      <w:r w:rsidRPr="00CE7404">
        <w:rPr>
          <w:rFonts w:ascii="Arial" w:hAnsi="Arial"/>
          <w:sz w:val="19"/>
          <w:szCs w:val="19"/>
        </w:rPr>
        <w:t>wordt alleen verleend als:</w:t>
      </w:r>
    </w:p>
    <w:p w14:paraId="71260659" w14:textId="77777777" w:rsidR="00003EE0" w:rsidRPr="00CE7404" w:rsidRDefault="00003EE0" w:rsidP="00D37065">
      <w:pPr>
        <w:pStyle w:val="Lijstalinea"/>
        <w:numPr>
          <w:ilvl w:val="0"/>
          <w:numId w:val="34"/>
        </w:numPr>
      </w:pPr>
      <w:r w:rsidRPr="00CE7404">
        <w:t>het aangevraagde bouwwerk naar het oordeel van het college van burgemeester en wethouders een bijdrage levert aan het verbeteren van de stedenbouwkundige structuur;</w:t>
      </w:r>
    </w:p>
    <w:p w14:paraId="5ACE795E" w14:textId="77777777" w:rsidR="00003EE0" w:rsidRPr="00CE7404" w:rsidRDefault="00003EE0" w:rsidP="00D37065">
      <w:pPr>
        <w:pStyle w:val="Lijstalinea"/>
        <w:numPr>
          <w:ilvl w:val="0"/>
          <w:numId w:val="34"/>
        </w:numPr>
      </w:pPr>
      <w:r w:rsidRPr="00CE7404">
        <w:t>landschappelijke en cultuurhistorische waarden naar het oordeel van het college van burgemeester en wethouders niet onevenredig worden aangetast;</w:t>
      </w:r>
    </w:p>
    <w:p w14:paraId="3E1300DC" w14:textId="77777777" w:rsidR="00003EE0" w:rsidRPr="00CE7404" w:rsidRDefault="00003EE0" w:rsidP="00D37065">
      <w:pPr>
        <w:pStyle w:val="Lijstalinea"/>
        <w:numPr>
          <w:ilvl w:val="0"/>
          <w:numId w:val="34"/>
        </w:numPr>
      </w:pPr>
      <w:r w:rsidRPr="00CE7404">
        <w:t>de maatvoering van het aangevraagde bouwwerk naar het oordeel van het college van burgemeester en wethouders aansluit op de maatvoering van omliggende bebouwing;</w:t>
      </w:r>
    </w:p>
    <w:p w14:paraId="7A14DF78" w14:textId="77777777" w:rsidR="00003EE0" w:rsidRPr="00CE7404" w:rsidRDefault="00003EE0" w:rsidP="00D37065">
      <w:pPr>
        <w:pStyle w:val="Lijstalinea"/>
        <w:numPr>
          <w:ilvl w:val="0"/>
          <w:numId w:val="34"/>
        </w:numPr>
      </w:pPr>
      <w:r w:rsidRPr="00CE7404">
        <w:t>de bouw- en gebruiksmogelijkheden van omliggende gebouwen en locaties naar het oordeel van het college van burgemeester en wethouders niet onevenredig worden aangetast; en</w:t>
      </w:r>
    </w:p>
    <w:p w14:paraId="0DCDFFD9" w14:textId="77777777" w:rsidR="00003EE0" w:rsidRPr="00CE7404" w:rsidRDefault="00003EE0" w:rsidP="00D37065">
      <w:pPr>
        <w:pStyle w:val="Lijstalinea"/>
        <w:numPr>
          <w:ilvl w:val="0"/>
          <w:numId w:val="34"/>
        </w:numPr>
      </w:pPr>
      <w:r w:rsidRPr="00CE7404">
        <w:t>het gebruik van het aangevraagde bouwwerk in overeenstemming is met het toegelaten gebruik.</w:t>
      </w:r>
    </w:p>
    <w:p w14:paraId="32DCE80C" w14:textId="77777777" w:rsidR="00003EE0" w:rsidRPr="00CE7404" w:rsidRDefault="00003EE0" w:rsidP="00003EE0"/>
    <w:p w14:paraId="5FBEE162" w14:textId="77777777" w:rsidR="00003EE0" w:rsidRPr="00C6756B" w:rsidRDefault="00003EE0" w:rsidP="00003EE0">
      <w:pPr>
        <w:rPr>
          <w:i/>
          <w:iCs/>
        </w:rPr>
      </w:pPr>
      <w:commentRangeStart w:id="44"/>
      <w:r w:rsidRPr="00C6756B">
        <w:rPr>
          <w:i/>
          <w:iCs/>
        </w:rPr>
        <w:t>Lid 2</w:t>
      </w:r>
      <w:commentRangeEnd w:id="44"/>
      <w:r w:rsidRPr="00C6756B">
        <w:rPr>
          <w:rStyle w:val="Verwijzingopmerking"/>
          <w:i/>
          <w:iCs/>
        </w:rPr>
        <w:commentReference w:id="44"/>
      </w:r>
    </w:p>
    <w:p w14:paraId="38D96251" w14:textId="77777777" w:rsidR="00003EE0" w:rsidRPr="00C6756B" w:rsidRDefault="00003EE0" w:rsidP="00003EE0">
      <w:pPr>
        <w:autoSpaceDE w:val="0"/>
        <w:autoSpaceDN w:val="0"/>
        <w:adjustRightInd w:val="0"/>
        <w:spacing w:line="240" w:lineRule="auto"/>
        <w:rPr>
          <w:rFonts w:ascii="Arial" w:hAnsi="Arial"/>
          <w:i/>
          <w:iCs/>
          <w:sz w:val="19"/>
          <w:szCs w:val="19"/>
        </w:rPr>
      </w:pPr>
      <w:r w:rsidRPr="00C6756B">
        <w:rPr>
          <w:rFonts w:ascii="Arial" w:hAnsi="Arial"/>
          <w:i/>
          <w:iCs/>
          <w:sz w:val="19"/>
          <w:szCs w:val="19"/>
        </w:rPr>
        <w:t xml:space="preserve">In aanvulling op het eerste lid, wordt de omgevingsvergunning, in </w:t>
      </w:r>
      <w:r w:rsidRPr="00C6756B">
        <w:rPr>
          <w:rFonts w:ascii="Arial" w:hAnsi="Arial"/>
          <w:i/>
          <w:iCs/>
          <w:sz w:val="19"/>
          <w:szCs w:val="19"/>
          <w:highlight w:val="magenta"/>
        </w:rPr>
        <w:t>eureka zone gevelafstand 1</w:t>
      </w:r>
      <w:r w:rsidRPr="00C6756B">
        <w:rPr>
          <w:rFonts w:ascii="Arial" w:hAnsi="Arial"/>
          <w:i/>
          <w:iCs/>
          <w:sz w:val="19"/>
          <w:szCs w:val="19"/>
        </w:rPr>
        <w:t>, alleen verleend als de afstand tussen de gevels van de gebouwen ten minste 25 meter bedraagt.</w:t>
      </w:r>
    </w:p>
    <w:p w14:paraId="069D7E9E" w14:textId="77777777" w:rsidR="00003EE0" w:rsidRPr="00C6756B" w:rsidRDefault="00003EE0" w:rsidP="00003EE0">
      <w:pPr>
        <w:autoSpaceDE w:val="0"/>
        <w:autoSpaceDN w:val="0"/>
        <w:adjustRightInd w:val="0"/>
        <w:spacing w:line="240" w:lineRule="auto"/>
        <w:rPr>
          <w:rFonts w:ascii="Arial" w:hAnsi="Arial"/>
          <w:b/>
          <w:bCs/>
          <w:i/>
          <w:iCs/>
          <w:sz w:val="20"/>
          <w:szCs w:val="20"/>
        </w:rPr>
      </w:pPr>
    </w:p>
    <w:p w14:paraId="630F27EC" w14:textId="77777777" w:rsidR="00003EE0" w:rsidRPr="00C6756B" w:rsidRDefault="00003EE0" w:rsidP="00003EE0">
      <w:pPr>
        <w:autoSpaceDE w:val="0"/>
        <w:autoSpaceDN w:val="0"/>
        <w:adjustRightInd w:val="0"/>
        <w:spacing w:line="240" w:lineRule="auto"/>
        <w:rPr>
          <w:rFonts w:ascii="Arial" w:hAnsi="Arial"/>
          <w:i/>
          <w:iCs/>
          <w:sz w:val="20"/>
          <w:szCs w:val="20"/>
        </w:rPr>
      </w:pPr>
      <w:commentRangeStart w:id="45"/>
      <w:r w:rsidRPr="00C6756B">
        <w:rPr>
          <w:rFonts w:ascii="Arial" w:hAnsi="Arial"/>
          <w:i/>
          <w:iCs/>
          <w:sz w:val="20"/>
          <w:szCs w:val="20"/>
        </w:rPr>
        <w:t>Lid 3</w:t>
      </w:r>
      <w:commentRangeEnd w:id="45"/>
      <w:r w:rsidRPr="00C6756B">
        <w:rPr>
          <w:rStyle w:val="Verwijzingopmerking"/>
          <w:i/>
          <w:iCs/>
        </w:rPr>
        <w:commentReference w:id="45"/>
      </w:r>
    </w:p>
    <w:p w14:paraId="577B6F3C" w14:textId="77777777" w:rsidR="00003EE0" w:rsidRPr="00C6756B" w:rsidRDefault="00003EE0" w:rsidP="00003EE0">
      <w:pPr>
        <w:autoSpaceDE w:val="0"/>
        <w:autoSpaceDN w:val="0"/>
        <w:adjustRightInd w:val="0"/>
        <w:spacing w:line="240" w:lineRule="auto"/>
        <w:rPr>
          <w:rFonts w:ascii="Arial" w:hAnsi="Arial"/>
          <w:i/>
          <w:iCs/>
          <w:sz w:val="19"/>
          <w:szCs w:val="19"/>
        </w:rPr>
      </w:pPr>
      <w:r w:rsidRPr="00C6756B">
        <w:rPr>
          <w:rFonts w:ascii="Arial" w:hAnsi="Arial"/>
          <w:i/>
          <w:iCs/>
          <w:sz w:val="19"/>
          <w:szCs w:val="19"/>
        </w:rPr>
        <w:t xml:space="preserve">In aanvulling op het eerste lid, wordt de omgevingsvergunning, in </w:t>
      </w:r>
      <w:r w:rsidRPr="00C6756B">
        <w:rPr>
          <w:rFonts w:ascii="Arial" w:hAnsi="Arial"/>
          <w:i/>
          <w:iCs/>
          <w:sz w:val="19"/>
          <w:szCs w:val="19"/>
          <w:highlight w:val="magenta"/>
        </w:rPr>
        <w:t>eureka zone gevelafstand 2</w:t>
      </w:r>
      <w:r w:rsidRPr="00C6756B">
        <w:rPr>
          <w:rFonts w:ascii="Arial" w:hAnsi="Arial"/>
          <w:i/>
          <w:iCs/>
          <w:sz w:val="19"/>
          <w:szCs w:val="19"/>
        </w:rPr>
        <w:t>, alleen verleend als de afstand tussen de gevels van de gebouwen ten minste 15 meter bedraagt.</w:t>
      </w:r>
    </w:p>
    <w:p w14:paraId="35673D38" w14:textId="77777777" w:rsidR="00003EE0" w:rsidRPr="00C6756B" w:rsidRDefault="00003EE0" w:rsidP="00003EE0">
      <w:pPr>
        <w:autoSpaceDE w:val="0"/>
        <w:autoSpaceDN w:val="0"/>
        <w:adjustRightInd w:val="0"/>
        <w:spacing w:line="240" w:lineRule="auto"/>
        <w:rPr>
          <w:rFonts w:ascii="Arial" w:hAnsi="Arial"/>
          <w:b/>
          <w:bCs/>
          <w:i/>
          <w:iCs/>
          <w:sz w:val="20"/>
          <w:szCs w:val="20"/>
        </w:rPr>
      </w:pPr>
    </w:p>
    <w:p w14:paraId="54A460D0" w14:textId="77777777" w:rsidR="00003EE0" w:rsidRPr="00C6756B" w:rsidRDefault="00003EE0" w:rsidP="00003EE0">
      <w:pPr>
        <w:autoSpaceDE w:val="0"/>
        <w:autoSpaceDN w:val="0"/>
        <w:adjustRightInd w:val="0"/>
        <w:spacing w:line="240" w:lineRule="auto"/>
        <w:rPr>
          <w:rFonts w:ascii="Arial" w:hAnsi="Arial"/>
          <w:b/>
          <w:bCs/>
          <w:i/>
          <w:iCs/>
          <w:sz w:val="20"/>
          <w:szCs w:val="20"/>
        </w:rPr>
      </w:pPr>
      <w:commentRangeStart w:id="46"/>
      <w:r w:rsidRPr="00C6756B">
        <w:rPr>
          <w:rFonts w:ascii="Arial" w:hAnsi="Arial"/>
          <w:i/>
          <w:iCs/>
          <w:sz w:val="19"/>
          <w:szCs w:val="19"/>
        </w:rPr>
        <w:t>Lid 4</w:t>
      </w:r>
      <w:commentRangeEnd w:id="46"/>
      <w:r w:rsidRPr="00C6756B">
        <w:rPr>
          <w:rStyle w:val="Verwijzingopmerking"/>
          <w:i/>
          <w:iCs/>
        </w:rPr>
        <w:commentReference w:id="46"/>
      </w:r>
    </w:p>
    <w:p w14:paraId="4122F2BD" w14:textId="77777777" w:rsidR="00003EE0" w:rsidRPr="00C6756B" w:rsidRDefault="00003EE0" w:rsidP="00003EE0">
      <w:pPr>
        <w:autoSpaceDE w:val="0"/>
        <w:autoSpaceDN w:val="0"/>
        <w:adjustRightInd w:val="0"/>
        <w:spacing w:line="240" w:lineRule="auto"/>
        <w:rPr>
          <w:rFonts w:ascii="Arial" w:hAnsi="Arial"/>
          <w:i/>
          <w:iCs/>
          <w:sz w:val="19"/>
          <w:szCs w:val="19"/>
        </w:rPr>
      </w:pPr>
      <w:r w:rsidRPr="00C6756B">
        <w:rPr>
          <w:rFonts w:ascii="Arial" w:hAnsi="Arial"/>
          <w:i/>
          <w:iCs/>
          <w:sz w:val="19"/>
          <w:szCs w:val="19"/>
        </w:rPr>
        <w:t xml:space="preserve">In aanvulling op het eerste lid, wordt de omgevingsvergunning, in </w:t>
      </w:r>
      <w:r w:rsidRPr="00C6756B">
        <w:rPr>
          <w:rFonts w:ascii="Arial" w:hAnsi="Arial"/>
          <w:i/>
          <w:iCs/>
          <w:sz w:val="19"/>
          <w:szCs w:val="19"/>
          <w:highlight w:val="magenta"/>
        </w:rPr>
        <w:t>eureka zone gevelafstand 3</w:t>
      </w:r>
      <w:r w:rsidRPr="00C6756B">
        <w:rPr>
          <w:rFonts w:ascii="Arial" w:hAnsi="Arial"/>
          <w:i/>
          <w:iCs/>
          <w:sz w:val="19"/>
          <w:szCs w:val="19"/>
        </w:rPr>
        <w:t>, alleen verleend als de afstand tussen de gevels van de gebouwen ten minste 10 meter bedraagt.</w:t>
      </w:r>
    </w:p>
    <w:p w14:paraId="74C71B11" w14:textId="77777777" w:rsidR="00003EE0" w:rsidRPr="00CE6129" w:rsidRDefault="00003EE0" w:rsidP="00003EE0"/>
    <w:p w14:paraId="15665649" w14:textId="0F535DF7" w:rsidR="00003EE0" w:rsidRDefault="00003EE0" w:rsidP="00003EE0">
      <w:pPr>
        <w:pStyle w:val="Kop2"/>
        <w:numPr>
          <w:ilvl w:val="0"/>
          <w:numId w:val="0"/>
        </w:numPr>
        <w:ind w:left="680" w:hanging="680"/>
        <w:rPr>
          <w:rFonts w:hint="eastAsia"/>
        </w:rPr>
      </w:pPr>
      <w:r w:rsidRPr="00CE6129">
        <w:t>Paragraaf 5.</w:t>
      </w:r>
      <w:r w:rsidR="00866FC1">
        <w:t>2.2</w:t>
      </w:r>
      <w:r w:rsidRPr="00CE6129">
        <w:t xml:space="preserve"> </w:t>
      </w:r>
      <w:r w:rsidR="009B20F5">
        <w:t>H</w:t>
      </w:r>
      <w:r w:rsidRPr="00CE6129">
        <w:t>oofdgebouw</w:t>
      </w:r>
      <w:r w:rsidR="009B20F5">
        <w:t xml:space="preserve"> bouwen</w:t>
      </w:r>
    </w:p>
    <w:p w14:paraId="65C71E69" w14:textId="77777777" w:rsidR="00AA4C39" w:rsidRPr="00FE3022" w:rsidRDefault="00AA4C39" w:rsidP="00AA4C39">
      <w:pPr>
        <w:pStyle w:val="Kop3"/>
        <w:numPr>
          <w:ilvl w:val="0"/>
          <w:numId w:val="0"/>
        </w:numPr>
        <w:spacing w:line="240" w:lineRule="auto"/>
        <w:rPr>
          <w:rFonts w:hint="eastAsia"/>
        </w:rPr>
      </w:pPr>
      <w:commentRangeStart w:id="47"/>
      <w:r w:rsidRPr="00FE3022">
        <w:t>Artikel 5.x Toepassingsbereik</w:t>
      </w:r>
      <w:commentRangeEnd w:id="47"/>
      <w:r w:rsidR="00003F57">
        <w:rPr>
          <w:rStyle w:val="Verwijzingopmerking"/>
          <w:rFonts w:asciiTheme="minorHAnsi" w:eastAsiaTheme="minorHAnsi" w:hAnsiTheme="minorHAnsi" w:cs="Arial"/>
          <w:b w:val="0"/>
        </w:rPr>
        <w:commentReference w:id="47"/>
      </w:r>
    </w:p>
    <w:p w14:paraId="22E6A14D" w14:textId="77777777" w:rsidR="00AA4C39" w:rsidRDefault="00AA4C39" w:rsidP="00AA4C39">
      <w:pPr>
        <w:autoSpaceDE w:val="0"/>
        <w:autoSpaceDN w:val="0"/>
        <w:adjustRightInd w:val="0"/>
        <w:spacing w:line="240" w:lineRule="auto"/>
      </w:pPr>
      <w:r>
        <w:t xml:space="preserve">Deze paragraaf gaat over het </w:t>
      </w:r>
      <w:r w:rsidRPr="00003F57">
        <w:rPr>
          <w:highlight w:val="green"/>
        </w:rPr>
        <w:t>bouwen van hoofdgebouwen</w:t>
      </w:r>
      <w:r>
        <w:t>.</w:t>
      </w:r>
    </w:p>
    <w:p w14:paraId="2384E899" w14:textId="77777777" w:rsidR="00003EE0" w:rsidRPr="00CE6129" w:rsidRDefault="00003EE0" w:rsidP="00003EE0">
      <w:pPr>
        <w:rPr>
          <w:szCs w:val="16"/>
        </w:rPr>
      </w:pPr>
    </w:p>
    <w:p w14:paraId="3CDC0B13" w14:textId="77777777" w:rsidR="00003EE0" w:rsidRPr="00CE6129" w:rsidRDefault="00003EE0" w:rsidP="00003EE0">
      <w:pPr>
        <w:pStyle w:val="Kop3"/>
        <w:numPr>
          <w:ilvl w:val="0"/>
          <w:numId w:val="0"/>
        </w:numPr>
        <w:rPr>
          <w:rFonts w:hint="eastAsia"/>
        </w:rPr>
      </w:pPr>
      <w:commentRangeStart w:id="48"/>
      <w:r w:rsidRPr="00CE6129">
        <w:t>Artikel 5.x Oogmerken</w:t>
      </w:r>
      <w:commentRangeEnd w:id="48"/>
      <w:r>
        <w:rPr>
          <w:rStyle w:val="Verwijzingopmerking"/>
          <w:rFonts w:asciiTheme="minorHAnsi" w:eastAsiaTheme="minorHAnsi" w:hAnsiTheme="minorHAnsi" w:cs="Arial"/>
          <w:b w:val="0"/>
        </w:rPr>
        <w:commentReference w:id="48"/>
      </w:r>
    </w:p>
    <w:p w14:paraId="60A1BB68" w14:textId="77777777" w:rsidR="00003EE0" w:rsidRPr="00CE6129" w:rsidRDefault="00003EE0" w:rsidP="00003EE0">
      <w:pPr>
        <w:autoSpaceDE w:val="0"/>
        <w:autoSpaceDN w:val="0"/>
        <w:adjustRightInd w:val="0"/>
        <w:spacing w:line="240" w:lineRule="auto"/>
        <w:rPr>
          <w:rFonts w:ascii="Arial" w:hAnsi="Arial"/>
          <w:sz w:val="19"/>
          <w:szCs w:val="19"/>
        </w:rPr>
      </w:pPr>
      <w:r w:rsidRPr="00CE6129">
        <w:rPr>
          <w:rFonts w:ascii="Arial" w:hAnsi="Arial"/>
          <w:sz w:val="19"/>
          <w:szCs w:val="19"/>
        </w:rPr>
        <w:t>De regels in deze afdeling zijn gesteld met het oog op:</w:t>
      </w:r>
    </w:p>
    <w:p w14:paraId="379F6703" w14:textId="77777777" w:rsidR="00003EE0" w:rsidRPr="00CE6129" w:rsidRDefault="00003EE0" w:rsidP="00D37065">
      <w:pPr>
        <w:pStyle w:val="Lijstalinea"/>
        <w:numPr>
          <w:ilvl w:val="0"/>
          <w:numId w:val="63"/>
        </w:numPr>
        <w:autoSpaceDE w:val="0"/>
        <w:autoSpaceDN w:val="0"/>
        <w:adjustRightInd w:val="0"/>
        <w:spacing w:line="240" w:lineRule="auto"/>
        <w:rPr>
          <w:rFonts w:ascii="Arial" w:hAnsi="Arial"/>
          <w:sz w:val="19"/>
          <w:szCs w:val="19"/>
        </w:rPr>
      </w:pPr>
      <w:r w:rsidRPr="00CE6129">
        <w:rPr>
          <w:rFonts w:ascii="Arial" w:hAnsi="Arial"/>
          <w:sz w:val="19"/>
          <w:szCs w:val="19"/>
        </w:rPr>
        <w:t>het beschermen van stedenbouwkundige waarden;</w:t>
      </w:r>
    </w:p>
    <w:p w14:paraId="793FBCF2" w14:textId="77777777" w:rsidR="00003EE0" w:rsidRPr="00CE6129" w:rsidRDefault="00003EE0" w:rsidP="00D37065">
      <w:pPr>
        <w:pStyle w:val="Lijstalinea"/>
        <w:numPr>
          <w:ilvl w:val="0"/>
          <w:numId w:val="63"/>
        </w:numPr>
        <w:autoSpaceDE w:val="0"/>
        <w:autoSpaceDN w:val="0"/>
        <w:adjustRightInd w:val="0"/>
        <w:spacing w:line="240" w:lineRule="auto"/>
        <w:rPr>
          <w:rFonts w:ascii="Arial" w:hAnsi="Arial"/>
          <w:sz w:val="19"/>
          <w:szCs w:val="19"/>
        </w:rPr>
      </w:pPr>
      <w:r w:rsidRPr="00CE6129">
        <w:rPr>
          <w:rFonts w:ascii="Arial" w:hAnsi="Arial"/>
          <w:sz w:val="19"/>
          <w:szCs w:val="19"/>
        </w:rPr>
        <w:t>het beschermen van de architectonische kwaliteit van bouwwerken;</w:t>
      </w:r>
    </w:p>
    <w:p w14:paraId="1D408E78" w14:textId="77777777" w:rsidR="00003EE0" w:rsidRPr="00CE6129" w:rsidRDefault="00003EE0" w:rsidP="00D37065">
      <w:pPr>
        <w:pStyle w:val="Lijstalinea"/>
        <w:numPr>
          <w:ilvl w:val="0"/>
          <w:numId w:val="63"/>
        </w:numPr>
        <w:autoSpaceDE w:val="0"/>
        <w:autoSpaceDN w:val="0"/>
        <w:adjustRightInd w:val="0"/>
        <w:spacing w:line="240" w:lineRule="auto"/>
        <w:rPr>
          <w:rFonts w:ascii="Arial" w:hAnsi="Arial"/>
          <w:sz w:val="19"/>
          <w:szCs w:val="19"/>
        </w:rPr>
      </w:pPr>
      <w:r w:rsidRPr="00CE6129">
        <w:rPr>
          <w:rFonts w:ascii="Arial" w:hAnsi="Arial"/>
          <w:sz w:val="19"/>
          <w:szCs w:val="19"/>
        </w:rPr>
        <w:t>het beschermen van het woon- en leefklimaat; en</w:t>
      </w:r>
    </w:p>
    <w:p w14:paraId="50A6637D" w14:textId="77777777" w:rsidR="00003EE0" w:rsidRPr="00CE6129" w:rsidRDefault="00003EE0" w:rsidP="00D37065">
      <w:pPr>
        <w:pStyle w:val="Lijstalinea"/>
        <w:numPr>
          <w:ilvl w:val="0"/>
          <w:numId w:val="63"/>
        </w:numPr>
        <w:autoSpaceDE w:val="0"/>
        <w:autoSpaceDN w:val="0"/>
        <w:adjustRightInd w:val="0"/>
        <w:spacing w:line="240" w:lineRule="auto"/>
        <w:rPr>
          <w:rFonts w:ascii="Arial" w:hAnsi="Arial"/>
          <w:sz w:val="20"/>
          <w:szCs w:val="20"/>
        </w:rPr>
      </w:pPr>
      <w:r w:rsidRPr="00CE6129">
        <w:rPr>
          <w:rFonts w:ascii="Arial" w:hAnsi="Arial"/>
          <w:sz w:val="19"/>
          <w:szCs w:val="19"/>
        </w:rPr>
        <w:t>het beschermen van de gezondheid.</w:t>
      </w:r>
    </w:p>
    <w:p w14:paraId="1A43A0B5" w14:textId="77777777" w:rsidR="00003EE0" w:rsidRPr="00CE6129" w:rsidRDefault="00003EE0" w:rsidP="00003EE0"/>
    <w:p w14:paraId="383025CD" w14:textId="77777777" w:rsidR="008F6A56" w:rsidRPr="00CE6129" w:rsidRDefault="008F6A56" w:rsidP="008F6A56">
      <w:pPr>
        <w:pStyle w:val="Kop3"/>
        <w:numPr>
          <w:ilvl w:val="0"/>
          <w:numId w:val="0"/>
        </w:numPr>
        <w:ind w:left="794" w:hanging="794"/>
        <w:rPr>
          <w:rFonts w:hint="eastAsia"/>
        </w:rPr>
      </w:pPr>
      <w:commentRangeStart w:id="49"/>
      <w:r w:rsidRPr="00CE6129">
        <w:t xml:space="preserve">Artikel 5.x Aanwijzing </w:t>
      </w:r>
      <w:proofErr w:type="spellStart"/>
      <w:r w:rsidRPr="00CE6129">
        <w:t>vergunningplicht</w:t>
      </w:r>
      <w:r>
        <w:t>ige</w:t>
      </w:r>
      <w:proofErr w:type="spellEnd"/>
      <w:r>
        <w:t xml:space="preserve"> gevallen</w:t>
      </w:r>
      <w:r w:rsidRPr="00CE6129">
        <w:t xml:space="preserve"> </w:t>
      </w:r>
      <w:commentRangeEnd w:id="49"/>
      <w:r>
        <w:rPr>
          <w:rStyle w:val="Verwijzingopmerking"/>
          <w:rFonts w:asciiTheme="minorHAnsi" w:eastAsiaTheme="minorHAnsi" w:hAnsiTheme="minorHAnsi" w:cs="Arial"/>
          <w:b w:val="0"/>
        </w:rPr>
        <w:commentReference w:id="49"/>
      </w:r>
    </w:p>
    <w:p w14:paraId="2A2705C9" w14:textId="77777777" w:rsidR="008F6A56" w:rsidRPr="00CE6129" w:rsidRDefault="008F6A56" w:rsidP="008F6A56">
      <w:pPr>
        <w:autoSpaceDE w:val="0"/>
        <w:autoSpaceDN w:val="0"/>
        <w:adjustRightInd w:val="0"/>
        <w:spacing w:line="240" w:lineRule="auto"/>
        <w:rPr>
          <w:rFonts w:ascii="Arial" w:hAnsi="Arial"/>
          <w:sz w:val="19"/>
          <w:szCs w:val="19"/>
        </w:rPr>
      </w:pPr>
      <w:r w:rsidRPr="00CE6129">
        <w:rPr>
          <w:rFonts w:ascii="Arial" w:hAnsi="Arial"/>
          <w:sz w:val="19"/>
          <w:szCs w:val="19"/>
        </w:rPr>
        <w:t xml:space="preserve">Het is verboden zonder omgevingsvergunning een </w:t>
      </w:r>
      <w:r w:rsidRPr="00E87B27">
        <w:rPr>
          <w:rFonts w:ascii="Arial" w:hAnsi="Arial"/>
          <w:sz w:val="19"/>
          <w:szCs w:val="19"/>
          <w:highlight w:val="green"/>
        </w:rPr>
        <w:t>hoofdgebouw te bouwen</w:t>
      </w:r>
      <w:r w:rsidRPr="00CE6129">
        <w:rPr>
          <w:rFonts w:ascii="Arial" w:hAnsi="Arial"/>
          <w:sz w:val="19"/>
          <w:szCs w:val="19"/>
        </w:rPr>
        <w:t xml:space="preserve">. </w:t>
      </w:r>
    </w:p>
    <w:p w14:paraId="3C328035" w14:textId="77777777" w:rsidR="00003EE0" w:rsidRDefault="00003EE0" w:rsidP="00003EE0">
      <w:pPr>
        <w:autoSpaceDE w:val="0"/>
        <w:autoSpaceDN w:val="0"/>
        <w:adjustRightInd w:val="0"/>
        <w:spacing w:line="240" w:lineRule="auto"/>
        <w:rPr>
          <w:rFonts w:ascii="Arial" w:hAnsi="Arial"/>
          <w:b/>
          <w:bCs/>
          <w:sz w:val="20"/>
          <w:szCs w:val="20"/>
        </w:rPr>
      </w:pPr>
    </w:p>
    <w:p w14:paraId="0E3659D9" w14:textId="77777777" w:rsidR="004D0F99" w:rsidRPr="00CE6129" w:rsidRDefault="004D0F99" w:rsidP="00003EE0">
      <w:pPr>
        <w:autoSpaceDE w:val="0"/>
        <w:autoSpaceDN w:val="0"/>
        <w:adjustRightInd w:val="0"/>
        <w:spacing w:line="240" w:lineRule="auto"/>
        <w:rPr>
          <w:rFonts w:ascii="Arial" w:hAnsi="Arial"/>
          <w:b/>
          <w:bCs/>
          <w:sz w:val="20"/>
          <w:szCs w:val="20"/>
        </w:rPr>
      </w:pPr>
    </w:p>
    <w:p w14:paraId="786D3AAE" w14:textId="77777777" w:rsidR="00003EE0" w:rsidRPr="00CE6129" w:rsidRDefault="00003EE0" w:rsidP="00003EE0">
      <w:pPr>
        <w:pStyle w:val="Kop3"/>
        <w:numPr>
          <w:ilvl w:val="0"/>
          <w:numId w:val="0"/>
        </w:numPr>
        <w:ind w:left="794" w:hanging="794"/>
        <w:rPr>
          <w:rFonts w:hint="eastAsia"/>
        </w:rPr>
      </w:pPr>
      <w:commentRangeStart w:id="50"/>
      <w:r w:rsidRPr="00CE6129">
        <w:lastRenderedPageBreak/>
        <w:t>Artikel 5.x Bijzondere aanvraagvereisten</w:t>
      </w:r>
      <w:commentRangeEnd w:id="50"/>
      <w:r>
        <w:rPr>
          <w:rStyle w:val="Verwijzingopmerking"/>
          <w:rFonts w:asciiTheme="minorHAnsi" w:eastAsiaTheme="minorHAnsi" w:hAnsiTheme="minorHAnsi" w:cs="Arial"/>
          <w:b w:val="0"/>
        </w:rPr>
        <w:commentReference w:id="50"/>
      </w:r>
    </w:p>
    <w:p w14:paraId="117125B7" w14:textId="6C65AED5" w:rsidR="00003EE0" w:rsidRPr="00CE6129" w:rsidRDefault="00003EE0" w:rsidP="00003EE0">
      <w:r w:rsidRPr="00CE6129">
        <w:t xml:space="preserve">Bij de aanvraag om een omgevingsvergunning wordt voldaan aan de vereisten van </w:t>
      </w:r>
      <w:commentRangeStart w:id="51"/>
      <w:r w:rsidRPr="00071ED3">
        <w:rPr>
          <w:highlight w:val="lightGray"/>
        </w:rPr>
        <w:t>art. 5.x.</w:t>
      </w:r>
      <w:commentRangeEnd w:id="51"/>
      <w:r w:rsidR="00E87B27">
        <w:rPr>
          <w:rStyle w:val="Verwijzingopmerking"/>
        </w:rPr>
        <w:commentReference w:id="51"/>
      </w:r>
    </w:p>
    <w:p w14:paraId="3CC0A4BD" w14:textId="77777777" w:rsidR="00003EE0" w:rsidRPr="00CE6129" w:rsidRDefault="00003EE0" w:rsidP="00003EE0">
      <w:pPr>
        <w:autoSpaceDE w:val="0"/>
        <w:autoSpaceDN w:val="0"/>
        <w:adjustRightInd w:val="0"/>
        <w:spacing w:line="240" w:lineRule="auto"/>
        <w:rPr>
          <w:rFonts w:ascii="Arial" w:hAnsi="Arial"/>
          <w:sz w:val="20"/>
          <w:szCs w:val="20"/>
        </w:rPr>
      </w:pPr>
    </w:p>
    <w:p w14:paraId="457CB689" w14:textId="106AB45C" w:rsidR="00003EE0" w:rsidRPr="005160F1" w:rsidRDefault="00003EE0" w:rsidP="00003EE0">
      <w:pPr>
        <w:pStyle w:val="Kop3"/>
        <w:numPr>
          <w:ilvl w:val="0"/>
          <w:numId w:val="0"/>
        </w:numPr>
        <w:ind w:left="794" w:hanging="794"/>
        <w:rPr>
          <w:rFonts w:hint="eastAsia"/>
          <w:i/>
          <w:iCs/>
        </w:rPr>
      </w:pPr>
      <w:commentRangeStart w:id="52"/>
      <w:r w:rsidRPr="005160F1">
        <w:rPr>
          <w:i/>
          <w:iCs/>
        </w:rPr>
        <w:t xml:space="preserve">Artikel 5.x Specifieke </w:t>
      </w:r>
      <w:commentRangeStart w:id="53"/>
      <w:r w:rsidRPr="005160F1">
        <w:rPr>
          <w:i/>
          <w:iCs/>
        </w:rPr>
        <w:t>beoordelingsregels</w:t>
      </w:r>
      <w:commentRangeEnd w:id="52"/>
      <w:r w:rsidRPr="005160F1">
        <w:rPr>
          <w:rStyle w:val="Verwijzingopmerking"/>
          <w:rFonts w:asciiTheme="minorHAnsi" w:eastAsiaTheme="minorHAnsi" w:hAnsiTheme="minorHAnsi" w:cs="Arial"/>
          <w:b w:val="0"/>
          <w:i/>
          <w:iCs/>
        </w:rPr>
        <w:commentReference w:id="52"/>
      </w:r>
      <w:commentRangeEnd w:id="53"/>
      <w:r w:rsidR="005160F1">
        <w:rPr>
          <w:rStyle w:val="Verwijzingopmerking"/>
          <w:rFonts w:asciiTheme="minorHAnsi" w:eastAsiaTheme="minorHAnsi" w:hAnsiTheme="minorHAnsi" w:cs="Arial"/>
          <w:b w:val="0"/>
        </w:rPr>
        <w:commentReference w:id="53"/>
      </w:r>
    </w:p>
    <w:p w14:paraId="5C73715F" w14:textId="0F4AFDFB" w:rsidR="00003EE0" w:rsidRPr="005160F1" w:rsidRDefault="00896B93" w:rsidP="00003EE0">
      <w:pPr>
        <w:rPr>
          <w:i/>
          <w:iCs/>
        </w:rPr>
      </w:pPr>
      <w:r>
        <w:rPr>
          <w:i/>
          <w:iCs/>
        </w:rPr>
        <w:t>D</w:t>
      </w:r>
      <w:r w:rsidR="00003EE0" w:rsidRPr="005160F1">
        <w:rPr>
          <w:i/>
          <w:iCs/>
        </w:rPr>
        <w:t xml:space="preserve">e omgevingsvergunning </w:t>
      </w:r>
      <w:r>
        <w:rPr>
          <w:i/>
          <w:iCs/>
        </w:rPr>
        <w:t xml:space="preserve">wordt </w:t>
      </w:r>
      <w:r w:rsidR="00003EE0" w:rsidRPr="005160F1">
        <w:rPr>
          <w:i/>
          <w:iCs/>
        </w:rPr>
        <w:t>alleen verleend als:</w:t>
      </w:r>
    </w:p>
    <w:p w14:paraId="53D12DEA" w14:textId="77777777" w:rsidR="00003EE0" w:rsidRPr="005160F1" w:rsidRDefault="00003EE0" w:rsidP="00003EE0">
      <w:pPr>
        <w:pStyle w:val="Lijstalinea"/>
        <w:numPr>
          <w:ilvl w:val="0"/>
          <w:numId w:val="17"/>
        </w:numPr>
        <w:rPr>
          <w:i/>
          <w:iCs/>
        </w:rPr>
      </w:pPr>
      <w:r w:rsidRPr="005160F1">
        <w:rPr>
          <w:i/>
          <w:iCs/>
        </w:rPr>
        <w:t xml:space="preserve">het hoofdgebouw binnen het </w:t>
      </w:r>
      <w:r w:rsidRPr="005160F1">
        <w:rPr>
          <w:i/>
          <w:iCs/>
          <w:highlight w:val="magenta"/>
        </w:rPr>
        <w:t>Eureka bouwvlak</w:t>
      </w:r>
      <w:r w:rsidRPr="005160F1">
        <w:rPr>
          <w:i/>
          <w:iCs/>
        </w:rPr>
        <w:t xml:space="preserve"> ligt;</w:t>
      </w:r>
    </w:p>
    <w:p w14:paraId="1ADB5323" w14:textId="77777777" w:rsidR="00003EE0" w:rsidRPr="005160F1" w:rsidRDefault="00003EE0" w:rsidP="00003EE0">
      <w:pPr>
        <w:pStyle w:val="Lijstalinea"/>
        <w:numPr>
          <w:ilvl w:val="0"/>
          <w:numId w:val="17"/>
        </w:numPr>
        <w:rPr>
          <w:i/>
          <w:iCs/>
          <w:highlight w:val="magenta"/>
        </w:rPr>
      </w:pPr>
      <w:r w:rsidRPr="005160F1">
        <w:rPr>
          <w:i/>
          <w:iCs/>
        </w:rPr>
        <w:t xml:space="preserve">het hoofdgebouw niet hoger is dan </w:t>
      </w:r>
      <w:r w:rsidRPr="005160F1">
        <w:rPr>
          <w:i/>
          <w:iCs/>
          <w:highlight w:val="magenta"/>
        </w:rPr>
        <w:t>Eureka maximum bouwhoogte (m);</w:t>
      </w:r>
    </w:p>
    <w:p w14:paraId="6B11131E" w14:textId="77777777" w:rsidR="00003EE0" w:rsidRPr="005160F1" w:rsidRDefault="00003EE0" w:rsidP="00003EE0">
      <w:pPr>
        <w:pStyle w:val="Lijstalinea"/>
        <w:numPr>
          <w:ilvl w:val="0"/>
          <w:numId w:val="17"/>
        </w:numPr>
        <w:rPr>
          <w:i/>
          <w:iCs/>
        </w:rPr>
      </w:pPr>
      <w:r w:rsidRPr="005160F1">
        <w:rPr>
          <w:i/>
          <w:iCs/>
        </w:rPr>
        <w:t>het hoofdgebouw voor grondgebonden woningen niet dieper is dan 11,5 meter;</w:t>
      </w:r>
    </w:p>
    <w:p w14:paraId="091768F4" w14:textId="77777777" w:rsidR="00003EE0" w:rsidRPr="005160F1" w:rsidRDefault="00003EE0" w:rsidP="00003EE0">
      <w:pPr>
        <w:pStyle w:val="Lijstalinea"/>
        <w:numPr>
          <w:ilvl w:val="0"/>
          <w:numId w:val="17"/>
        </w:numPr>
        <w:rPr>
          <w:i/>
          <w:iCs/>
        </w:rPr>
      </w:pPr>
      <w:r w:rsidRPr="005160F1">
        <w:rPr>
          <w:i/>
          <w:iCs/>
        </w:rPr>
        <w:t xml:space="preserve">het </w:t>
      </w:r>
      <w:r w:rsidRPr="005160F1">
        <w:rPr>
          <w:i/>
          <w:iCs/>
          <w:highlight w:val="cyan"/>
        </w:rPr>
        <w:t>bebouwingspercentage</w:t>
      </w:r>
      <w:r w:rsidRPr="005160F1">
        <w:rPr>
          <w:i/>
          <w:iCs/>
        </w:rPr>
        <w:t xml:space="preserve"> voor de grondgebonden woningen niet meer bedraagt dan 70%;</w:t>
      </w:r>
    </w:p>
    <w:p w14:paraId="62220047" w14:textId="77777777" w:rsidR="00003EE0" w:rsidRPr="005160F1" w:rsidRDefault="00003EE0" w:rsidP="00003EE0">
      <w:pPr>
        <w:pStyle w:val="Lijstalinea"/>
        <w:numPr>
          <w:ilvl w:val="0"/>
          <w:numId w:val="17"/>
        </w:numPr>
        <w:rPr>
          <w:i/>
          <w:iCs/>
        </w:rPr>
      </w:pPr>
      <w:r w:rsidRPr="005160F1">
        <w:rPr>
          <w:i/>
          <w:iCs/>
        </w:rPr>
        <w:t xml:space="preserve">een ondergelegen (parkeer)dek niet bij het </w:t>
      </w:r>
      <w:r w:rsidRPr="005160F1">
        <w:rPr>
          <w:i/>
          <w:iCs/>
          <w:highlight w:val="cyan"/>
        </w:rPr>
        <w:t>bebouwingspercentage</w:t>
      </w:r>
      <w:r w:rsidRPr="005160F1">
        <w:rPr>
          <w:i/>
          <w:iCs/>
        </w:rPr>
        <w:t xml:space="preserve"> wordt meegerekend;</w:t>
      </w:r>
    </w:p>
    <w:p w14:paraId="4D718101" w14:textId="77777777" w:rsidR="00003EE0" w:rsidRPr="005160F1" w:rsidRDefault="00003EE0" w:rsidP="00003EE0">
      <w:pPr>
        <w:pStyle w:val="Lijstalinea"/>
        <w:numPr>
          <w:ilvl w:val="0"/>
          <w:numId w:val="17"/>
        </w:numPr>
        <w:rPr>
          <w:i/>
          <w:iCs/>
        </w:rPr>
      </w:pPr>
      <w:r w:rsidRPr="005160F1">
        <w:rPr>
          <w:i/>
          <w:iCs/>
        </w:rPr>
        <w:t>er niet meer dan 307 woningen worden gebouwd; en</w:t>
      </w:r>
    </w:p>
    <w:p w14:paraId="166EDBB5" w14:textId="77777777" w:rsidR="00003EE0" w:rsidRPr="005160F1" w:rsidRDefault="00003EE0" w:rsidP="00003EE0">
      <w:pPr>
        <w:pStyle w:val="Lijstalinea"/>
        <w:numPr>
          <w:ilvl w:val="0"/>
          <w:numId w:val="17"/>
        </w:numPr>
        <w:rPr>
          <w:i/>
          <w:iCs/>
        </w:rPr>
      </w:pPr>
      <w:r w:rsidRPr="005160F1">
        <w:rPr>
          <w:i/>
          <w:iCs/>
        </w:rPr>
        <w:t>naar het oordeel van het college van burgemeester en wethouders in voldoende mate wordt voorzien in ruimte voor het parkeren of stallen van auto's en fietsen.</w:t>
      </w:r>
      <w:r w:rsidRPr="005160F1" w:rsidDel="003351B8">
        <w:rPr>
          <w:b/>
          <w:bCs/>
          <w:i/>
          <w:iCs/>
          <w:sz w:val="20"/>
          <w:szCs w:val="20"/>
        </w:rPr>
        <w:t xml:space="preserve"> </w:t>
      </w:r>
    </w:p>
    <w:p w14:paraId="35EF6826" w14:textId="77777777" w:rsidR="00003EE0" w:rsidRPr="00CE6129" w:rsidRDefault="00003EE0" w:rsidP="00003EE0">
      <w:pPr>
        <w:autoSpaceDE w:val="0"/>
        <w:autoSpaceDN w:val="0"/>
        <w:adjustRightInd w:val="0"/>
        <w:spacing w:line="240" w:lineRule="auto"/>
        <w:rPr>
          <w:rFonts w:ascii="Arial" w:hAnsi="Arial"/>
          <w:strike/>
          <w:sz w:val="19"/>
          <w:szCs w:val="19"/>
        </w:rPr>
      </w:pPr>
    </w:p>
    <w:p w14:paraId="3C7B58E4" w14:textId="77777777" w:rsidR="00003EE0" w:rsidRPr="00C90F1D" w:rsidRDefault="00003EE0" w:rsidP="00003EE0">
      <w:pPr>
        <w:pStyle w:val="Kop3"/>
        <w:numPr>
          <w:ilvl w:val="0"/>
          <w:numId w:val="0"/>
        </w:numPr>
        <w:ind w:left="794" w:hanging="794"/>
        <w:rPr>
          <w:rFonts w:hint="eastAsia"/>
          <w:i/>
          <w:iCs/>
        </w:rPr>
      </w:pPr>
      <w:commentRangeStart w:id="54"/>
      <w:r w:rsidRPr="00C90F1D">
        <w:rPr>
          <w:i/>
          <w:iCs/>
        </w:rPr>
        <w:t>Artikel 5.x Specifieke vergunningsvoorschriften</w:t>
      </w:r>
      <w:commentRangeEnd w:id="54"/>
      <w:r w:rsidRPr="00C90F1D">
        <w:rPr>
          <w:rStyle w:val="Verwijzingopmerking"/>
          <w:rFonts w:asciiTheme="minorHAnsi" w:eastAsiaTheme="minorHAnsi" w:hAnsiTheme="minorHAnsi" w:cs="Arial"/>
          <w:b w:val="0"/>
          <w:i/>
          <w:iCs/>
        </w:rPr>
        <w:commentReference w:id="54"/>
      </w:r>
    </w:p>
    <w:p w14:paraId="630DE98F" w14:textId="77777777" w:rsidR="00003EE0" w:rsidRPr="00C90F1D" w:rsidRDefault="00003EE0" w:rsidP="00003EE0">
      <w:pPr>
        <w:autoSpaceDE w:val="0"/>
        <w:autoSpaceDN w:val="0"/>
        <w:adjustRightInd w:val="0"/>
        <w:spacing w:line="240" w:lineRule="auto"/>
        <w:rPr>
          <w:rFonts w:ascii="Arial" w:hAnsi="Arial"/>
          <w:i/>
          <w:iCs/>
          <w:sz w:val="19"/>
          <w:szCs w:val="19"/>
        </w:rPr>
      </w:pPr>
      <w:r w:rsidRPr="00C90F1D">
        <w:rPr>
          <w:rFonts w:ascii="Arial" w:hAnsi="Arial"/>
          <w:i/>
          <w:iCs/>
          <w:sz w:val="19"/>
          <w:szCs w:val="19"/>
        </w:rPr>
        <w:t>Een vergunningvoorschrift over de plaats en de afmetingen van de bebouwing, kan worden gesteld voor:</w:t>
      </w:r>
    </w:p>
    <w:p w14:paraId="27C5FEC6" w14:textId="77777777" w:rsidR="00003EE0" w:rsidRPr="00C90F1D" w:rsidRDefault="00003EE0" w:rsidP="00003EE0">
      <w:pPr>
        <w:autoSpaceDE w:val="0"/>
        <w:autoSpaceDN w:val="0"/>
        <w:adjustRightInd w:val="0"/>
        <w:spacing w:line="240" w:lineRule="auto"/>
        <w:ind w:left="708"/>
        <w:rPr>
          <w:rFonts w:ascii="Arial" w:hAnsi="Arial"/>
          <w:i/>
          <w:iCs/>
          <w:sz w:val="19"/>
          <w:szCs w:val="19"/>
        </w:rPr>
      </w:pPr>
      <w:r w:rsidRPr="00C90F1D">
        <w:rPr>
          <w:rFonts w:ascii="Arial" w:hAnsi="Arial"/>
          <w:i/>
          <w:iCs/>
          <w:sz w:val="19"/>
          <w:szCs w:val="19"/>
        </w:rPr>
        <w:t>a. een samenhangend straat- en bebouwingsbeeld;</w:t>
      </w:r>
    </w:p>
    <w:p w14:paraId="71CBB404" w14:textId="77777777" w:rsidR="00003EE0" w:rsidRPr="00C90F1D" w:rsidRDefault="00003EE0" w:rsidP="00003EE0">
      <w:pPr>
        <w:autoSpaceDE w:val="0"/>
        <w:autoSpaceDN w:val="0"/>
        <w:adjustRightInd w:val="0"/>
        <w:spacing w:line="240" w:lineRule="auto"/>
        <w:ind w:left="708"/>
        <w:rPr>
          <w:rFonts w:ascii="Arial" w:hAnsi="Arial"/>
          <w:i/>
          <w:iCs/>
          <w:sz w:val="19"/>
          <w:szCs w:val="19"/>
        </w:rPr>
      </w:pPr>
      <w:r w:rsidRPr="00C90F1D">
        <w:rPr>
          <w:rFonts w:ascii="Arial" w:hAnsi="Arial"/>
          <w:i/>
          <w:iCs/>
          <w:sz w:val="19"/>
          <w:szCs w:val="19"/>
        </w:rPr>
        <w:t>b. een goede woonsituatie;</w:t>
      </w:r>
    </w:p>
    <w:p w14:paraId="2EC5DF3C" w14:textId="77777777" w:rsidR="00003EE0" w:rsidRPr="00C90F1D" w:rsidRDefault="00003EE0" w:rsidP="00003EE0">
      <w:pPr>
        <w:autoSpaceDE w:val="0"/>
        <w:autoSpaceDN w:val="0"/>
        <w:adjustRightInd w:val="0"/>
        <w:spacing w:line="240" w:lineRule="auto"/>
        <w:ind w:left="708"/>
        <w:rPr>
          <w:rFonts w:ascii="Arial" w:hAnsi="Arial"/>
          <w:i/>
          <w:iCs/>
          <w:sz w:val="19"/>
          <w:szCs w:val="19"/>
        </w:rPr>
      </w:pPr>
      <w:r w:rsidRPr="00C90F1D">
        <w:rPr>
          <w:rFonts w:ascii="Arial" w:hAnsi="Arial"/>
          <w:i/>
          <w:iCs/>
          <w:sz w:val="19"/>
          <w:szCs w:val="19"/>
        </w:rPr>
        <w:t>c. de verkeersveiligheid;</w:t>
      </w:r>
    </w:p>
    <w:p w14:paraId="7811DC48" w14:textId="77777777" w:rsidR="00003EE0" w:rsidRPr="00C90F1D" w:rsidRDefault="00003EE0" w:rsidP="00003EE0">
      <w:pPr>
        <w:autoSpaceDE w:val="0"/>
        <w:autoSpaceDN w:val="0"/>
        <w:adjustRightInd w:val="0"/>
        <w:spacing w:line="240" w:lineRule="auto"/>
        <w:ind w:left="708"/>
        <w:rPr>
          <w:rFonts w:ascii="Arial" w:hAnsi="Arial"/>
          <w:i/>
          <w:iCs/>
          <w:sz w:val="19"/>
          <w:szCs w:val="19"/>
        </w:rPr>
      </w:pPr>
      <w:r w:rsidRPr="00C90F1D">
        <w:rPr>
          <w:rFonts w:ascii="Arial" w:hAnsi="Arial"/>
          <w:i/>
          <w:iCs/>
          <w:sz w:val="19"/>
          <w:szCs w:val="19"/>
        </w:rPr>
        <w:t>d. de sociale veiligheid; en</w:t>
      </w:r>
      <w:r w:rsidRPr="00C90F1D" w:rsidDel="001739BB">
        <w:rPr>
          <w:rFonts w:ascii="Arial" w:hAnsi="Arial"/>
          <w:i/>
          <w:iCs/>
          <w:sz w:val="19"/>
          <w:szCs w:val="19"/>
        </w:rPr>
        <w:t xml:space="preserve"> </w:t>
      </w:r>
    </w:p>
    <w:p w14:paraId="603CAE0A" w14:textId="77777777" w:rsidR="00003EE0" w:rsidRPr="00C90F1D" w:rsidRDefault="00003EE0" w:rsidP="00003EE0">
      <w:pPr>
        <w:autoSpaceDE w:val="0"/>
        <w:autoSpaceDN w:val="0"/>
        <w:adjustRightInd w:val="0"/>
        <w:spacing w:line="240" w:lineRule="auto"/>
        <w:ind w:left="708"/>
        <w:rPr>
          <w:rFonts w:ascii="Arial" w:hAnsi="Arial"/>
          <w:i/>
          <w:iCs/>
          <w:sz w:val="19"/>
          <w:szCs w:val="19"/>
        </w:rPr>
      </w:pPr>
      <w:r w:rsidRPr="00C90F1D">
        <w:rPr>
          <w:rFonts w:ascii="Arial" w:hAnsi="Arial"/>
          <w:i/>
          <w:iCs/>
          <w:sz w:val="19"/>
          <w:szCs w:val="19"/>
        </w:rPr>
        <w:t>e. de gebruiksmogelijkheden van de aangrenzende gronden.</w:t>
      </w:r>
    </w:p>
    <w:p w14:paraId="12EDA774" w14:textId="77777777" w:rsidR="00003EE0" w:rsidRPr="00CE6129" w:rsidRDefault="00003EE0" w:rsidP="00003EE0">
      <w:pPr>
        <w:autoSpaceDE w:val="0"/>
        <w:autoSpaceDN w:val="0"/>
        <w:adjustRightInd w:val="0"/>
        <w:spacing w:line="240" w:lineRule="auto"/>
        <w:rPr>
          <w:rFonts w:ascii="Arial" w:hAnsi="Arial"/>
          <w:b/>
          <w:bCs/>
          <w:sz w:val="20"/>
          <w:szCs w:val="20"/>
        </w:rPr>
      </w:pPr>
      <w:bookmarkStart w:id="55" w:name="_Hlk93070630"/>
    </w:p>
    <w:bookmarkEnd w:id="55"/>
    <w:p w14:paraId="423DBD3F" w14:textId="4A91393A" w:rsidR="00003EE0" w:rsidRDefault="00003EE0" w:rsidP="00003EE0">
      <w:pPr>
        <w:pStyle w:val="Kop2"/>
        <w:numPr>
          <w:ilvl w:val="0"/>
          <w:numId w:val="0"/>
        </w:numPr>
        <w:ind w:left="680" w:hanging="680"/>
        <w:rPr>
          <w:rFonts w:hint="eastAsia"/>
        </w:rPr>
      </w:pPr>
      <w:r w:rsidRPr="00CE6129">
        <w:t>Paragraaf 5.</w:t>
      </w:r>
      <w:r w:rsidR="009B20F5">
        <w:t>2.8</w:t>
      </w:r>
      <w:r w:rsidRPr="00CE6129">
        <w:t xml:space="preserve"> B</w:t>
      </w:r>
      <w:r w:rsidR="009B20F5">
        <w:t>ijbehorend bouwwerk b</w:t>
      </w:r>
      <w:r w:rsidRPr="00CE6129">
        <w:t>ouwen</w:t>
      </w:r>
    </w:p>
    <w:p w14:paraId="1D94B0ED" w14:textId="77777777" w:rsidR="00E120CB" w:rsidRPr="00161EB3" w:rsidRDefault="00E120CB" w:rsidP="00E120CB">
      <w:pPr>
        <w:pStyle w:val="Kop3"/>
        <w:numPr>
          <w:ilvl w:val="2"/>
          <w:numId w:val="0"/>
        </w:numPr>
        <w:spacing w:line="240" w:lineRule="auto"/>
        <w:rPr>
          <w:rFonts w:hint="eastAsia"/>
        </w:rPr>
      </w:pPr>
      <w:commentRangeStart w:id="56"/>
      <w:r w:rsidRPr="00161EB3">
        <w:t>Artikel 5.x Toepassingsbereik</w:t>
      </w:r>
      <w:commentRangeEnd w:id="56"/>
      <w:r w:rsidR="00B13D3E">
        <w:rPr>
          <w:rStyle w:val="Verwijzingopmerking"/>
          <w:rFonts w:asciiTheme="minorHAnsi" w:eastAsiaTheme="minorHAnsi" w:hAnsiTheme="minorHAnsi" w:cs="Arial"/>
          <w:b w:val="0"/>
        </w:rPr>
        <w:commentReference w:id="56"/>
      </w:r>
    </w:p>
    <w:p w14:paraId="6C543ECC" w14:textId="77777777" w:rsidR="00E120CB" w:rsidRPr="00D6138C" w:rsidRDefault="00E120CB" w:rsidP="00E120CB">
      <w:pPr>
        <w:autoSpaceDE w:val="0"/>
        <w:autoSpaceDN w:val="0"/>
        <w:adjustRightInd w:val="0"/>
        <w:spacing w:line="240" w:lineRule="auto"/>
        <w:rPr>
          <w:rFonts w:cstheme="minorHAnsi"/>
          <w:szCs w:val="21"/>
        </w:rPr>
      </w:pPr>
      <w:r w:rsidRPr="00D6138C">
        <w:rPr>
          <w:rFonts w:cstheme="minorHAnsi"/>
          <w:szCs w:val="21"/>
        </w:rPr>
        <w:t xml:space="preserve">Deze  paragraaf gaat over het </w:t>
      </w:r>
      <w:r w:rsidRPr="00B13D3E">
        <w:rPr>
          <w:rFonts w:cstheme="minorHAnsi"/>
          <w:szCs w:val="21"/>
          <w:highlight w:val="green"/>
        </w:rPr>
        <w:t>bouwen van bijbehorende bouwwerken</w:t>
      </w:r>
      <w:r w:rsidRPr="00D6138C">
        <w:rPr>
          <w:rFonts w:cstheme="minorHAnsi"/>
          <w:szCs w:val="21"/>
        </w:rPr>
        <w:t xml:space="preserve">. </w:t>
      </w:r>
    </w:p>
    <w:p w14:paraId="75AD558F" w14:textId="77777777" w:rsidR="00003EE0" w:rsidRPr="00CE6129" w:rsidRDefault="00003EE0" w:rsidP="00003EE0">
      <w:pPr>
        <w:rPr>
          <w:szCs w:val="16"/>
        </w:rPr>
      </w:pPr>
    </w:p>
    <w:p w14:paraId="15B84617" w14:textId="77777777" w:rsidR="00003EE0" w:rsidRPr="00CE6129" w:rsidRDefault="00003EE0" w:rsidP="00003EE0">
      <w:pPr>
        <w:pStyle w:val="Kop3"/>
        <w:numPr>
          <w:ilvl w:val="0"/>
          <w:numId w:val="0"/>
        </w:numPr>
        <w:rPr>
          <w:rFonts w:hint="eastAsia"/>
        </w:rPr>
      </w:pPr>
      <w:r w:rsidRPr="00CE6129">
        <w:t xml:space="preserve">Artikel 5.x </w:t>
      </w:r>
      <w:commentRangeStart w:id="57"/>
      <w:r w:rsidRPr="00CE6129">
        <w:t>Oogmerken</w:t>
      </w:r>
      <w:commentRangeEnd w:id="57"/>
      <w:r>
        <w:rPr>
          <w:rStyle w:val="Verwijzingopmerking"/>
          <w:rFonts w:asciiTheme="minorHAnsi" w:eastAsiaTheme="minorHAnsi" w:hAnsiTheme="minorHAnsi" w:cs="Arial"/>
          <w:b w:val="0"/>
        </w:rPr>
        <w:commentReference w:id="57"/>
      </w:r>
    </w:p>
    <w:p w14:paraId="59658CA3" w14:textId="77777777" w:rsidR="00003EE0" w:rsidRPr="00CE6129" w:rsidRDefault="00003EE0" w:rsidP="00003EE0">
      <w:pPr>
        <w:autoSpaceDE w:val="0"/>
        <w:autoSpaceDN w:val="0"/>
        <w:adjustRightInd w:val="0"/>
        <w:spacing w:line="240" w:lineRule="auto"/>
        <w:rPr>
          <w:rFonts w:ascii="Arial" w:hAnsi="Arial"/>
          <w:sz w:val="19"/>
          <w:szCs w:val="19"/>
        </w:rPr>
      </w:pPr>
      <w:r w:rsidRPr="00CE6129">
        <w:rPr>
          <w:rFonts w:ascii="Arial" w:hAnsi="Arial"/>
          <w:sz w:val="19"/>
          <w:szCs w:val="19"/>
        </w:rPr>
        <w:t>De regels in deze afdeling zijn gesteld met het oog op:</w:t>
      </w:r>
    </w:p>
    <w:p w14:paraId="27D13078" w14:textId="77777777" w:rsidR="00003EE0" w:rsidRPr="00CE6129" w:rsidRDefault="00003EE0" w:rsidP="00D37065">
      <w:pPr>
        <w:pStyle w:val="Lijstalinea"/>
        <w:numPr>
          <w:ilvl w:val="0"/>
          <w:numId w:val="41"/>
        </w:numPr>
        <w:autoSpaceDE w:val="0"/>
        <w:autoSpaceDN w:val="0"/>
        <w:adjustRightInd w:val="0"/>
        <w:spacing w:line="240" w:lineRule="auto"/>
        <w:rPr>
          <w:rFonts w:ascii="Arial" w:hAnsi="Arial"/>
          <w:sz w:val="19"/>
          <w:szCs w:val="19"/>
        </w:rPr>
      </w:pPr>
      <w:r w:rsidRPr="00CE6129">
        <w:rPr>
          <w:rFonts w:ascii="Arial" w:hAnsi="Arial"/>
          <w:sz w:val="19"/>
          <w:szCs w:val="19"/>
        </w:rPr>
        <w:t>het beschermen van stedenbouwkundige waarden;</w:t>
      </w:r>
    </w:p>
    <w:p w14:paraId="1F3D2A9C" w14:textId="77777777" w:rsidR="00003EE0" w:rsidRPr="00CE6129" w:rsidRDefault="00003EE0" w:rsidP="00D37065">
      <w:pPr>
        <w:pStyle w:val="Lijstalinea"/>
        <w:numPr>
          <w:ilvl w:val="0"/>
          <w:numId w:val="41"/>
        </w:numPr>
        <w:autoSpaceDE w:val="0"/>
        <w:autoSpaceDN w:val="0"/>
        <w:adjustRightInd w:val="0"/>
        <w:spacing w:line="240" w:lineRule="auto"/>
        <w:rPr>
          <w:rFonts w:ascii="Arial" w:hAnsi="Arial"/>
          <w:sz w:val="19"/>
          <w:szCs w:val="19"/>
        </w:rPr>
      </w:pPr>
      <w:r w:rsidRPr="00CE6129">
        <w:rPr>
          <w:rFonts w:ascii="Arial" w:hAnsi="Arial"/>
          <w:sz w:val="19"/>
          <w:szCs w:val="19"/>
        </w:rPr>
        <w:t>het beschermen van de architectonische kwaliteit van bouwwerken;</w:t>
      </w:r>
    </w:p>
    <w:p w14:paraId="0898734C" w14:textId="77777777" w:rsidR="00003EE0" w:rsidRPr="00CE6129" w:rsidRDefault="00003EE0" w:rsidP="00D37065">
      <w:pPr>
        <w:pStyle w:val="Lijstalinea"/>
        <w:numPr>
          <w:ilvl w:val="0"/>
          <w:numId w:val="41"/>
        </w:numPr>
        <w:autoSpaceDE w:val="0"/>
        <w:autoSpaceDN w:val="0"/>
        <w:adjustRightInd w:val="0"/>
        <w:spacing w:line="240" w:lineRule="auto"/>
        <w:rPr>
          <w:rFonts w:ascii="Arial" w:hAnsi="Arial"/>
          <w:sz w:val="19"/>
          <w:szCs w:val="19"/>
        </w:rPr>
      </w:pPr>
      <w:r w:rsidRPr="00CE6129">
        <w:rPr>
          <w:rFonts w:ascii="Arial" w:hAnsi="Arial"/>
          <w:sz w:val="19"/>
          <w:szCs w:val="19"/>
        </w:rPr>
        <w:t>het beschermen van het woon- en leefklimaat; en</w:t>
      </w:r>
    </w:p>
    <w:p w14:paraId="5B8BEF2B" w14:textId="77777777" w:rsidR="00003EE0" w:rsidRPr="00CE6129" w:rsidRDefault="00003EE0" w:rsidP="00D37065">
      <w:pPr>
        <w:pStyle w:val="Lijstalinea"/>
        <w:numPr>
          <w:ilvl w:val="0"/>
          <w:numId w:val="41"/>
        </w:numPr>
        <w:autoSpaceDE w:val="0"/>
        <w:autoSpaceDN w:val="0"/>
        <w:adjustRightInd w:val="0"/>
        <w:spacing w:line="240" w:lineRule="auto"/>
        <w:rPr>
          <w:rFonts w:ascii="Arial" w:hAnsi="Arial"/>
          <w:sz w:val="20"/>
          <w:szCs w:val="20"/>
        </w:rPr>
      </w:pPr>
      <w:r w:rsidRPr="00CE6129">
        <w:rPr>
          <w:rFonts w:ascii="Arial" w:hAnsi="Arial"/>
          <w:sz w:val="19"/>
          <w:szCs w:val="19"/>
        </w:rPr>
        <w:t>het beschermen van de gezondheid.</w:t>
      </w:r>
    </w:p>
    <w:p w14:paraId="2263262E" w14:textId="77777777" w:rsidR="00003EE0" w:rsidRPr="00CE6129" w:rsidRDefault="00003EE0" w:rsidP="00003EE0"/>
    <w:p w14:paraId="50BC7938" w14:textId="3E853B32" w:rsidR="00003EE0" w:rsidRPr="006A631C" w:rsidRDefault="00003EE0" w:rsidP="00003EE0">
      <w:pPr>
        <w:pStyle w:val="Kop3"/>
        <w:numPr>
          <w:ilvl w:val="0"/>
          <w:numId w:val="0"/>
        </w:numPr>
        <w:ind w:left="794" w:hanging="794"/>
        <w:rPr>
          <w:rFonts w:hint="eastAsia"/>
          <w:i/>
          <w:iCs/>
        </w:rPr>
      </w:pPr>
      <w:r w:rsidRPr="006A631C">
        <w:rPr>
          <w:i/>
          <w:iCs/>
        </w:rPr>
        <w:t xml:space="preserve">Artikel 5.x Aanwijzing </w:t>
      </w:r>
      <w:commentRangeStart w:id="58"/>
      <w:r w:rsidRPr="006A631C">
        <w:rPr>
          <w:i/>
          <w:iCs/>
        </w:rPr>
        <w:t>vergunningplicht</w:t>
      </w:r>
      <w:r w:rsidR="00AA649F" w:rsidRPr="006A631C">
        <w:rPr>
          <w:i/>
          <w:iCs/>
        </w:rPr>
        <w:t xml:space="preserve">ige </w:t>
      </w:r>
      <w:commentRangeStart w:id="59"/>
      <w:r w:rsidR="00AA649F" w:rsidRPr="006A631C">
        <w:rPr>
          <w:i/>
          <w:iCs/>
        </w:rPr>
        <w:t>gevallen</w:t>
      </w:r>
      <w:r w:rsidRPr="006A631C">
        <w:rPr>
          <w:i/>
          <w:iCs/>
        </w:rPr>
        <w:t xml:space="preserve"> </w:t>
      </w:r>
      <w:commentRangeEnd w:id="58"/>
      <w:r w:rsidRPr="006A631C">
        <w:rPr>
          <w:rStyle w:val="Verwijzingopmerking"/>
          <w:rFonts w:asciiTheme="minorHAnsi" w:eastAsiaTheme="minorHAnsi" w:hAnsiTheme="minorHAnsi" w:cs="Arial"/>
          <w:b w:val="0"/>
          <w:i/>
          <w:iCs/>
        </w:rPr>
        <w:commentReference w:id="58"/>
      </w:r>
      <w:commentRangeEnd w:id="59"/>
      <w:r w:rsidR="006A631C">
        <w:rPr>
          <w:rStyle w:val="Verwijzingopmerking"/>
          <w:rFonts w:asciiTheme="minorHAnsi" w:eastAsiaTheme="minorHAnsi" w:hAnsiTheme="minorHAnsi" w:cs="Arial"/>
          <w:b w:val="0"/>
        </w:rPr>
        <w:commentReference w:id="59"/>
      </w:r>
    </w:p>
    <w:p w14:paraId="5E7AF1E3" w14:textId="5FC3C6C2" w:rsidR="00003EE0" w:rsidRPr="006A631C" w:rsidRDefault="00003EE0" w:rsidP="00AA649F">
      <w:pPr>
        <w:autoSpaceDE w:val="0"/>
        <w:autoSpaceDN w:val="0"/>
        <w:adjustRightInd w:val="0"/>
        <w:spacing w:line="240" w:lineRule="auto"/>
        <w:rPr>
          <w:rFonts w:ascii="Arial" w:hAnsi="Arial"/>
          <w:i/>
          <w:iCs/>
          <w:sz w:val="19"/>
          <w:szCs w:val="19"/>
        </w:rPr>
      </w:pPr>
      <w:r w:rsidRPr="006A631C">
        <w:rPr>
          <w:rFonts w:ascii="Arial" w:hAnsi="Arial"/>
          <w:i/>
          <w:iCs/>
          <w:sz w:val="19"/>
          <w:szCs w:val="19"/>
        </w:rPr>
        <w:t>Het is verboden zonder omgevingsvergunning een bijbehorend bouwwerk bij een hoofdgebouw voor een grondgebonden woning te bouwen</w:t>
      </w:r>
      <w:r w:rsidR="00AA649F" w:rsidRPr="006A631C">
        <w:rPr>
          <w:rFonts w:ascii="Arial" w:hAnsi="Arial"/>
          <w:i/>
          <w:iCs/>
          <w:sz w:val="19"/>
          <w:szCs w:val="19"/>
        </w:rPr>
        <w:t>.</w:t>
      </w:r>
    </w:p>
    <w:p w14:paraId="2D9E6922" w14:textId="77777777" w:rsidR="00003EE0" w:rsidRPr="006A631C" w:rsidRDefault="00003EE0" w:rsidP="00003EE0">
      <w:pPr>
        <w:autoSpaceDE w:val="0"/>
        <w:autoSpaceDN w:val="0"/>
        <w:adjustRightInd w:val="0"/>
        <w:spacing w:line="240" w:lineRule="auto"/>
        <w:rPr>
          <w:rFonts w:ascii="Arial" w:hAnsi="Arial"/>
          <w:i/>
          <w:iCs/>
          <w:sz w:val="19"/>
          <w:szCs w:val="19"/>
        </w:rPr>
      </w:pPr>
    </w:p>
    <w:p w14:paraId="313404C2" w14:textId="77777777" w:rsidR="00003EE0" w:rsidRPr="006A631C" w:rsidRDefault="00003EE0" w:rsidP="00003EE0">
      <w:pPr>
        <w:pStyle w:val="Kop3"/>
        <w:numPr>
          <w:ilvl w:val="0"/>
          <w:numId w:val="0"/>
        </w:numPr>
        <w:ind w:left="794" w:hanging="794"/>
        <w:rPr>
          <w:rFonts w:hint="eastAsia"/>
          <w:i/>
          <w:iCs/>
        </w:rPr>
      </w:pPr>
      <w:r w:rsidRPr="006A631C">
        <w:rPr>
          <w:i/>
          <w:iCs/>
        </w:rPr>
        <w:t xml:space="preserve">Artikel 5.x Bijzondere </w:t>
      </w:r>
      <w:commentRangeStart w:id="60"/>
      <w:r w:rsidRPr="006A631C">
        <w:rPr>
          <w:i/>
          <w:iCs/>
        </w:rPr>
        <w:t>aanvraagvereisten</w:t>
      </w:r>
      <w:commentRangeEnd w:id="60"/>
      <w:r w:rsidRPr="006A631C">
        <w:rPr>
          <w:rStyle w:val="Verwijzingopmerking"/>
          <w:rFonts w:asciiTheme="minorHAnsi" w:eastAsiaTheme="minorHAnsi" w:hAnsiTheme="minorHAnsi" w:cs="Arial"/>
          <w:b w:val="0"/>
          <w:i/>
          <w:iCs/>
        </w:rPr>
        <w:commentReference w:id="60"/>
      </w:r>
    </w:p>
    <w:p w14:paraId="33A7644A" w14:textId="77777777" w:rsidR="00003EE0" w:rsidRPr="006A631C" w:rsidRDefault="00003EE0" w:rsidP="00003EE0">
      <w:pPr>
        <w:rPr>
          <w:i/>
          <w:iCs/>
        </w:rPr>
      </w:pPr>
      <w:r w:rsidRPr="006A631C">
        <w:rPr>
          <w:i/>
          <w:iCs/>
        </w:rPr>
        <w:t xml:space="preserve">Bij de aanvraag om een omgevingsvergunning wordt voldaan aan de vereisten van </w:t>
      </w:r>
      <w:commentRangeStart w:id="61"/>
      <w:r w:rsidRPr="006A631C">
        <w:rPr>
          <w:i/>
          <w:iCs/>
          <w:highlight w:val="lightGray"/>
        </w:rPr>
        <w:t>artikel 5.x.</w:t>
      </w:r>
      <w:commentRangeEnd w:id="61"/>
      <w:r w:rsidR="00223213" w:rsidRPr="006A631C">
        <w:rPr>
          <w:rStyle w:val="Verwijzingopmerking"/>
          <w:i/>
          <w:iCs/>
        </w:rPr>
        <w:commentReference w:id="61"/>
      </w:r>
    </w:p>
    <w:p w14:paraId="37BF2E3F" w14:textId="77777777" w:rsidR="00003EE0" w:rsidRPr="00CE6129" w:rsidRDefault="00003EE0" w:rsidP="00003EE0">
      <w:pPr>
        <w:autoSpaceDE w:val="0"/>
        <w:autoSpaceDN w:val="0"/>
        <w:adjustRightInd w:val="0"/>
        <w:spacing w:line="240" w:lineRule="auto"/>
        <w:rPr>
          <w:rFonts w:ascii="Arial" w:hAnsi="Arial"/>
          <w:sz w:val="19"/>
          <w:szCs w:val="19"/>
        </w:rPr>
      </w:pPr>
    </w:p>
    <w:p w14:paraId="3C5DE5AD" w14:textId="7D85A664" w:rsidR="00003EE0" w:rsidRPr="00C90F1D" w:rsidRDefault="00003EE0" w:rsidP="00003EE0">
      <w:pPr>
        <w:pStyle w:val="Kop3"/>
        <w:numPr>
          <w:ilvl w:val="0"/>
          <w:numId w:val="0"/>
        </w:numPr>
        <w:ind w:left="794" w:hanging="794"/>
        <w:rPr>
          <w:rFonts w:hint="eastAsia"/>
          <w:i/>
          <w:iCs/>
        </w:rPr>
      </w:pPr>
      <w:r w:rsidRPr="00C90F1D">
        <w:rPr>
          <w:i/>
          <w:iCs/>
        </w:rPr>
        <w:t xml:space="preserve">Artikel 5.x </w:t>
      </w:r>
      <w:r w:rsidR="00AA649F" w:rsidRPr="00C90F1D">
        <w:rPr>
          <w:i/>
          <w:iCs/>
        </w:rPr>
        <w:t>B</w:t>
      </w:r>
      <w:commentRangeStart w:id="62"/>
      <w:r w:rsidRPr="00C90F1D">
        <w:rPr>
          <w:i/>
          <w:iCs/>
        </w:rPr>
        <w:t>eoordelingsregels</w:t>
      </w:r>
      <w:commentRangeEnd w:id="62"/>
      <w:r w:rsidRPr="00C90F1D">
        <w:rPr>
          <w:rStyle w:val="Verwijzingopmerking"/>
          <w:rFonts w:asciiTheme="minorHAnsi" w:eastAsiaTheme="minorHAnsi" w:hAnsiTheme="minorHAnsi" w:cs="Arial"/>
          <w:b w:val="0"/>
          <w:i/>
          <w:iCs/>
        </w:rPr>
        <w:commentReference w:id="62"/>
      </w:r>
      <w:r w:rsidR="00AA649F" w:rsidRPr="00C90F1D">
        <w:rPr>
          <w:i/>
          <w:iCs/>
        </w:rPr>
        <w:t xml:space="preserve"> omgevingsvergunning</w:t>
      </w:r>
    </w:p>
    <w:p w14:paraId="6F74D8D1" w14:textId="77777777" w:rsidR="00AA649F" w:rsidRPr="00C90F1D" w:rsidRDefault="00003EE0" w:rsidP="00003EE0">
      <w:pPr>
        <w:rPr>
          <w:i/>
          <w:iCs/>
        </w:rPr>
      </w:pPr>
      <w:r w:rsidRPr="00C90F1D">
        <w:rPr>
          <w:i/>
          <w:iCs/>
        </w:rPr>
        <w:t>De omgevingsvergunning wordt alleen verleend als</w:t>
      </w:r>
      <w:r w:rsidR="00AA649F" w:rsidRPr="00C90F1D">
        <w:rPr>
          <w:i/>
          <w:iCs/>
        </w:rPr>
        <w:t>:</w:t>
      </w:r>
    </w:p>
    <w:p w14:paraId="3D9E43A6" w14:textId="77777777" w:rsidR="00CD56AA" w:rsidRPr="00C90F1D" w:rsidRDefault="00CD56AA" w:rsidP="00D37065">
      <w:pPr>
        <w:pStyle w:val="Lijstalinea"/>
        <w:numPr>
          <w:ilvl w:val="0"/>
          <w:numId w:val="72"/>
        </w:numPr>
        <w:spacing w:line="240" w:lineRule="auto"/>
        <w:rPr>
          <w:i/>
          <w:iCs/>
        </w:rPr>
      </w:pPr>
      <w:r w:rsidRPr="00C90F1D">
        <w:rPr>
          <w:i/>
          <w:iCs/>
        </w:rPr>
        <w:t xml:space="preserve">voldaan wordt aan de vereisten uit </w:t>
      </w:r>
      <w:commentRangeStart w:id="63"/>
      <w:r w:rsidRPr="00C90F1D">
        <w:rPr>
          <w:i/>
          <w:iCs/>
        </w:rPr>
        <w:t>art. 5.x</w:t>
      </w:r>
      <w:commentRangeEnd w:id="63"/>
      <w:r w:rsidR="00223213" w:rsidRPr="00C90F1D">
        <w:rPr>
          <w:rStyle w:val="Verwijzingopmerking"/>
          <w:i/>
          <w:iCs/>
        </w:rPr>
        <w:commentReference w:id="63"/>
      </w:r>
      <w:r w:rsidRPr="00C90F1D">
        <w:rPr>
          <w:i/>
          <w:iCs/>
        </w:rPr>
        <w:t xml:space="preserve">; </w:t>
      </w:r>
    </w:p>
    <w:p w14:paraId="7B9606F3" w14:textId="77777777" w:rsidR="00CD56AA" w:rsidRPr="00C90F1D" w:rsidRDefault="00CD56AA" w:rsidP="00D37065">
      <w:pPr>
        <w:pStyle w:val="Lijstalinea"/>
        <w:numPr>
          <w:ilvl w:val="0"/>
          <w:numId w:val="72"/>
        </w:numPr>
        <w:spacing w:line="240" w:lineRule="auto"/>
        <w:rPr>
          <w:i/>
          <w:iCs/>
        </w:rPr>
      </w:pPr>
      <w:r w:rsidRPr="00C90F1D">
        <w:rPr>
          <w:i/>
          <w:iCs/>
        </w:rPr>
        <w:t>het bouwwerk:</w:t>
      </w:r>
    </w:p>
    <w:p w14:paraId="45959BB4" w14:textId="77777777" w:rsidR="00CD56AA" w:rsidRPr="00C90F1D" w:rsidRDefault="00CD56AA" w:rsidP="00D37065">
      <w:pPr>
        <w:pStyle w:val="Default"/>
        <w:numPr>
          <w:ilvl w:val="1"/>
          <w:numId w:val="73"/>
        </w:numPr>
        <w:rPr>
          <w:rFonts w:asciiTheme="minorHAnsi" w:hAnsiTheme="minorHAnsi" w:cstheme="minorHAnsi"/>
          <w:i/>
          <w:iCs/>
          <w:sz w:val="21"/>
          <w:szCs w:val="21"/>
        </w:rPr>
      </w:pPr>
      <w:r w:rsidRPr="00C90F1D">
        <w:rPr>
          <w:rFonts w:asciiTheme="minorHAnsi" w:hAnsiTheme="minorHAnsi" w:cstheme="minorHAnsi"/>
          <w:i/>
          <w:iCs/>
          <w:sz w:val="21"/>
          <w:szCs w:val="21"/>
        </w:rPr>
        <w:t>grondgebonden is;</w:t>
      </w:r>
    </w:p>
    <w:p w14:paraId="178312F2" w14:textId="77777777" w:rsidR="00CD56AA" w:rsidRPr="00C90F1D" w:rsidRDefault="00CD56AA" w:rsidP="00D37065">
      <w:pPr>
        <w:pStyle w:val="Default"/>
        <w:numPr>
          <w:ilvl w:val="1"/>
          <w:numId w:val="73"/>
        </w:numPr>
        <w:rPr>
          <w:rFonts w:asciiTheme="minorHAnsi" w:hAnsiTheme="minorHAnsi" w:cstheme="minorHAnsi"/>
          <w:i/>
          <w:iCs/>
          <w:sz w:val="21"/>
          <w:szCs w:val="21"/>
        </w:rPr>
      </w:pPr>
      <w:r w:rsidRPr="00C90F1D">
        <w:rPr>
          <w:rFonts w:asciiTheme="minorHAnsi" w:hAnsiTheme="minorHAnsi" w:cstheme="minorHAnsi"/>
          <w:i/>
          <w:iCs/>
          <w:sz w:val="21"/>
          <w:szCs w:val="21"/>
        </w:rPr>
        <w:t>is gelegen in het achtererfgebied;</w:t>
      </w:r>
    </w:p>
    <w:p w14:paraId="1A7A9D7E" w14:textId="77777777" w:rsidR="00CD56AA" w:rsidRPr="00C90F1D" w:rsidRDefault="00CD56AA" w:rsidP="00D37065">
      <w:pPr>
        <w:pStyle w:val="Default"/>
        <w:numPr>
          <w:ilvl w:val="1"/>
          <w:numId w:val="73"/>
        </w:numPr>
        <w:rPr>
          <w:rFonts w:asciiTheme="minorHAnsi" w:hAnsiTheme="minorHAnsi" w:cstheme="minorHAnsi"/>
          <w:i/>
          <w:iCs/>
          <w:sz w:val="21"/>
          <w:szCs w:val="21"/>
        </w:rPr>
      </w:pPr>
      <w:r w:rsidRPr="00C90F1D">
        <w:rPr>
          <w:rFonts w:asciiTheme="minorHAnsi" w:hAnsiTheme="minorHAnsi" w:cstheme="minorHAnsi"/>
          <w:i/>
          <w:iCs/>
          <w:sz w:val="21"/>
          <w:szCs w:val="21"/>
        </w:rPr>
        <w:t>is gelegen in de zijdelingse bouwperceelgrens, of op een minimum afstand van 1 meter van deze grens;</w:t>
      </w:r>
    </w:p>
    <w:p w14:paraId="6CF89A80" w14:textId="53CFD069" w:rsidR="00CD56AA" w:rsidRPr="00C90F1D" w:rsidRDefault="00634102" w:rsidP="00D37065">
      <w:pPr>
        <w:pStyle w:val="Default"/>
        <w:numPr>
          <w:ilvl w:val="1"/>
          <w:numId w:val="73"/>
        </w:numPr>
        <w:rPr>
          <w:rFonts w:asciiTheme="minorHAnsi" w:hAnsiTheme="minorHAnsi" w:cstheme="minorHAnsi"/>
          <w:i/>
          <w:iCs/>
          <w:sz w:val="21"/>
          <w:szCs w:val="21"/>
        </w:rPr>
      </w:pPr>
      <w:r w:rsidRPr="00C90F1D">
        <w:rPr>
          <w:rFonts w:asciiTheme="minorHAnsi" w:hAnsiTheme="minorHAnsi" w:cstheme="minorHAnsi"/>
          <w:i/>
          <w:iCs/>
          <w:sz w:val="21"/>
          <w:szCs w:val="21"/>
        </w:rPr>
        <w:t xml:space="preserve">is gelegen </w:t>
      </w:r>
      <w:r w:rsidR="00CD56AA" w:rsidRPr="00C90F1D">
        <w:rPr>
          <w:rFonts w:asciiTheme="minorHAnsi" w:hAnsiTheme="minorHAnsi" w:cstheme="minorHAnsi"/>
          <w:i/>
          <w:iCs/>
          <w:sz w:val="21"/>
          <w:szCs w:val="21"/>
        </w:rPr>
        <w:t>op een afstand van meer dan 1 meter vanaf openbaar toegankelijk gebied; en</w:t>
      </w:r>
    </w:p>
    <w:p w14:paraId="184C1564" w14:textId="77777777" w:rsidR="00CD56AA" w:rsidRPr="00C90F1D" w:rsidRDefault="00CD56AA" w:rsidP="00D37065">
      <w:pPr>
        <w:pStyle w:val="Lijstalinea"/>
        <w:numPr>
          <w:ilvl w:val="1"/>
          <w:numId w:val="73"/>
        </w:numPr>
        <w:spacing w:line="240" w:lineRule="auto"/>
        <w:rPr>
          <w:rFonts w:cstheme="minorHAnsi"/>
          <w:i/>
          <w:iCs/>
          <w:szCs w:val="21"/>
        </w:rPr>
      </w:pPr>
      <w:r w:rsidRPr="00C90F1D">
        <w:rPr>
          <w:rFonts w:cstheme="minorHAnsi"/>
          <w:i/>
          <w:iCs/>
          <w:szCs w:val="21"/>
        </w:rPr>
        <w:t>een bouwhoogte heeft van maximaal 5 meter;</w:t>
      </w:r>
    </w:p>
    <w:p w14:paraId="39DD5E97" w14:textId="77777777" w:rsidR="00CD56AA" w:rsidRPr="00C90F1D" w:rsidRDefault="00CD56AA" w:rsidP="00D37065">
      <w:pPr>
        <w:pStyle w:val="Lijstalinea"/>
        <w:numPr>
          <w:ilvl w:val="1"/>
          <w:numId w:val="73"/>
        </w:numPr>
        <w:spacing w:line="240" w:lineRule="auto"/>
        <w:rPr>
          <w:i/>
          <w:iCs/>
        </w:rPr>
      </w:pPr>
      <w:r w:rsidRPr="00C90F1D">
        <w:rPr>
          <w:rFonts w:cstheme="minorHAnsi"/>
          <w:i/>
          <w:iCs/>
          <w:szCs w:val="21"/>
        </w:rPr>
        <w:t>een goothoogte heeft van maximaal 3 meter; en</w:t>
      </w:r>
    </w:p>
    <w:p w14:paraId="4DA71E62" w14:textId="31664AC6" w:rsidR="00003EE0" w:rsidRPr="00C90F1D" w:rsidRDefault="00CD56AA" w:rsidP="00D37065">
      <w:pPr>
        <w:pStyle w:val="Lijstalinea"/>
        <w:numPr>
          <w:ilvl w:val="0"/>
          <w:numId w:val="72"/>
        </w:numPr>
        <w:autoSpaceDE w:val="0"/>
        <w:autoSpaceDN w:val="0"/>
        <w:adjustRightInd w:val="0"/>
        <w:spacing w:line="240" w:lineRule="auto"/>
        <w:rPr>
          <w:rFonts w:cstheme="minorHAnsi"/>
          <w:i/>
          <w:iCs/>
          <w:szCs w:val="21"/>
        </w:rPr>
      </w:pPr>
      <w:r w:rsidRPr="00C90F1D">
        <w:rPr>
          <w:rFonts w:cstheme="minorHAnsi"/>
          <w:i/>
          <w:iCs/>
          <w:szCs w:val="21"/>
        </w:rPr>
        <w:t>de gezamenlijke oppervlakte van de vrijstaande bijbehorende bouwwerken bij een hoofdgebouw niet meer is dan 30 m².</w:t>
      </w:r>
    </w:p>
    <w:p w14:paraId="1207FD51" w14:textId="77777777" w:rsidR="00223213" w:rsidRPr="00CD56AA" w:rsidRDefault="00223213" w:rsidP="00223213">
      <w:pPr>
        <w:pStyle w:val="Lijstalinea"/>
        <w:autoSpaceDE w:val="0"/>
        <w:autoSpaceDN w:val="0"/>
        <w:adjustRightInd w:val="0"/>
        <w:spacing w:line="240" w:lineRule="auto"/>
        <w:rPr>
          <w:rFonts w:cstheme="minorHAnsi"/>
          <w:szCs w:val="21"/>
        </w:rPr>
      </w:pPr>
    </w:p>
    <w:p w14:paraId="1F457609" w14:textId="77777777" w:rsidR="00003EE0" w:rsidRPr="00C90F1D" w:rsidRDefault="00003EE0" w:rsidP="00003EE0">
      <w:pPr>
        <w:pStyle w:val="Kop3"/>
        <w:numPr>
          <w:ilvl w:val="0"/>
          <w:numId w:val="0"/>
        </w:numPr>
        <w:ind w:left="794" w:hanging="794"/>
        <w:rPr>
          <w:rFonts w:hint="eastAsia"/>
          <w:i/>
          <w:iCs/>
        </w:rPr>
      </w:pPr>
      <w:r w:rsidRPr="00C90F1D">
        <w:rPr>
          <w:i/>
          <w:iCs/>
        </w:rPr>
        <w:lastRenderedPageBreak/>
        <w:t xml:space="preserve">Artikel 5.x Specifieke </w:t>
      </w:r>
      <w:commentRangeStart w:id="64"/>
      <w:r w:rsidRPr="00C90F1D">
        <w:rPr>
          <w:i/>
          <w:iCs/>
        </w:rPr>
        <w:t>vergunningsvoorschriften</w:t>
      </w:r>
      <w:commentRangeEnd w:id="64"/>
      <w:r w:rsidRPr="00C90F1D">
        <w:rPr>
          <w:rStyle w:val="Verwijzingopmerking"/>
          <w:rFonts w:asciiTheme="minorHAnsi" w:eastAsiaTheme="minorHAnsi" w:hAnsiTheme="minorHAnsi" w:cs="Arial"/>
          <w:b w:val="0"/>
          <w:i/>
          <w:iCs/>
        </w:rPr>
        <w:commentReference w:id="64"/>
      </w:r>
    </w:p>
    <w:p w14:paraId="46CE0858" w14:textId="77777777" w:rsidR="00003EE0" w:rsidRPr="00C90F1D" w:rsidRDefault="00003EE0" w:rsidP="00003EE0">
      <w:pPr>
        <w:autoSpaceDE w:val="0"/>
        <w:autoSpaceDN w:val="0"/>
        <w:adjustRightInd w:val="0"/>
        <w:spacing w:line="240" w:lineRule="auto"/>
        <w:rPr>
          <w:rFonts w:ascii="Arial" w:hAnsi="Arial"/>
          <w:i/>
          <w:iCs/>
          <w:sz w:val="19"/>
          <w:szCs w:val="19"/>
        </w:rPr>
      </w:pPr>
      <w:r w:rsidRPr="00C90F1D">
        <w:rPr>
          <w:rFonts w:ascii="Arial" w:hAnsi="Arial"/>
          <w:i/>
          <w:iCs/>
          <w:sz w:val="19"/>
          <w:szCs w:val="19"/>
        </w:rPr>
        <w:t>Een vergunningvoorschrift over de plaats en de afmetingen van de bebouwing, kan worden gesteld voor:</w:t>
      </w:r>
    </w:p>
    <w:p w14:paraId="6922DFF9" w14:textId="77777777" w:rsidR="00003EE0" w:rsidRPr="00C90F1D" w:rsidRDefault="00003EE0" w:rsidP="00003EE0">
      <w:pPr>
        <w:autoSpaceDE w:val="0"/>
        <w:autoSpaceDN w:val="0"/>
        <w:adjustRightInd w:val="0"/>
        <w:spacing w:line="240" w:lineRule="auto"/>
        <w:ind w:left="708"/>
        <w:rPr>
          <w:rFonts w:ascii="Arial" w:hAnsi="Arial"/>
          <w:i/>
          <w:iCs/>
          <w:sz w:val="19"/>
          <w:szCs w:val="19"/>
        </w:rPr>
      </w:pPr>
      <w:r w:rsidRPr="00C90F1D">
        <w:rPr>
          <w:rFonts w:ascii="Arial" w:hAnsi="Arial"/>
          <w:i/>
          <w:iCs/>
          <w:sz w:val="19"/>
          <w:szCs w:val="19"/>
        </w:rPr>
        <w:t>a. een samenhangend straat- en bebouwingsbeeld;</w:t>
      </w:r>
    </w:p>
    <w:p w14:paraId="79F742A6" w14:textId="77777777" w:rsidR="00003EE0" w:rsidRPr="00C90F1D" w:rsidRDefault="00003EE0" w:rsidP="00003EE0">
      <w:pPr>
        <w:autoSpaceDE w:val="0"/>
        <w:autoSpaceDN w:val="0"/>
        <w:adjustRightInd w:val="0"/>
        <w:spacing w:line="240" w:lineRule="auto"/>
        <w:ind w:left="708"/>
        <w:rPr>
          <w:rFonts w:ascii="Arial" w:hAnsi="Arial"/>
          <w:i/>
          <w:iCs/>
          <w:sz w:val="19"/>
          <w:szCs w:val="19"/>
        </w:rPr>
      </w:pPr>
      <w:r w:rsidRPr="00C90F1D">
        <w:rPr>
          <w:rFonts w:ascii="Arial" w:hAnsi="Arial"/>
          <w:i/>
          <w:iCs/>
          <w:sz w:val="19"/>
          <w:szCs w:val="19"/>
        </w:rPr>
        <w:t>b. een goede woonsituatie;</w:t>
      </w:r>
    </w:p>
    <w:p w14:paraId="1DC4C96D" w14:textId="77777777" w:rsidR="00003EE0" w:rsidRPr="00C90F1D" w:rsidRDefault="00003EE0" w:rsidP="00003EE0">
      <w:pPr>
        <w:autoSpaceDE w:val="0"/>
        <w:autoSpaceDN w:val="0"/>
        <w:adjustRightInd w:val="0"/>
        <w:spacing w:line="240" w:lineRule="auto"/>
        <w:ind w:left="708"/>
        <w:rPr>
          <w:rFonts w:ascii="Arial" w:hAnsi="Arial"/>
          <w:i/>
          <w:iCs/>
          <w:sz w:val="19"/>
          <w:szCs w:val="19"/>
        </w:rPr>
      </w:pPr>
      <w:r w:rsidRPr="00C90F1D">
        <w:rPr>
          <w:rFonts w:ascii="Arial" w:hAnsi="Arial"/>
          <w:i/>
          <w:iCs/>
          <w:sz w:val="19"/>
          <w:szCs w:val="19"/>
        </w:rPr>
        <w:t>c. de verkeersveiligheid;</w:t>
      </w:r>
    </w:p>
    <w:p w14:paraId="21701C76" w14:textId="77777777" w:rsidR="00003EE0" w:rsidRPr="00C90F1D" w:rsidRDefault="00003EE0" w:rsidP="00003EE0">
      <w:pPr>
        <w:autoSpaceDE w:val="0"/>
        <w:autoSpaceDN w:val="0"/>
        <w:adjustRightInd w:val="0"/>
        <w:spacing w:line="240" w:lineRule="auto"/>
        <w:ind w:left="708"/>
        <w:rPr>
          <w:rFonts w:ascii="Arial" w:hAnsi="Arial"/>
          <w:i/>
          <w:iCs/>
          <w:sz w:val="19"/>
          <w:szCs w:val="19"/>
        </w:rPr>
      </w:pPr>
      <w:r w:rsidRPr="00C90F1D">
        <w:rPr>
          <w:rFonts w:ascii="Arial" w:hAnsi="Arial"/>
          <w:i/>
          <w:iCs/>
          <w:sz w:val="19"/>
          <w:szCs w:val="19"/>
        </w:rPr>
        <w:t>d. de sociale veiligheid; en</w:t>
      </w:r>
      <w:r w:rsidRPr="00C90F1D" w:rsidDel="001739BB">
        <w:rPr>
          <w:rFonts w:ascii="Arial" w:hAnsi="Arial"/>
          <w:i/>
          <w:iCs/>
          <w:sz w:val="19"/>
          <w:szCs w:val="19"/>
        </w:rPr>
        <w:t xml:space="preserve"> </w:t>
      </w:r>
    </w:p>
    <w:p w14:paraId="6500A7BE" w14:textId="77777777" w:rsidR="00003EE0" w:rsidRPr="00C90F1D" w:rsidRDefault="00003EE0" w:rsidP="00003EE0">
      <w:pPr>
        <w:autoSpaceDE w:val="0"/>
        <w:autoSpaceDN w:val="0"/>
        <w:adjustRightInd w:val="0"/>
        <w:spacing w:line="240" w:lineRule="auto"/>
        <w:ind w:left="708"/>
        <w:rPr>
          <w:rFonts w:ascii="Arial" w:hAnsi="Arial"/>
          <w:i/>
          <w:iCs/>
          <w:sz w:val="19"/>
          <w:szCs w:val="19"/>
        </w:rPr>
      </w:pPr>
      <w:r w:rsidRPr="00C90F1D">
        <w:rPr>
          <w:rFonts w:ascii="Arial" w:hAnsi="Arial"/>
          <w:i/>
          <w:iCs/>
          <w:sz w:val="19"/>
          <w:szCs w:val="19"/>
        </w:rPr>
        <w:t>e. de gebruiksmogelijkheden van de aangrenzende gronden.</w:t>
      </w:r>
    </w:p>
    <w:p w14:paraId="65300BCC" w14:textId="77777777" w:rsidR="00003EE0" w:rsidRPr="00CE6129" w:rsidRDefault="00003EE0" w:rsidP="00003EE0">
      <w:pPr>
        <w:autoSpaceDE w:val="0"/>
        <w:autoSpaceDN w:val="0"/>
        <w:adjustRightInd w:val="0"/>
        <w:spacing w:line="240" w:lineRule="auto"/>
        <w:ind w:left="708"/>
        <w:rPr>
          <w:rFonts w:ascii="Arial" w:hAnsi="Arial"/>
          <w:sz w:val="19"/>
          <w:szCs w:val="19"/>
        </w:rPr>
      </w:pPr>
    </w:p>
    <w:p w14:paraId="7F4180E6" w14:textId="4AB3771F" w:rsidR="00003EE0" w:rsidRPr="00CE6129" w:rsidRDefault="00003EE0" w:rsidP="00003EE0">
      <w:pPr>
        <w:pStyle w:val="Kop2"/>
        <w:numPr>
          <w:ilvl w:val="0"/>
          <w:numId w:val="0"/>
        </w:numPr>
        <w:ind w:left="680" w:hanging="680"/>
        <w:rPr>
          <w:rFonts w:hint="eastAsia"/>
        </w:rPr>
      </w:pPr>
      <w:r w:rsidRPr="00CE6129">
        <w:t>Paragraaf 5.</w:t>
      </w:r>
      <w:r w:rsidR="00CA70AA">
        <w:t>2.9</w:t>
      </w:r>
      <w:r w:rsidRPr="00CE6129">
        <w:t xml:space="preserve"> Bouw</w:t>
      </w:r>
      <w:r w:rsidR="00CD56AA">
        <w:t>werk</w:t>
      </w:r>
      <w:r w:rsidRPr="00CE6129">
        <w:t>, geen gebouw zijnde</w:t>
      </w:r>
      <w:r w:rsidR="00CD56AA">
        <w:t xml:space="preserve"> </w:t>
      </w:r>
      <w:commentRangeStart w:id="65"/>
      <w:r w:rsidR="00CD56AA">
        <w:t>bouwen</w:t>
      </w:r>
      <w:commentRangeEnd w:id="65"/>
      <w:r w:rsidR="00DC0F92">
        <w:rPr>
          <w:rStyle w:val="Verwijzingopmerking"/>
          <w:rFonts w:asciiTheme="minorHAnsi" w:eastAsiaTheme="minorHAnsi" w:hAnsiTheme="minorHAnsi" w:cs="Arial"/>
          <w:b w:val="0"/>
        </w:rPr>
        <w:commentReference w:id="65"/>
      </w:r>
    </w:p>
    <w:p w14:paraId="5552DE58" w14:textId="77777777" w:rsidR="00C12FA9" w:rsidRPr="00161EB3" w:rsidRDefault="00C12FA9" w:rsidP="00C12FA9">
      <w:pPr>
        <w:pStyle w:val="Kop3"/>
        <w:numPr>
          <w:ilvl w:val="2"/>
          <w:numId w:val="0"/>
        </w:numPr>
        <w:spacing w:line="240" w:lineRule="auto"/>
        <w:rPr>
          <w:rFonts w:hint="eastAsia"/>
        </w:rPr>
      </w:pPr>
      <w:commentRangeStart w:id="66"/>
      <w:r w:rsidRPr="00161EB3">
        <w:t>Artikel 5.x Toepassingsbereik</w:t>
      </w:r>
      <w:commentRangeEnd w:id="66"/>
      <w:r w:rsidR="00223213">
        <w:rPr>
          <w:rStyle w:val="Verwijzingopmerking"/>
          <w:rFonts w:asciiTheme="minorHAnsi" w:eastAsiaTheme="minorHAnsi" w:hAnsiTheme="minorHAnsi" w:cs="Arial"/>
          <w:b w:val="0"/>
        </w:rPr>
        <w:commentReference w:id="66"/>
      </w:r>
    </w:p>
    <w:p w14:paraId="6728BA98" w14:textId="77777777" w:rsidR="00C12FA9" w:rsidRPr="00D6138C" w:rsidRDefault="00C12FA9" w:rsidP="00C12FA9">
      <w:pPr>
        <w:autoSpaceDE w:val="0"/>
        <w:autoSpaceDN w:val="0"/>
        <w:adjustRightInd w:val="0"/>
        <w:spacing w:line="240" w:lineRule="auto"/>
        <w:rPr>
          <w:rFonts w:cstheme="minorHAnsi"/>
          <w:szCs w:val="21"/>
        </w:rPr>
      </w:pPr>
      <w:r w:rsidRPr="00D6138C">
        <w:rPr>
          <w:rFonts w:cstheme="minorHAnsi"/>
          <w:szCs w:val="21"/>
        </w:rPr>
        <w:t xml:space="preserve">Deze paragraaf gaat over het </w:t>
      </w:r>
      <w:r w:rsidRPr="00223213">
        <w:rPr>
          <w:rFonts w:cstheme="minorHAnsi"/>
          <w:szCs w:val="21"/>
          <w:highlight w:val="green"/>
        </w:rPr>
        <w:t>bouwen van een bouwwerk, geen gebouw zijnde</w:t>
      </w:r>
      <w:r w:rsidRPr="00D6138C">
        <w:rPr>
          <w:rFonts w:cstheme="minorHAnsi"/>
          <w:szCs w:val="21"/>
        </w:rPr>
        <w:t>.</w:t>
      </w:r>
    </w:p>
    <w:p w14:paraId="3EA5D5A1" w14:textId="77777777" w:rsidR="00003EE0" w:rsidRPr="00CE6129" w:rsidRDefault="00003EE0" w:rsidP="00003EE0">
      <w:pPr>
        <w:rPr>
          <w:szCs w:val="16"/>
        </w:rPr>
      </w:pPr>
    </w:p>
    <w:p w14:paraId="7B014D16" w14:textId="77777777" w:rsidR="00003EE0" w:rsidRPr="00CE6129" w:rsidRDefault="00003EE0" w:rsidP="00003EE0">
      <w:pPr>
        <w:pStyle w:val="Kop3"/>
        <w:numPr>
          <w:ilvl w:val="0"/>
          <w:numId w:val="0"/>
        </w:numPr>
        <w:rPr>
          <w:rFonts w:hint="eastAsia"/>
        </w:rPr>
      </w:pPr>
      <w:r w:rsidRPr="00CE6129">
        <w:t xml:space="preserve">Artikel 5.x </w:t>
      </w:r>
      <w:commentRangeStart w:id="67"/>
      <w:r w:rsidRPr="00CE6129">
        <w:t>Oogmerken</w:t>
      </w:r>
      <w:commentRangeEnd w:id="67"/>
      <w:r>
        <w:rPr>
          <w:rStyle w:val="Verwijzingopmerking"/>
          <w:rFonts w:asciiTheme="minorHAnsi" w:eastAsiaTheme="minorHAnsi" w:hAnsiTheme="minorHAnsi" w:cs="Arial"/>
          <w:b w:val="0"/>
        </w:rPr>
        <w:commentReference w:id="67"/>
      </w:r>
    </w:p>
    <w:p w14:paraId="7BF74FC2" w14:textId="77777777" w:rsidR="00003EE0" w:rsidRPr="00CE6129" w:rsidRDefault="00003EE0" w:rsidP="00003EE0">
      <w:pPr>
        <w:autoSpaceDE w:val="0"/>
        <w:autoSpaceDN w:val="0"/>
        <w:adjustRightInd w:val="0"/>
        <w:spacing w:line="240" w:lineRule="auto"/>
        <w:rPr>
          <w:rFonts w:ascii="Arial" w:hAnsi="Arial"/>
          <w:sz w:val="19"/>
          <w:szCs w:val="19"/>
        </w:rPr>
      </w:pPr>
      <w:r w:rsidRPr="00CE6129">
        <w:rPr>
          <w:rFonts w:ascii="Arial" w:hAnsi="Arial"/>
          <w:sz w:val="19"/>
          <w:szCs w:val="19"/>
        </w:rPr>
        <w:t>De regels in deze afdeling zijn gesteld met het oog op:</w:t>
      </w:r>
    </w:p>
    <w:p w14:paraId="59BBAE9A" w14:textId="77777777" w:rsidR="00003EE0" w:rsidRPr="00CE6129" w:rsidRDefault="00003EE0" w:rsidP="00D37065">
      <w:pPr>
        <w:pStyle w:val="Lijstalinea"/>
        <w:numPr>
          <w:ilvl w:val="0"/>
          <w:numId w:val="42"/>
        </w:numPr>
        <w:autoSpaceDE w:val="0"/>
        <w:autoSpaceDN w:val="0"/>
        <w:adjustRightInd w:val="0"/>
        <w:spacing w:line="240" w:lineRule="auto"/>
        <w:rPr>
          <w:rFonts w:ascii="Arial" w:hAnsi="Arial"/>
          <w:sz w:val="19"/>
          <w:szCs w:val="19"/>
        </w:rPr>
      </w:pPr>
      <w:r w:rsidRPr="00CE6129">
        <w:rPr>
          <w:rFonts w:ascii="Arial" w:hAnsi="Arial"/>
          <w:sz w:val="19"/>
          <w:szCs w:val="19"/>
        </w:rPr>
        <w:t>het beschermen van stedenbouwkundige waarden;</w:t>
      </w:r>
    </w:p>
    <w:p w14:paraId="10261DCB" w14:textId="77777777" w:rsidR="00003EE0" w:rsidRPr="00CE6129" w:rsidRDefault="00003EE0" w:rsidP="00D37065">
      <w:pPr>
        <w:pStyle w:val="Lijstalinea"/>
        <w:numPr>
          <w:ilvl w:val="0"/>
          <w:numId w:val="42"/>
        </w:numPr>
        <w:autoSpaceDE w:val="0"/>
        <w:autoSpaceDN w:val="0"/>
        <w:adjustRightInd w:val="0"/>
        <w:spacing w:line="240" w:lineRule="auto"/>
        <w:rPr>
          <w:rFonts w:ascii="Arial" w:hAnsi="Arial"/>
          <w:sz w:val="19"/>
          <w:szCs w:val="19"/>
        </w:rPr>
      </w:pPr>
      <w:r w:rsidRPr="00CE6129">
        <w:rPr>
          <w:rFonts w:ascii="Arial" w:hAnsi="Arial"/>
          <w:sz w:val="19"/>
          <w:szCs w:val="19"/>
        </w:rPr>
        <w:t>het beschermen van de architectonische kwaliteit van bouwwerken;</w:t>
      </w:r>
    </w:p>
    <w:p w14:paraId="2151B20A" w14:textId="77777777" w:rsidR="00003EE0" w:rsidRPr="00CE6129" w:rsidRDefault="00003EE0" w:rsidP="00D37065">
      <w:pPr>
        <w:pStyle w:val="Lijstalinea"/>
        <w:numPr>
          <w:ilvl w:val="0"/>
          <w:numId w:val="42"/>
        </w:numPr>
        <w:autoSpaceDE w:val="0"/>
        <w:autoSpaceDN w:val="0"/>
        <w:adjustRightInd w:val="0"/>
        <w:spacing w:line="240" w:lineRule="auto"/>
        <w:rPr>
          <w:rFonts w:ascii="Arial" w:hAnsi="Arial"/>
          <w:sz w:val="19"/>
          <w:szCs w:val="19"/>
        </w:rPr>
      </w:pPr>
      <w:r w:rsidRPr="00CE6129">
        <w:rPr>
          <w:rFonts w:ascii="Arial" w:hAnsi="Arial"/>
          <w:sz w:val="19"/>
          <w:szCs w:val="19"/>
        </w:rPr>
        <w:t>het beschermen van het woon- en leefklimaat; en</w:t>
      </w:r>
    </w:p>
    <w:p w14:paraId="5627F370" w14:textId="77777777" w:rsidR="00003EE0" w:rsidRPr="00CE6129" w:rsidRDefault="00003EE0" w:rsidP="00D37065">
      <w:pPr>
        <w:pStyle w:val="Lijstalinea"/>
        <w:numPr>
          <w:ilvl w:val="0"/>
          <w:numId w:val="42"/>
        </w:numPr>
        <w:autoSpaceDE w:val="0"/>
        <w:autoSpaceDN w:val="0"/>
        <w:adjustRightInd w:val="0"/>
        <w:spacing w:line="240" w:lineRule="auto"/>
        <w:rPr>
          <w:rFonts w:ascii="Arial" w:hAnsi="Arial"/>
          <w:sz w:val="20"/>
          <w:szCs w:val="20"/>
        </w:rPr>
      </w:pPr>
      <w:r w:rsidRPr="00CE6129">
        <w:rPr>
          <w:rFonts w:ascii="Arial" w:hAnsi="Arial"/>
          <w:sz w:val="19"/>
          <w:szCs w:val="19"/>
        </w:rPr>
        <w:t>het beschermen van de gezondheid.</w:t>
      </w:r>
    </w:p>
    <w:p w14:paraId="55B2E64E" w14:textId="77777777" w:rsidR="00003EE0" w:rsidRPr="00CE6129" w:rsidRDefault="00003EE0" w:rsidP="00003EE0"/>
    <w:p w14:paraId="4B3A1747" w14:textId="065C5DB7" w:rsidR="00003EE0" w:rsidRPr="00C90F1D" w:rsidRDefault="00003EE0" w:rsidP="00003EE0">
      <w:pPr>
        <w:pStyle w:val="Kop3"/>
        <w:numPr>
          <w:ilvl w:val="0"/>
          <w:numId w:val="0"/>
        </w:numPr>
        <w:ind w:left="794" w:hanging="794"/>
        <w:rPr>
          <w:rFonts w:ascii="Arial" w:hAnsi="Arial"/>
          <w:i/>
          <w:iCs/>
          <w:sz w:val="19"/>
          <w:szCs w:val="19"/>
        </w:rPr>
      </w:pPr>
      <w:r w:rsidRPr="00C90F1D">
        <w:rPr>
          <w:i/>
          <w:iCs/>
        </w:rPr>
        <w:t xml:space="preserve">Artikel 5.x Aanwijzing </w:t>
      </w:r>
      <w:commentRangeStart w:id="68"/>
      <w:r w:rsidRPr="00C90F1D">
        <w:rPr>
          <w:i/>
          <w:iCs/>
        </w:rPr>
        <w:t>vergunningplicht</w:t>
      </w:r>
      <w:r w:rsidR="00C12FA9" w:rsidRPr="00C90F1D">
        <w:rPr>
          <w:i/>
          <w:iCs/>
        </w:rPr>
        <w:t>ige gevallen</w:t>
      </w:r>
      <w:r w:rsidRPr="00C90F1D">
        <w:rPr>
          <w:i/>
          <w:iCs/>
        </w:rPr>
        <w:t xml:space="preserve"> </w:t>
      </w:r>
      <w:commentRangeEnd w:id="68"/>
      <w:r w:rsidRPr="00C90F1D">
        <w:rPr>
          <w:rStyle w:val="Verwijzingopmerking"/>
          <w:rFonts w:asciiTheme="minorHAnsi" w:eastAsiaTheme="minorHAnsi" w:hAnsiTheme="minorHAnsi" w:cs="Arial"/>
          <w:b w:val="0"/>
          <w:i/>
          <w:iCs/>
        </w:rPr>
        <w:commentReference w:id="68"/>
      </w:r>
    </w:p>
    <w:p w14:paraId="0E9BC993" w14:textId="77777777" w:rsidR="00003EE0" w:rsidRPr="00C90F1D" w:rsidRDefault="00003EE0" w:rsidP="00003EE0">
      <w:pPr>
        <w:autoSpaceDE w:val="0"/>
        <w:autoSpaceDN w:val="0"/>
        <w:adjustRightInd w:val="0"/>
        <w:spacing w:line="240" w:lineRule="auto"/>
        <w:rPr>
          <w:i/>
          <w:iCs/>
        </w:rPr>
      </w:pPr>
      <w:r w:rsidRPr="00C90F1D">
        <w:rPr>
          <w:rFonts w:ascii="Arial" w:hAnsi="Arial"/>
          <w:i/>
          <w:iCs/>
          <w:sz w:val="19"/>
          <w:szCs w:val="19"/>
        </w:rPr>
        <w:t xml:space="preserve">Het is verboden zonder omgevingsvergunning een </w:t>
      </w:r>
      <w:r w:rsidRPr="00C90F1D">
        <w:rPr>
          <w:rFonts w:ascii="Arial" w:hAnsi="Arial"/>
          <w:i/>
          <w:iCs/>
          <w:sz w:val="19"/>
          <w:szCs w:val="19"/>
          <w:highlight w:val="green"/>
        </w:rPr>
        <w:t>bouwwerk, geen gebouw zijnde te bouwen</w:t>
      </w:r>
      <w:r w:rsidRPr="00C90F1D">
        <w:rPr>
          <w:rFonts w:ascii="Arial" w:hAnsi="Arial"/>
          <w:i/>
          <w:iCs/>
          <w:sz w:val="19"/>
          <w:szCs w:val="19"/>
        </w:rPr>
        <w:t xml:space="preserve"> als de activiteit betrekking heeft op een van de volgende bouwwerken:</w:t>
      </w:r>
    </w:p>
    <w:p w14:paraId="0990CA86" w14:textId="77777777" w:rsidR="00003EE0" w:rsidRPr="00C90F1D" w:rsidRDefault="00003EE0" w:rsidP="00D37065">
      <w:pPr>
        <w:pStyle w:val="Lijstalinea"/>
        <w:numPr>
          <w:ilvl w:val="0"/>
          <w:numId w:val="39"/>
        </w:numPr>
        <w:autoSpaceDE w:val="0"/>
        <w:autoSpaceDN w:val="0"/>
        <w:adjustRightInd w:val="0"/>
        <w:spacing w:line="240" w:lineRule="auto"/>
        <w:rPr>
          <w:i/>
          <w:iCs/>
        </w:rPr>
      </w:pPr>
      <w:r w:rsidRPr="00C90F1D">
        <w:rPr>
          <w:i/>
          <w:iCs/>
        </w:rPr>
        <w:t>erf- of perceelafscheidingen voor de voorgevelrooilijn hoger dan 1,25 m;</w:t>
      </w:r>
    </w:p>
    <w:p w14:paraId="12B61A0D" w14:textId="77777777" w:rsidR="00003EE0" w:rsidRPr="00C90F1D" w:rsidRDefault="00003EE0" w:rsidP="00D37065">
      <w:pPr>
        <w:pStyle w:val="Lijstalinea"/>
        <w:numPr>
          <w:ilvl w:val="0"/>
          <w:numId w:val="39"/>
        </w:numPr>
        <w:autoSpaceDE w:val="0"/>
        <w:autoSpaceDN w:val="0"/>
        <w:adjustRightInd w:val="0"/>
        <w:spacing w:line="240" w:lineRule="auto"/>
        <w:rPr>
          <w:i/>
          <w:iCs/>
        </w:rPr>
      </w:pPr>
      <w:r w:rsidRPr="00C90F1D">
        <w:rPr>
          <w:i/>
          <w:iCs/>
        </w:rPr>
        <w:t>erf- of perceelafscheidingen elders hoger dan 2 m;</w:t>
      </w:r>
    </w:p>
    <w:p w14:paraId="6F120E01" w14:textId="40B13680" w:rsidR="00003EE0" w:rsidRPr="00C90F1D" w:rsidRDefault="00003EE0" w:rsidP="00D37065">
      <w:pPr>
        <w:pStyle w:val="Lijstalinea"/>
        <w:numPr>
          <w:ilvl w:val="0"/>
          <w:numId w:val="39"/>
        </w:numPr>
        <w:autoSpaceDE w:val="0"/>
        <w:autoSpaceDN w:val="0"/>
        <w:adjustRightInd w:val="0"/>
        <w:spacing w:line="240" w:lineRule="auto"/>
        <w:rPr>
          <w:i/>
          <w:iCs/>
        </w:rPr>
      </w:pPr>
      <w:r w:rsidRPr="00C90F1D">
        <w:rPr>
          <w:i/>
          <w:iCs/>
          <w:highlight w:val="cyan"/>
        </w:rPr>
        <w:t>overkappingen</w:t>
      </w:r>
      <w:r w:rsidRPr="00C90F1D">
        <w:rPr>
          <w:i/>
          <w:iCs/>
        </w:rPr>
        <w:t xml:space="preserve"> hoger dan 3 m; </w:t>
      </w:r>
    </w:p>
    <w:p w14:paraId="22B03FCA" w14:textId="38C8BA00" w:rsidR="00003EE0" w:rsidRPr="00C90F1D" w:rsidRDefault="00003EE0" w:rsidP="00D37065">
      <w:pPr>
        <w:pStyle w:val="Lijstalinea"/>
        <w:numPr>
          <w:ilvl w:val="0"/>
          <w:numId w:val="39"/>
        </w:numPr>
        <w:rPr>
          <w:i/>
          <w:iCs/>
        </w:rPr>
      </w:pPr>
      <w:r w:rsidRPr="00C90F1D">
        <w:rPr>
          <w:i/>
          <w:iCs/>
        </w:rPr>
        <w:t xml:space="preserve">lichtmasten hoger dan 8 m; </w:t>
      </w:r>
    </w:p>
    <w:p w14:paraId="5E8BF2EF" w14:textId="6984A8A9" w:rsidR="00003EE0" w:rsidRPr="00C90F1D" w:rsidRDefault="00003EE0" w:rsidP="00D37065">
      <w:pPr>
        <w:pStyle w:val="Lijstalinea"/>
        <w:numPr>
          <w:ilvl w:val="0"/>
          <w:numId w:val="39"/>
        </w:numPr>
        <w:rPr>
          <w:rFonts w:ascii="Arial" w:hAnsi="Arial"/>
          <w:i/>
          <w:iCs/>
          <w:sz w:val="19"/>
          <w:szCs w:val="19"/>
        </w:rPr>
      </w:pPr>
      <w:r w:rsidRPr="00C90F1D">
        <w:rPr>
          <w:rFonts w:ascii="Arial" w:hAnsi="Arial"/>
          <w:i/>
          <w:iCs/>
          <w:sz w:val="19"/>
          <w:szCs w:val="19"/>
        </w:rPr>
        <w:t xml:space="preserve">kunstobject hoger dan 6 m; of </w:t>
      </w:r>
    </w:p>
    <w:p w14:paraId="39F3B0C3" w14:textId="77777777" w:rsidR="00003EE0" w:rsidRPr="00C90F1D" w:rsidRDefault="00003EE0" w:rsidP="00D37065">
      <w:pPr>
        <w:pStyle w:val="Lijstalinea"/>
        <w:numPr>
          <w:ilvl w:val="0"/>
          <w:numId w:val="39"/>
        </w:numPr>
        <w:rPr>
          <w:rFonts w:ascii="Arial" w:hAnsi="Arial"/>
          <w:i/>
          <w:iCs/>
          <w:sz w:val="19"/>
          <w:szCs w:val="19"/>
        </w:rPr>
      </w:pPr>
      <w:r w:rsidRPr="00C90F1D">
        <w:rPr>
          <w:rFonts w:ascii="Arial" w:hAnsi="Arial"/>
          <w:i/>
          <w:iCs/>
          <w:sz w:val="19"/>
          <w:szCs w:val="19"/>
        </w:rPr>
        <w:t>overige bouwwerken, geen gebouwen zijnde hoger dan 3 m.</w:t>
      </w:r>
    </w:p>
    <w:p w14:paraId="54D0FEEE" w14:textId="77777777" w:rsidR="00003EE0" w:rsidRPr="00CE6129" w:rsidRDefault="00003EE0" w:rsidP="00003EE0"/>
    <w:p w14:paraId="70D0E559" w14:textId="7D09E20C" w:rsidR="00003EE0" w:rsidRPr="00CE6129" w:rsidRDefault="00003EE0" w:rsidP="00003EE0">
      <w:pPr>
        <w:pStyle w:val="Kop3"/>
        <w:numPr>
          <w:ilvl w:val="0"/>
          <w:numId w:val="0"/>
        </w:numPr>
        <w:ind w:left="794" w:hanging="794"/>
        <w:rPr>
          <w:rFonts w:ascii="Arial" w:hAnsi="Arial"/>
          <w:sz w:val="19"/>
          <w:szCs w:val="19"/>
        </w:rPr>
      </w:pPr>
      <w:r w:rsidRPr="00CE6129">
        <w:t xml:space="preserve">Artikel 5.x Bijzondere </w:t>
      </w:r>
      <w:commentRangeStart w:id="69"/>
      <w:r w:rsidRPr="00CE6129">
        <w:t>aanvraagvereisten</w:t>
      </w:r>
      <w:commentRangeEnd w:id="69"/>
      <w:r>
        <w:rPr>
          <w:rStyle w:val="Verwijzingopmerking"/>
          <w:rFonts w:asciiTheme="minorHAnsi" w:eastAsiaTheme="minorHAnsi" w:hAnsiTheme="minorHAnsi" w:cs="Arial"/>
          <w:b w:val="0"/>
        </w:rPr>
        <w:commentReference w:id="69"/>
      </w:r>
      <w:r w:rsidR="00C12FA9">
        <w:t xml:space="preserve"> omgevingsvergunning</w:t>
      </w:r>
    </w:p>
    <w:p w14:paraId="18FB6EF6" w14:textId="77777777" w:rsidR="00003EE0" w:rsidRPr="00CE6129" w:rsidRDefault="00003EE0" w:rsidP="00003EE0">
      <w:r w:rsidRPr="00CE6129">
        <w:t xml:space="preserve">Bij de aanvraag om een omgevingsvergunning wordt voldaan aan de vereisten van </w:t>
      </w:r>
      <w:commentRangeStart w:id="70"/>
      <w:r w:rsidRPr="00E54CA0">
        <w:rPr>
          <w:highlight w:val="lightGray"/>
        </w:rPr>
        <w:t>art. 5.x.</w:t>
      </w:r>
      <w:commentRangeEnd w:id="70"/>
      <w:r w:rsidR="00BF722A">
        <w:rPr>
          <w:rStyle w:val="Verwijzingopmerking"/>
        </w:rPr>
        <w:commentReference w:id="70"/>
      </w:r>
    </w:p>
    <w:p w14:paraId="00DC8EF0" w14:textId="77777777" w:rsidR="00003EE0" w:rsidRPr="00CE6129" w:rsidRDefault="00003EE0" w:rsidP="00003EE0">
      <w:pPr>
        <w:autoSpaceDE w:val="0"/>
        <w:autoSpaceDN w:val="0"/>
        <w:adjustRightInd w:val="0"/>
        <w:spacing w:line="240" w:lineRule="auto"/>
        <w:rPr>
          <w:rFonts w:ascii="Arial" w:hAnsi="Arial"/>
          <w:sz w:val="19"/>
          <w:szCs w:val="19"/>
        </w:rPr>
      </w:pPr>
    </w:p>
    <w:p w14:paraId="2864502D" w14:textId="10E32D85" w:rsidR="00003EE0" w:rsidRPr="00CE6129" w:rsidRDefault="00003EE0" w:rsidP="00003EE0">
      <w:pPr>
        <w:pStyle w:val="Kop3"/>
        <w:numPr>
          <w:ilvl w:val="0"/>
          <w:numId w:val="0"/>
        </w:numPr>
        <w:ind w:left="794" w:hanging="794"/>
        <w:rPr>
          <w:rFonts w:hint="eastAsia"/>
        </w:rPr>
      </w:pPr>
      <w:r w:rsidRPr="00CE6129">
        <w:t xml:space="preserve">Artikel 5.x </w:t>
      </w:r>
      <w:r w:rsidR="00C12FA9">
        <w:t>B</w:t>
      </w:r>
      <w:commentRangeStart w:id="71"/>
      <w:r w:rsidRPr="00CE6129">
        <w:t>eoordelingsregels</w:t>
      </w:r>
      <w:commentRangeEnd w:id="71"/>
      <w:r>
        <w:rPr>
          <w:rStyle w:val="Verwijzingopmerking"/>
          <w:rFonts w:asciiTheme="minorHAnsi" w:eastAsiaTheme="minorHAnsi" w:hAnsiTheme="minorHAnsi" w:cs="Arial"/>
          <w:b w:val="0"/>
        </w:rPr>
        <w:commentReference w:id="71"/>
      </w:r>
      <w:r w:rsidR="00C12FA9">
        <w:t xml:space="preserve"> omgevingsvergunning</w:t>
      </w:r>
    </w:p>
    <w:p w14:paraId="2B6490A9" w14:textId="77777777" w:rsidR="00003EE0" w:rsidRPr="00CE6129" w:rsidRDefault="00003EE0" w:rsidP="00003EE0">
      <w:r w:rsidRPr="00CE6129">
        <w:t xml:space="preserve">De omgevingsvergunning wordt alleen verleend als voldaan wordt aan de vereisten uit </w:t>
      </w:r>
      <w:commentRangeStart w:id="72"/>
      <w:r w:rsidRPr="00E54CA0">
        <w:rPr>
          <w:highlight w:val="lightGray"/>
        </w:rPr>
        <w:t>art. 5.x.</w:t>
      </w:r>
      <w:commentRangeEnd w:id="72"/>
      <w:r w:rsidR="00BF722A">
        <w:rPr>
          <w:rStyle w:val="Verwijzingopmerking"/>
        </w:rPr>
        <w:commentReference w:id="72"/>
      </w:r>
    </w:p>
    <w:p w14:paraId="6333650A" w14:textId="77777777" w:rsidR="00003EE0" w:rsidRPr="00CE6129" w:rsidRDefault="00003EE0" w:rsidP="00003EE0">
      <w:pPr>
        <w:autoSpaceDE w:val="0"/>
        <w:autoSpaceDN w:val="0"/>
        <w:adjustRightInd w:val="0"/>
        <w:spacing w:line="240" w:lineRule="auto"/>
        <w:rPr>
          <w:rFonts w:ascii="Arial" w:hAnsi="Arial"/>
          <w:sz w:val="19"/>
          <w:szCs w:val="19"/>
        </w:rPr>
      </w:pPr>
    </w:p>
    <w:p w14:paraId="45B82320" w14:textId="62600A92" w:rsidR="00003EE0" w:rsidRPr="00CE6129" w:rsidRDefault="00003EE0" w:rsidP="00003EE0">
      <w:pPr>
        <w:pStyle w:val="Kop2"/>
        <w:numPr>
          <w:ilvl w:val="0"/>
          <w:numId w:val="0"/>
        </w:numPr>
        <w:ind w:left="680" w:hanging="680"/>
        <w:rPr>
          <w:rFonts w:hint="eastAsia"/>
        </w:rPr>
      </w:pPr>
      <w:r w:rsidRPr="00CE6129">
        <w:t>Paragraaf 5.</w:t>
      </w:r>
      <w:r w:rsidR="00CA70AA">
        <w:t>2</w:t>
      </w:r>
      <w:r w:rsidRPr="00CE6129">
        <w:t>.</w:t>
      </w:r>
      <w:r w:rsidR="00CA70AA">
        <w:t>x</w:t>
      </w:r>
      <w:r w:rsidRPr="00CE6129">
        <w:t xml:space="preserve"> </w:t>
      </w:r>
      <w:r w:rsidR="00C12FA9">
        <w:t>B</w:t>
      </w:r>
      <w:r w:rsidRPr="00CE6129">
        <w:t xml:space="preserve">ouwwerk, geen gebouw zijnde </w:t>
      </w:r>
      <w:r w:rsidR="00C12FA9">
        <w:t xml:space="preserve">bouwen </w:t>
      </w:r>
      <w:r w:rsidRPr="00CE6129">
        <w:t>Eureka verblijf</w:t>
      </w:r>
    </w:p>
    <w:p w14:paraId="44284B15" w14:textId="77777777" w:rsidR="00003EE0" w:rsidRPr="00CE6129" w:rsidRDefault="00003EE0" w:rsidP="00003EE0">
      <w:pPr>
        <w:pStyle w:val="Kop3"/>
        <w:numPr>
          <w:ilvl w:val="0"/>
          <w:numId w:val="0"/>
        </w:numPr>
        <w:rPr>
          <w:rFonts w:hint="eastAsia"/>
        </w:rPr>
      </w:pPr>
      <w:r w:rsidRPr="00CE6129">
        <w:t xml:space="preserve">Artikel 5.x </w:t>
      </w:r>
      <w:commentRangeStart w:id="73"/>
      <w:r w:rsidRPr="00CE6129">
        <w:t>Toepassingsbereik</w:t>
      </w:r>
      <w:commentRangeEnd w:id="73"/>
      <w:r>
        <w:rPr>
          <w:rStyle w:val="Verwijzingopmerking"/>
          <w:rFonts w:asciiTheme="minorHAnsi" w:eastAsiaTheme="minorHAnsi" w:hAnsiTheme="minorHAnsi" w:cs="Arial"/>
          <w:b w:val="0"/>
        </w:rPr>
        <w:commentReference w:id="73"/>
      </w:r>
    </w:p>
    <w:p w14:paraId="58D530E8" w14:textId="41CD9228" w:rsidR="00003EE0" w:rsidRPr="00CE6129" w:rsidRDefault="00C12FA9" w:rsidP="00003EE0">
      <w:pPr>
        <w:autoSpaceDE w:val="0"/>
        <w:autoSpaceDN w:val="0"/>
        <w:adjustRightInd w:val="0"/>
        <w:spacing w:line="240" w:lineRule="auto"/>
        <w:rPr>
          <w:rFonts w:ascii="Arial" w:hAnsi="Arial"/>
          <w:sz w:val="19"/>
          <w:szCs w:val="19"/>
        </w:rPr>
      </w:pPr>
      <w:r w:rsidRPr="00BF722A">
        <w:rPr>
          <w:rFonts w:ascii="Arial" w:hAnsi="Arial"/>
          <w:sz w:val="19"/>
          <w:szCs w:val="19"/>
        </w:rPr>
        <w:t xml:space="preserve">Deze </w:t>
      </w:r>
      <w:r w:rsidR="00BF722A">
        <w:rPr>
          <w:rFonts w:ascii="Arial" w:hAnsi="Arial"/>
          <w:sz w:val="19"/>
          <w:szCs w:val="19"/>
        </w:rPr>
        <w:t>p</w:t>
      </w:r>
      <w:r w:rsidR="00003EE0" w:rsidRPr="00BF722A">
        <w:rPr>
          <w:rFonts w:ascii="Arial" w:hAnsi="Arial"/>
          <w:sz w:val="19"/>
          <w:szCs w:val="19"/>
        </w:rPr>
        <w:t xml:space="preserve">aragraaf </w:t>
      </w:r>
      <w:r w:rsidR="00715201">
        <w:rPr>
          <w:rFonts w:ascii="Arial" w:hAnsi="Arial"/>
          <w:sz w:val="19"/>
          <w:szCs w:val="19"/>
        </w:rPr>
        <w:t>gaat over</w:t>
      </w:r>
      <w:r w:rsidR="00003EE0" w:rsidRPr="00CE6129">
        <w:rPr>
          <w:rFonts w:ascii="Arial" w:hAnsi="Arial"/>
          <w:sz w:val="19"/>
          <w:szCs w:val="19"/>
        </w:rPr>
        <w:t xml:space="preserve"> </w:t>
      </w:r>
      <w:r w:rsidR="00715201" w:rsidRPr="00CE6129">
        <w:rPr>
          <w:rFonts w:ascii="Arial" w:hAnsi="Arial"/>
          <w:sz w:val="19"/>
          <w:szCs w:val="19"/>
        </w:rPr>
        <w:t xml:space="preserve">het </w:t>
      </w:r>
      <w:r w:rsidR="00715201" w:rsidRPr="00E54CA0">
        <w:rPr>
          <w:rFonts w:ascii="Arial" w:hAnsi="Arial"/>
          <w:sz w:val="19"/>
          <w:szCs w:val="19"/>
          <w:highlight w:val="green"/>
        </w:rPr>
        <w:t>bouwen van een bouwwerk, geen gebouw zijnde</w:t>
      </w:r>
      <w:r w:rsidR="00715201">
        <w:rPr>
          <w:rFonts w:ascii="Arial" w:hAnsi="Arial"/>
          <w:sz w:val="19"/>
          <w:szCs w:val="19"/>
        </w:rPr>
        <w:t xml:space="preserve"> binnen </w:t>
      </w:r>
      <w:r w:rsidR="00003EE0" w:rsidRPr="00F25EEF">
        <w:rPr>
          <w:rFonts w:ascii="Arial" w:hAnsi="Arial"/>
          <w:sz w:val="19"/>
          <w:szCs w:val="19"/>
          <w:highlight w:val="magenta"/>
        </w:rPr>
        <w:t>Eureka verblijf</w:t>
      </w:r>
      <w:r w:rsidR="00715201">
        <w:rPr>
          <w:rFonts w:ascii="Arial" w:hAnsi="Arial"/>
          <w:sz w:val="19"/>
          <w:szCs w:val="19"/>
        </w:rPr>
        <w:t>.</w:t>
      </w:r>
    </w:p>
    <w:p w14:paraId="05C20AAD" w14:textId="77777777" w:rsidR="00003EE0" w:rsidRPr="00CE6129" w:rsidRDefault="00003EE0" w:rsidP="00003EE0">
      <w:pPr>
        <w:rPr>
          <w:szCs w:val="16"/>
        </w:rPr>
      </w:pPr>
    </w:p>
    <w:p w14:paraId="002052E3" w14:textId="77777777" w:rsidR="00003EE0" w:rsidRPr="00CE6129" w:rsidRDefault="00003EE0" w:rsidP="00003EE0">
      <w:pPr>
        <w:pStyle w:val="Kop3"/>
        <w:numPr>
          <w:ilvl w:val="0"/>
          <w:numId w:val="0"/>
        </w:numPr>
        <w:rPr>
          <w:rFonts w:hint="eastAsia"/>
        </w:rPr>
      </w:pPr>
      <w:r w:rsidRPr="00CE6129">
        <w:t xml:space="preserve">Artikel 5.x </w:t>
      </w:r>
      <w:commentRangeStart w:id="74"/>
      <w:r w:rsidRPr="00CE6129">
        <w:t>Oogmerken</w:t>
      </w:r>
      <w:commentRangeEnd w:id="74"/>
      <w:r>
        <w:rPr>
          <w:rStyle w:val="Verwijzingopmerking"/>
          <w:rFonts w:asciiTheme="minorHAnsi" w:eastAsiaTheme="minorHAnsi" w:hAnsiTheme="minorHAnsi" w:cs="Arial"/>
          <w:b w:val="0"/>
        </w:rPr>
        <w:commentReference w:id="74"/>
      </w:r>
    </w:p>
    <w:p w14:paraId="73187F3E" w14:textId="77777777" w:rsidR="00003EE0" w:rsidRPr="00CE6129" w:rsidRDefault="00003EE0" w:rsidP="00003EE0">
      <w:pPr>
        <w:autoSpaceDE w:val="0"/>
        <w:autoSpaceDN w:val="0"/>
        <w:adjustRightInd w:val="0"/>
        <w:spacing w:line="240" w:lineRule="auto"/>
        <w:rPr>
          <w:rFonts w:ascii="Arial" w:hAnsi="Arial"/>
          <w:sz w:val="19"/>
          <w:szCs w:val="19"/>
        </w:rPr>
      </w:pPr>
      <w:r w:rsidRPr="00CE6129">
        <w:rPr>
          <w:rFonts w:ascii="Arial" w:hAnsi="Arial"/>
          <w:sz w:val="19"/>
          <w:szCs w:val="19"/>
        </w:rPr>
        <w:t>De regels in deze afdeling zijn gesteld met het oog op:</w:t>
      </w:r>
    </w:p>
    <w:p w14:paraId="0DD650E2" w14:textId="77777777" w:rsidR="00003EE0" w:rsidRPr="00CE6129" w:rsidRDefault="00003EE0" w:rsidP="00D37065">
      <w:pPr>
        <w:pStyle w:val="Lijstalinea"/>
        <w:numPr>
          <w:ilvl w:val="0"/>
          <w:numId w:val="43"/>
        </w:numPr>
        <w:autoSpaceDE w:val="0"/>
        <w:autoSpaceDN w:val="0"/>
        <w:adjustRightInd w:val="0"/>
        <w:spacing w:line="240" w:lineRule="auto"/>
        <w:rPr>
          <w:rFonts w:ascii="Arial" w:hAnsi="Arial"/>
          <w:sz w:val="19"/>
          <w:szCs w:val="19"/>
        </w:rPr>
      </w:pPr>
      <w:r w:rsidRPr="00CE6129">
        <w:rPr>
          <w:rFonts w:ascii="Arial" w:hAnsi="Arial"/>
          <w:sz w:val="19"/>
          <w:szCs w:val="19"/>
        </w:rPr>
        <w:t>het beschermen van stedenbouwkundige waarden;</w:t>
      </w:r>
    </w:p>
    <w:p w14:paraId="71E9AA6B" w14:textId="77777777" w:rsidR="00003EE0" w:rsidRPr="00CE6129" w:rsidRDefault="00003EE0" w:rsidP="00D37065">
      <w:pPr>
        <w:pStyle w:val="Lijstalinea"/>
        <w:numPr>
          <w:ilvl w:val="0"/>
          <w:numId w:val="43"/>
        </w:numPr>
        <w:autoSpaceDE w:val="0"/>
        <w:autoSpaceDN w:val="0"/>
        <w:adjustRightInd w:val="0"/>
        <w:spacing w:line="240" w:lineRule="auto"/>
        <w:rPr>
          <w:rFonts w:ascii="Arial" w:hAnsi="Arial"/>
          <w:sz w:val="19"/>
          <w:szCs w:val="19"/>
        </w:rPr>
      </w:pPr>
      <w:r w:rsidRPr="00CE6129">
        <w:rPr>
          <w:rFonts w:ascii="Arial" w:hAnsi="Arial"/>
          <w:sz w:val="19"/>
          <w:szCs w:val="19"/>
        </w:rPr>
        <w:t>het beschermen van de architectonische kwaliteit van bouwwerken;</w:t>
      </w:r>
    </w:p>
    <w:p w14:paraId="2C3BAD2E" w14:textId="77777777" w:rsidR="00003EE0" w:rsidRPr="00CE6129" w:rsidRDefault="00003EE0" w:rsidP="00D37065">
      <w:pPr>
        <w:pStyle w:val="Lijstalinea"/>
        <w:numPr>
          <w:ilvl w:val="0"/>
          <w:numId w:val="43"/>
        </w:numPr>
        <w:autoSpaceDE w:val="0"/>
        <w:autoSpaceDN w:val="0"/>
        <w:adjustRightInd w:val="0"/>
        <w:spacing w:line="240" w:lineRule="auto"/>
        <w:rPr>
          <w:rFonts w:ascii="Arial" w:hAnsi="Arial"/>
          <w:sz w:val="19"/>
          <w:szCs w:val="19"/>
        </w:rPr>
      </w:pPr>
      <w:r w:rsidRPr="00CE6129">
        <w:rPr>
          <w:rFonts w:ascii="Arial" w:hAnsi="Arial"/>
          <w:sz w:val="19"/>
          <w:szCs w:val="19"/>
        </w:rPr>
        <w:t>het beschermen van het woon- en leefklimaat; en</w:t>
      </w:r>
    </w:p>
    <w:p w14:paraId="086F7D2E" w14:textId="77777777" w:rsidR="00003EE0" w:rsidRPr="00CE6129" w:rsidRDefault="00003EE0" w:rsidP="00D37065">
      <w:pPr>
        <w:pStyle w:val="Lijstalinea"/>
        <w:numPr>
          <w:ilvl w:val="0"/>
          <w:numId w:val="43"/>
        </w:numPr>
        <w:autoSpaceDE w:val="0"/>
        <w:autoSpaceDN w:val="0"/>
        <w:adjustRightInd w:val="0"/>
        <w:spacing w:line="240" w:lineRule="auto"/>
        <w:rPr>
          <w:rFonts w:ascii="Arial" w:hAnsi="Arial"/>
          <w:sz w:val="20"/>
          <w:szCs w:val="20"/>
        </w:rPr>
      </w:pPr>
      <w:r w:rsidRPr="00CE6129">
        <w:rPr>
          <w:rFonts w:ascii="Arial" w:hAnsi="Arial"/>
          <w:sz w:val="19"/>
          <w:szCs w:val="19"/>
        </w:rPr>
        <w:t>het beschermen van de gezondheid.</w:t>
      </w:r>
    </w:p>
    <w:p w14:paraId="3821FB6B" w14:textId="77777777" w:rsidR="00003EE0" w:rsidRPr="006E4293" w:rsidRDefault="00003EE0" w:rsidP="00003EE0">
      <w:pPr>
        <w:rPr>
          <w:i/>
          <w:iCs/>
        </w:rPr>
      </w:pPr>
    </w:p>
    <w:p w14:paraId="0AB70A12" w14:textId="62096E59" w:rsidR="00003EE0" w:rsidRPr="006E4293" w:rsidRDefault="00003EE0" w:rsidP="00003EE0">
      <w:pPr>
        <w:pStyle w:val="Kop3"/>
        <w:numPr>
          <w:ilvl w:val="0"/>
          <w:numId w:val="0"/>
        </w:numPr>
        <w:ind w:left="794" w:hanging="794"/>
        <w:rPr>
          <w:rFonts w:hint="eastAsia"/>
          <w:i/>
          <w:iCs/>
        </w:rPr>
      </w:pPr>
      <w:r w:rsidRPr="006E4293">
        <w:rPr>
          <w:i/>
          <w:iCs/>
        </w:rPr>
        <w:t xml:space="preserve">Artikel 5.x Aanwijzing </w:t>
      </w:r>
      <w:commentRangeStart w:id="75"/>
      <w:r w:rsidRPr="006E4293">
        <w:rPr>
          <w:i/>
          <w:iCs/>
        </w:rPr>
        <w:t>vergunningplicht</w:t>
      </w:r>
      <w:r w:rsidR="00715201" w:rsidRPr="006E4293">
        <w:rPr>
          <w:i/>
          <w:iCs/>
        </w:rPr>
        <w:t>ige gevallen</w:t>
      </w:r>
      <w:r w:rsidRPr="006E4293">
        <w:rPr>
          <w:i/>
          <w:iCs/>
        </w:rPr>
        <w:t xml:space="preserve"> </w:t>
      </w:r>
      <w:commentRangeEnd w:id="75"/>
      <w:r w:rsidRPr="006E4293">
        <w:rPr>
          <w:rStyle w:val="Verwijzingopmerking"/>
          <w:rFonts w:asciiTheme="minorHAnsi" w:eastAsiaTheme="minorHAnsi" w:hAnsiTheme="minorHAnsi" w:cs="Arial"/>
          <w:b w:val="0"/>
          <w:i/>
          <w:iCs/>
        </w:rPr>
        <w:commentReference w:id="75"/>
      </w:r>
    </w:p>
    <w:p w14:paraId="2B0A11FB" w14:textId="77777777" w:rsidR="00003EE0" w:rsidRPr="006E4293" w:rsidRDefault="00003EE0" w:rsidP="00003EE0">
      <w:pPr>
        <w:autoSpaceDE w:val="0"/>
        <w:autoSpaceDN w:val="0"/>
        <w:adjustRightInd w:val="0"/>
        <w:spacing w:line="240" w:lineRule="auto"/>
        <w:rPr>
          <w:i/>
          <w:iCs/>
        </w:rPr>
      </w:pPr>
      <w:r w:rsidRPr="006E4293">
        <w:rPr>
          <w:rFonts w:ascii="Arial" w:hAnsi="Arial"/>
          <w:i/>
          <w:iCs/>
          <w:sz w:val="19"/>
          <w:szCs w:val="19"/>
        </w:rPr>
        <w:t xml:space="preserve">Het is verboden zonder omgevingsvergunning een </w:t>
      </w:r>
      <w:r w:rsidRPr="006E4293">
        <w:rPr>
          <w:rFonts w:ascii="Arial" w:hAnsi="Arial"/>
          <w:i/>
          <w:iCs/>
          <w:sz w:val="19"/>
          <w:szCs w:val="19"/>
          <w:highlight w:val="green"/>
        </w:rPr>
        <w:t>bouwwerk, geen gebouw zijnde te bouwen</w:t>
      </w:r>
      <w:r w:rsidRPr="006E4293">
        <w:rPr>
          <w:rFonts w:ascii="Arial" w:hAnsi="Arial"/>
          <w:i/>
          <w:iCs/>
          <w:sz w:val="19"/>
          <w:szCs w:val="19"/>
        </w:rPr>
        <w:t xml:space="preserve"> als de activiteit betrekking heeft op een van de volgende bouwwerken:</w:t>
      </w:r>
    </w:p>
    <w:p w14:paraId="3C60A1ED" w14:textId="77777777" w:rsidR="00003EE0" w:rsidRPr="006E4293" w:rsidRDefault="00003EE0" w:rsidP="00D37065">
      <w:pPr>
        <w:pStyle w:val="Lijstalinea"/>
        <w:numPr>
          <w:ilvl w:val="0"/>
          <w:numId w:val="35"/>
        </w:numPr>
        <w:autoSpaceDE w:val="0"/>
        <w:autoSpaceDN w:val="0"/>
        <w:adjustRightInd w:val="0"/>
        <w:spacing w:line="240" w:lineRule="auto"/>
        <w:rPr>
          <w:i/>
          <w:iCs/>
        </w:rPr>
      </w:pPr>
      <w:r w:rsidRPr="006E4293">
        <w:rPr>
          <w:i/>
          <w:iCs/>
        </w:rPr>
        <w:t>erf- of perceelafscheidingen hoger dan 1,25 meter;</w:t>
      </w:r>
    </w:p>
    <w:p w14:paraId="6230CF79" w14:textId="77777777" w:rsidR="00003EE0" w:rsidRPr="006E4293" w:rsidRDefault="00003EE0" w:rsidP="00D37065">
      <w:pPr>
        <w:pStyle w:val="Lijstalinea"/>
        <w:numPr>
          <w:ilvl w:val="0"/>
          <w:numId w:val="35"/>
        </w:numPr>
        <w:autoSpaceDE w:val="0"/>
        <w:autoSpaceDN w:val="0"/>
        <w:adjustRightInd w:val="0"/>
        <w:spacing w:line="240" w:lineRule="auto"/>
        <w:rPr>
          <w:i/>
          <w:iCs/>
        </w:rPr>
      </w:pPr>
      <w:r w:rsidRPr="006E4293">
        <w:rPr>
          <w:i/>
          <w:iCs/>
        </w:rPr>
        <w:t>overige bouwwerken, geen gebouwen zijnde hoger dan 3 meter;</w:t>
      </w:r>
    </w:p>
    <w:p w14:paraId="05942EA6" w14:textId="5EEC7BC2" w:rsidR="00003EE0" w:rsidRPr="006E4293" w:rsidRDefault="00003EE0" w:rsidP="00D37065">
      <w:pPr>
        <w:pStyle w:val="Lijstalinea"/>
        <w:numPr>
          <w:ilvl w:val="0"/>
          <w:numId w:val="35"/>
        </w:numPr>
        <w:autoSpaceDE w:val="0"/>
        <w:autoSpaceDN w:val="0"/>
        <w:adjustRightInd w:val="0"/>
        <w:spacing w:line="240" w:lineRule="auto"/>
        <w:rPr>
          <w:rFonts w:ascii="Arial" w:hAnsi="Arial"/>
          <w:i/>
          <w:iCs/>
          <w:sz w:val="19"/>
          <w:szCs w:val="19"/>
        </w:rPr>
      </w:pPr>
      <w:r w:rsidRPr="006E4293">
        <w:rPr>
          <w:rFonts w:ascii="Arial" w:hAnsi="Arial"/>
          <w:i/>
          <w:iCs/>
          <w:sz w:val="19"/>
          <w:szCs w:val="19"/>
        </w:rPr>
        <w:t>speelvoorzieningen hoger dan 5 meter;</w:t>
      </w:r>
    </w:p>
    <w:p w14:paraId="20CE5A0B" w14:textId="3154B2EB" w:rsidR="00003EE0" w:rsidRPr="006E4293" w:rsidRDefault="00003EE0" w:rsidP="00D37065">
      <w:pPr>
        <w:pStyle w:val="Lijstalinea"/>
        <w:numPr>
          <w:ilvl w:val="0"/>
          <w:numId w:val="35"/>
        </w:numPr>
        <w:autoSpaceDE w:val="0"/>
        <w:autoSpaceDN w:val="0"/>
        <w:adjustRightInd w:val="0"/>
        <w:spacing w:line="240" w:lineRule="auto"/>
        <w:rPr>
          <w:rFonts w:ascii="Arial" w:hAnsi="Arial"/>
          <w:i/>
          <w:iCs/>
          <w:sz w:val="19"/>
          <w:szCs w:val="19"/>
        </w:rPr>
      </w:pPr>
      <w:r w:rsidRPr="006E4293">
        <w:rPr>
          <w:rFonts w:ascii="Arial" w:hAnsi="Arial"/>
          <w:i/>
          <w:iCs/>
          <w:sz w:val="19"/>
          <w:szCs w:val="19"/>
        </w:rPr>
        <w:t>lichtmasten hoger dan 8 meter; of</w:t>
      </w:r>
    </w:p>
    <w:p w14:paraId="27611344" w14:textId="1960BB5D" w:rsidR="00003EE0" w:rsidRPr="006E4293" w:rsidRDefault="00003EE0" w:rsidP="00D37065">
      <w:pPr>
        <w:pStyle w:val="Lijstalinea"/>
        <w:numPr>
          <w:ilvl w:val="0"/>
          <w:numId w:val="35"/>
        </w:numPr>
        <w:autoSpaceDE w:val="0"/>
        <w:autoSpaceDN w:val="0"/>
        <w:adjustRightInd w:val="0"/>
        <w:spacing w:line="240" w:lineRule="auto"/>
        <w:rPr>
          <w:rFonts w:ascii="Arial" w:hAnsi="Arial"/>
          <w:i/>
          <w:iCs/>
          <w:sz w:val="19"/>
          <w:szCs w:val="19"/>
        </w:rPr>
      </w:pPr>
      <w:r w:rsidRPr="006E4293">
        <w:rPr>
          <w:rFonts w:ascii="Arial" w:hAnsi="Arial"/>
          <w:i/>
          <w:iCs/>
          <w:sz w:val="19"/>
          <w:szCs w:val="19"/>
        </w:rPr>
        <w:t>kunstobjecten hoger dan 6 meter.</w:t>
      </w:r>
    </w:p>
    <w:p w14:paraId="522CE52E" w14:textId="77777777" w:rsidR="00003EE0" w:rsidRPr="006E4293" w:rsidRDefault="00003EE0" w:rsidP="00003EE0">
      <w:pPr>
        <w:autoSpaceDE w:val="0"/>
        <w:autoSpaceDN w:val="0"/>
        <w:adjustRightInd w:val="0"/>
        <w:spacing w:line="240" w:lineRule="auto"/>
        <w:rPr>
          <w:rFonts w:ascii="Arial" w:hAnsi="Arial"/>
          <w:i/>
          <w:iCs/>
          <w:sz w:val="19"/>
          <w:szCs w:val="19"/>
        </w:rPr>
      </w:pPr>
    </w:p>
    <w:p w14:paraId="1F60E882" w14:textId="58E264E9" w:rsidR="00003EE0" w:rsidRPr="006E4293" w:rsidRDefault="00003EE0" w:rsidP="00003EE0">
      <w:pPr>
        <w:pStyle w:val="Kop3"/>
        <w:numPr>
          <w:ilvl w:val="0"/>
          <w:numId w:val="0"/>
        </w:numPr>
        <w:ind w:left="794" w:hanging="794"/>
        <w:rPr>
          <w:rFonts w:ascii="Arial" w:hAnsi="Arial"/>
          <w:i/>
          <w:iCs/>
          <w:sz w:val="19"/>
          <w:szCs w:val="19"/>
        </w:rPr>
      </w:pPr>
      <w:r w:rsidRPr="006E4293">
        <w:rPr>
          <w:i/>
          <w:iCs/>
        </w:rPr>
        <w:lastRenderedPageBreak/>
        <w:t xml:space="preserve">Artikel 5.x Bijzondere </w:t>
      </w:r>
      <w:commentRangeStart w:id="76"/>
      <w:r w:rsidRPr="006E4293">
        <w:rPr>
          <w:i/>
          <w:iCs/>
        </w:rPr>
        <w:t>aanvraagvereisten</w:t>
      </w:r>
      <w:commentRangeEnd w:id="76"/>
      <w:r w:rsidRPr="006E4293">
        <w:rPr>
          <w:rStyle w:val="Verwijzingopmerking"/>
          <w:rFonts w:asciiTheme="minorHAnsi" w:eastAsiaTheme="minorHAnsi" w:hAnsiTheme="minorHAnsi" w:cs="Arial"/>
          <w:b w:val="0"/>
          <w:i/>
          <w:iCs/>
        </w:rPr>
        <w:commentReference w:id="76"/>
      </w:r>
      <w:r w:rsidR="00B255B7" w:rsidRPr="006E4293">
        <w:rPr>
          <w:i/>
          <w:iCs/>
        </w:rPr>
        <w:t xml:space="preserve"> omgevingsvergunning</w:t>
      </w:r>
    </w:p>
    <w:p w14:paraId="63C4920D" w14:textId="77777777" w:rsidR="00003EE0" w:rsidRPr="006E4293" w:rsidRDefault="00003EE0" w:rsidP="00003EE0">
      <w:pPr>
        <w:rPr>
          <w:i/>
          <w:iCs/>
        </w:rPr>
      </w:pPr>
      <w:r w:rsidRPr="006E4293">
        <w:rPr>
          <w:i/>
          <w:iCs/>
        </w:rPr>
        <w:t xml:space="preserve">Bij de aanvraag om een omgevingsvergunning wordt voldaan aan de vereisten van </w:t>
      </w:r>
      <w:commentRangeStart w:id="77"/>
      <w:r w:rsidRPr="006E4293">
        <w:rPr>
          <w:i/>
          <w:iCs/>
          <w:highlight w:val="lightGray"/>
        </w:rPr>
        <w:t>art. 5.x.</w:t>
      </w:r>
      <w:commentRangeEnd w:id="77"/>
      <w:r w:rsidR="00490387" w:rsidRPr="006E4293">
        <w:rPr>
          <w:rStyle w:val="Verwijzingopmerking"/>
          <w:i/>
          <w:iCs/>
        </w:rPr>
        <w:commentReference w:id="77"/>
      </w:r>
    </w:p>
    <w:p w14:paraId="0723D9DD" w14:textId="77777777" w:rsidR="00003EE0" w:rsidRPr="006E4293" w:rsidRDefault="00003EE0" w:rsidP="00003EE0">
      <w:pPr>
        <w:autoSpaceDE w:val="0"/>
        <w:autoSpaceDN w:val="0"/>
        <w:adjustRightInd w:val="0"/>
        <w:spacing w:line="240" w:lineRule="auto"/>
        <w:rPr>
          <w:rFonts w:ascii="Arial" w:hAnsi="Arial"/>
          <w:i/>
          <w:iCs/>
          <w:sz w:val="19"/>
          <w:szCs w:val="19"/>
        </w:rPr>
      </w:pPr>
    </w:p>
    <w:p w14:paraId="05699E4C" w14:textId="5FBF13DA" w:rsidR="00003EE0" w:rsidRPr="006E4293" w:rsidRDefault="00003EE0" w:rsidP="00003EE0">
      <w:pPr>
        <w:pStyle w:val="Kop3"/>
        <w:numPr>
          <w:ilvl w:val="0"/>
          <w:numId w:val="0"/>
        </w:numPr>
        <w:ind w:left="794" w:hanging="794"/>
        <w:rPr>
          <w:rFonts w:hint="eastAsia"/>
          <w:i/>
          <w:iCs/>
        </w:rPr>
      </w:pPr>
      <w:r w:rsidRPr="006E4293">
        <w:rPr>
          <w:i/>
          <w:iCs/>
        </w:rPr>
        <w:t xml:space="preserve">Artikel 5.x </w:t>
      </w:r>
      <w:r w:rsidR="00B255B7" w:rsidRPr="006E4293">
        <w:rPr>
          <w:i/>
          <w:iCs/>
        </w:rPr>
        <w:t>B</w:t>
      </w:r>
      <w:commentRangeStart w:id="78"/>
      <w:r w:rsidRPr="006E4293">
        <w:rPr>
          <w:i/>
          <w:iCs/>
        </w:rPr>
        <w:t>eoordelingsregels</w:t>
      </w:r>
      <w:commentRangeEnd w:id="78"/>
      <w:r w:rsidRPr="006E4293">
        <w:rPr>
          <w:rStyle w:val="Verwijzingopmerking"/>
          <w:rFonts w:asciiTheme="minorHAnsi" w:eastAsiaTheme="minorHAnsi" w:hAnsiTheme="minorHAnsi" w:cs="Arial"/>
          <w:b w:val="0"/>
          <w:i/>
          <w:iCs/>
        </w:rPr>
        <w:commentReference w:id="78"/>
      </w:r>
      <w:r w:rsidR="00B255B7" w:rsidRPr="006E4293">
        <w:rPr>
          <w:i/>
          <w:iCs/>
        </w:rPr>
        <w:t xml:space="preserve"> omgevingsvergunning</w:t>
      </w:r>
    </w:p>
    <w:p w14:paraId="3FEA8720" w14:textId="77777777" w:rsidR="00003EE0" w:rsidRPr="006E4293" w:rsidRDefault="00003EE0" w:rsidP="00003EE0">
      <w:pPr>
        <w:rPr>
          <w:i/>
          <w:iCs/>
        </w:rPr>
      </w:pPr>
      <w:r w:rsidRPr="006E4293">
        <w:rPr>
          <w:i/>
          <w:iCs/>
        </w:rPr>
        <w:t xml:space="preserve">De omgevingsvergunning wordt alleen verleend als voldaan wordt aan de vereisten uit </w:t>
      </w:r>
      <w:commentRangeStart w:id="79"/>
      <w:r w:rsidRPr="006E4293">
        <w:rPr>
          <w:i/>
          <w:iCs/>
          <w:highlight w:val="lightGray"/>
        </w:rPr>
        <w:t>art. 5.x.</w:t>
      </w:r>
      <w:commentRangeEnd w:id="79"/>
      <w:r w:rsidR="00490387" w:rsidRPr="006E4293">
        <w:rPr>
          <w:rStyle w:val="Verwijzingopmerking"/>
          <w:i/>
          <w:iCs/>
        </w:rPr>
        <w:commentReference w:id="79"/>
      </w:r>
    </w:p>
    <w:p w14:paraId="234EB556" w14:textId="77777777" w:rsidR="00003EE0" w:rsidRPr="006E4293" w:rsidRDefault="00003EE0" w:rsidP="00003EE0">
      <w:pPr>
        <w:rPr>
          <w:i/>
          <w:iCs/>
        </w:rPr>
      </w:pPr>
    </w:p>
    <w:p w14:paraId="1D8F6E80" w14:textId="19983616" w:rsidR="00003EE0" w:rsidRPr="00CE6129" w:rsidRDefault="00003EE0" w:rsidP="00003EE0">
      <w:pPr>
        <w:pStyle w:val="Kop2"/>
        <w:numPr>
          <w:ilvl w:val="0"/>
          <w:numId w:val="0"/>
        </w:numPr>
        <w:ind w:left="680" w:hanging="680"/>
        <w:rPr>
          <w:rFonts w:hint="eastAsia"/>
        </w:rPr>
      </w:pPr>
      <w:r w:rsidRPr="00CE6129">
        <w:t>Paragraaf 5.</w:t>
      </w:r>
      <w:r w:rsidR="00CA70AA">
        <w:t>2.x</w:t>
      </w:r>
      <w:r w:rsidRPr="00CE6129">
        <w:t xml:space="preserve"> </w:t>
      </w:r>
      <w:r w:rsidR="00D47265">
        <w:t>B</w:t>
      </w:r>
      <w:r w:rsidRPr="00CE6129">
        <w:t>ouwwerk, geen gebouw zijnde</w:t>
      </w:r>
      <w:r w:rsidR="00D47265">
        <w:t xml:space="preserve"> bouwen</w:t>
      </w:r>
      <w:r w:rsidRPr="00CE6129">
        <w:t xml:space="preserve"> Eureka groen</w:t>
      </w:r>
    </w:p>
    <w:p w14:paraId="228ED834" w14:textId="77777777" w:rsidR="00003EE0" w:rsidRPr="00CE6129" w:rsidRDefault="00003EE0" w:rsidP="00003EE0">
      <w:pPr>
        <w:pStyle w:val="Kop3"/>
        <w:numPr>
          <w:ilvl w:val="0"/>
          <w:numId w:val="0"/>
        </w:numPr>
        <w:rPr>
          <w:rFonts w:hint="eastAsia"/>
        </w:rPr>
      </w:pPr>
      <w:r w:rsidRPr="00CE6129">
        <w:t xml:space="preserve">Artikel 5.x </w:t>
      </w:r>
      <w:commentRangeStart w:id="80"/>
      <w:r w:rsidRPr="00CE6129">
        <w:t>Toepassingsbereik</w:t>
      </w:r>
      <w:commentRangeEnd w:id="80"/>
      <w:r>
        <w:rPr>
          <w:rStyle w:val="Verwijzingopmerking"/>
          <w:rFonts w:asciiTheme="minorHAnsi" w:eastAsiaTheme="minorHAnsi" w:hAnsiTheme="minorHAnsi" w:cs="Arial"/>
          <w:b w:val="0"/>
        </w:rPr>
        <w:commentReference w:id="80"/>
      </w:r>
    </w:p>
    <w:p w14:paraId="5D09031A" w14:textId="3D5379E4" w:rsidR="00003EE0" w:rsidRPr="00CE6129" w:rsidRDefault="00D47265" w:rsidP="00003EE0">
      <w:pPr>
        <w:autoSpaceDE w:val="0"/>
        <w:autoSpaceDN w:val="0"/>
        <w:adjustRightInd w:val="0"/>
        <w:spacing w:line="240" w:lineRule="auto"/>
        <w:rPr>
          <w:rFonts w:ascii="Arial" w:hAnsi="Arial"/>
          <w:sz w:val="19"/>
          <w:szCs w:val="19"/>
        </w:rPr>
      </w:pPr>
      <w:r w:rsidRPr="00490387">
        <w:rPr>
          <w:rFonts w:ascii="Arial" w:hAnsi="Arial"/>
          <w:sz w:val="19"/>
          <w:szCs w:val="19"/>
        </w:rPr>
        <w:t>Deze p</w:t>
      </w:r>
      <w:r w:rsidR="00003EE0" w:rsidRPr="00490387">
        <w:rPr>
          <w:rFonts w:ascii="Arial" w:hAnsi="Arial"/>
          <w:sz w:val="19"/>
          <w:szCs w:val="19"/>
        </w:rPr>
        <w:t xml:space="preserve">aragraaf </w:t>
      </w:r>
      <w:r w:rsidRPr="00490387">
        <w:rPr>
          <w:rFonts w:ascii="Arial" w:hAnsi="Arial"/>
          <w:sz w:val="19"/>
          <w:szCs w:val="19"/>
        </w:rPr>
        <w:t>gaat</w:t>
      </w:r>
      <w:r>
        <w:rPr>
          <w:rFonts w:ascii="Arial" w:hAnsi="Arial"/>
          <w:sz w:val="19"/>
          <w:szCs w:val="19"/>
        </w:rPr>
        <w:t xml:space="preserve"> over </w:t>
      </w:r>
      <w:r w:rsidRPr="00CE6129">
        <w:rPr>
          <w:rFonts w:ascii="Arial" w:hAnsi="Arial"/>
          <w:sz w:val="19"/>
          <w:szCs w:val="19"/>
        </w:rPr>
        <w:t xml:space="preserve">het </w:t>
      </w:r>
      <w:r w:rsidRPr="00EC070D">
        <w:rPr>
          <w:rFonts w:ascii="Arial" w:hAnsi="Arial"/>
          <w:sz w:val="19"/>
          <w:szCs w:val="19"/>
          <w:highlight w:val="green"/>
        </w:rPr>
        <w:t>bouwen van een bouwwerk, geen gebouw zijnd</w:t>
      </w:r>
      <w:r>
        <w:rPr>
          <w:rFonts w:ascii="Arial" w:hAnsi="Arial"/>
          <w:sz w:val="19"/>
          <w:szCs w:val="19"/>
        </w:rPr>
        <w:t>e binnen</w:t>
      </w:r>
      <w:r w:rsidR="00003EE0" w:rsidRPr="00CE6129">
        <w:rPr>
          <w:rFonts w:ascii="Arial" w:hAnsi="Arial"/>
          <w:sz w:val="19"/>
          <w:szCs w:val="19"/>
        </w:rPr>
        <w:t xml:space="preserve"> </w:t>
      </w:r>
      <w:r w:rsidR="00003EE0" w:rsidRPr="00EC070D">
        <w:rPr>
          <w:rFonts w:ascii="Arial" w:hAnsi="Arial"/>
          <w:sz w:val="19"/>
          <w:szCs w:val="19"/>
          <w:highlight w:val="magenta"/>
        </w:rPr>
        <w:t>Eureka groen</w:t>
      </w:r>
      <w:r>
        <w:rPr>
          <w:rFonts w:ascii="Arial" w:hAnsi="Arial"/>
          <w:sz w:val="19"/>
          <w:szCs w:val="19"/>
        </w:rPr>
        <w:t>.</w:t>
      </w:r>
    </w:p>
    <w:p w14:paraId="3DC8EFD6" w14:textId="77777777" w:rsidR="00003EE0" w:rsidRPr="00CE6129" w:rsidRDefault="00003EE0" w:rsidP="00003EE0">
      <w:pPr>
        <w:rPr>
          <w:szCs w:val="16"/>
        </w:rPr>
      </w:pPr>
    </w:p>
    <w:p w14:paraId="60A5B417" w14:textId="77777777" w:rsidR="00003EE0" w:rsidRPr="00CE6129" w:rsidRDefault="00003EE0" w:rsidP="00003EE0">
      <w:pPr>
        <w:pStyle w:val="Kop3"/>
        <w:numPr>
          <w:ilvl w:val="0"/>
          <w:numId w:val="0"/>
        </w:numPr>
        <w:rPr>
          <w:rFonts w:hint="eastAsia"/>
        </w:rPr>
      </w:pPr>
      <w:r w:rsidRPr="00CE6129">
        <w:t xml:space="preserve">Artikel 5.x </w:t>
      </w:r>
      <w:commentRangeStart w:id="81"/>
      <w:r w:rsidRPr="00CE6129">
        <w:t>Oogmerken</w:t>
      </w:r>
      <w:commentRangeEnd w:id="81"/>
      <w:r>
        <w:rPr>
          <w:rStyle w:val="Verwijzingopmerking"/>
          <w:rFonts w:asciiTheme="minorHAnsi" w:eastAsiaTheme="minorHAnsi" w:hAnsiTheme="minorHAnsi" w:cs="Arial"/>
          <w:b w:val="0"/>
        </w:rPr>
        <w:commentReference w:id="81"/>
      </w:r>
    </w:p>
    <w:p w14:paraId="4FFABDE8" w14:textId="77777777" w:rsidR="00003EE0" w:rsidRPr="00CE6129" w:rsidRDefault="00003EE0" w:rsidP="00003EE0">
      <w:pPr>
        <w:autoSpaceDE w:val="0"/>
        <w:autoSpaceDN w:val="0"/>
        <w:adjustRightInd w:val="0"/>
        <w:spacing w:line="240" w:lineRule="auto"/>
        <w:rPr>
          <w:rFonts w:ascii="Arial" w:hAnsi="Arial"/>
          <w:sz w:val="19"/>
          <w:szCs w:val="19"/>
        </w:rPr>
      </w:pPr>
      <w:r w:rsidRPr="00CE6129">
        <w:rPr>
          <w:rFonts w:ascii="Arial" w:hAnsi="Arial"/>
          <w:sz w:val="19"/>
          <w:szCs w:val="19"/>
        </w:rPr>
        <w:t>De regels in deze afdeling zijn gesteld met het oog op:</w:t>
      </w:r>
    </w:p>
    <w:p w14:paraId="6154482B" w14:textId="77777777" w:rsidR="00003EE0" w:rsidRPr="00CE6129" w:rsidRDefault="00003EE0" w:rsidP="00D37065">
      <w:pPr>
        <w:pStyle w:val="Lijstalinea"/>
        <w:numPr>
          <w:ilvl w:val="0"/>
          <w:numId w:val="44"/>
        </w:numPr>
        <w:autoSpaceDE w:val="0"/>
        <w:autoSpaceDN w:val="0"/>
        <w:adjustRightInd w:val="0"/>
        <w:spacing w:line="240" w:lineRule="auto"/>
        <w:rPr>
          <w:rFonts w:ascii="Arial" w:hAnsi="Arial"/>
          <w:sz w:val="19"/>
          <w:szCs w:val="19"/>
        </w:rPr>
      </w:pPr>
      <w:r w:rsidRPr="00CE6129">
        <w:rPr>
          <w:rFonts w:ascii="Arial" w:hAnsi="Arial"/>
          <w:sz w:val="19"/>
          <w:szCs w:val="19"/>
        </w:rPr>
        <w:t>het beschermen van stedenbouwkundige waarden;</w:t>
      </w:r>
    </w:p>
    <w:p w14:paraId="7961801F" w14:textId="77777777" w:rsidR="00003EE0" w:rsidRPr="00CE6129" w:rsidRDefault="00003EE0" w:rsidP="00D37065">
      <w:pPr>
        <w:pStyle w:val="Lijstalinea"/>
        <w:numPr>
          <w:ilvl w:val="0"/>
          <w:numId w:val="44"/>
        </w:numPr>
        <w:autoSpaceDE w:val="0"/>
        <w:autoSpaceDN w:val="0"/>
        <w:adjustRightInd w:val="0"/>
        <w:spacing w:line="240" w:lineRule="auto"/>
        <w:rPr>
          <w:rFonts w:ascii="Arial" w:hAnsi="Arial"/>
          <w:sz w:val="19"/>
          <w:szCs w:val="19"/>
        </w:rPr>
      </w:pPr>
      <w:r w:rsidRPr="00CE6129">
        <w:rPr>
          <w:rFonts w:ascii="Arial" w:hAnsi="Arial"/>
          <w:sz w:val="19"/>
          <w:szCs w:val="19"/>
        </w:rPr>
        <w:t>het beschermen van de architectonische kwaliteit van bouwwerken;</w:t>
      </w:r>
    </w:p>
    <w:p w14:paraId="2C7D11AF" w14:textId="77777777" w:rsidR="00003EE0" w:rsidRPr="00CE6129" w:rsidRDefault="00003EE0" w:rsidP="00D37065">
      <w:pPr>
        <w:pStyle w:val="Lijstalinea"/>
        <w:numPr>
          <w:ilvl w:val="0"/>
          <w:numId w:val="44"/>
        </w:numPr>
        <w:autoSpaceDE w:val="0"/>
        <w:autoSpaceDN w:val="0"/>
        <w:adjustRightInd w:val="0"/>
        <w:spacing w:line="240" w:lineRule="auto"/>
        <w:rPr>
          <w:rFonts w:ascii="Arial" w:hAnsi="Arial"/>
          <w:sz w:val="19"/>
          <w:szCs w:val="19"/>
        </w:rPr>
      </w:pPr>
      <w:r w:rsidRPr="00CE6129">
        <w:rPr>
          <w:rFonts w:ascii="Arial" w:hAnsi="Arial"/>
          <w:sz w:val="19"/>
          <w:szCs w:val="19"/>
        </w:rPr>
        <w:t>het beschermen van het woon- en leefklimaat; en</w:t>
      </w:r>
    </w:p>
    <w:p w14:paraId="551C3A1E" w14:textId="77777777" w:rsidR="00003EE0" w:rsidRPr="00CE6129" w:rsidRDefault="00003EE0" w:rsidP="00D37065">
      <w:pPr>
        <w:pStyle w:val="Lijstalinea"/>
        <w:numPr>
          <w:ilvl w:val="0"/>
          <w:numId w:val="44"/>
        </w:numPr>
        <w:autoSpaceDE w:val="0"/>
        <w:autoSpaceDN w:val="0"/>
        <w:adjustRightInd w:val="0"/>
        <w:spacing w:line="240" w:lineRule="auto"/>
        <w:rPr>
          <w:rFonts w:ascii="Arial" w:hAnsi="Arial"/>
          <w:sz w:val="20"/>
          <w:szCs w:val="20"/>
        </w:rPr>
      </w:pPr>
      <w:r w:rsidRPr="00CE6129">
        <w:rPr>
          <w:rFonts w:ascii="Arial" w:hAnsi="Arial"/>
          <w:sz w:val="19"/>
          <w:szCs w:val="19"/>
        </w:rPr>
        <w:t>het beschermen van de gezondheid.</w:t>
      </w:r>
    </w:p>
    <w:p w14:paraId="36EE7F0B" w14:textId="77777777" w:rsidR="00003EE0" w:rsidRPr="00CE6129" w:rsidRDefault="00003EE0" w:rsidP="00003EE0"/>
    <w:p w14:paraId="768CA348" w14:textId="388E7B9D" w:rsidR="00003EE0" w:rsidRPr="006E4293" w:rsidRDefault="00003EE0" w:rsidP="00003EE0">
      <w:pPr>
        <w:pStyle w:val="Kop3"/>
        <w:numPr>
          <w:ilvl w:val="0"/>
          <w:numId w:val="0"/>
        </w:numPr>
        <w:ind w:left="794" w:hanging="794"/>
        <w:rPr>
          <w:rFonts w:hint="eastAsia"/>
          <w:i/>
          <w:iCs/>
        </w:rPr>
      </w:pPr>
      <w:r w:rsidRPr="006E4293">
        <w:rPr>
          <w:i/>
          <w:iCs/>
        </w:rPr>
        <w:t xml:space="preserve">Artikel 5.x Aanwijzing </w:t>
      </w:r>
      <w:commentRangeStart w:id="82"/>
      <w:r w:rsidRPr="006E4293">
        <w:rPr>
          <w:i/>
          <w:iCs/>
        </w:rPr>
        <w:t>vergunningplicht</w:t>
      </w:r>
      <w:r w:rsidR="00B255B7" w:rsidRPr="006E4293">
        <w:rPr>
          <w:i/>
          <w:iCs/>
        </w:rPr>
        <w:t>ige gevallen</w:t>
      </w:r>
      <w:r w:rsidRPr="006E4293">
        <w:rPr>
          <w:i/>
          <w:iCs/>
        </w:rPr>
        <w:t xml:space="preserve"> </w:t>
      </w:r>
      <w:commentRangeEnd w:id="82"/>
      <w:r w:rsidRPr="006E4293">
        <w:rPr>
          <w:rStyle w:val="Verwijzingopmerking"/>
          <w:rFonts w:asciiTheme="minorHAnsi" w:eastAsiaTheme="minorHAnsi" w:hAnsiTheme="minorHAnsi" w:cs="Arial"/>
          <w:b w:val="0"/>
          <w:i/>
          <w:iCs/>
        </w:rPr>
        <w:commentReference w:id="82"/>
      </w:r>
    </w:p>
    <w:p w14:paraId="0C60FCA4" w14:textId="77777777" w:rsidR="00003EE0" w:rsidRPr="006E4293" w:rsidRDefault="00003EE0" w:rsidP="00003EE0">
      <w:pPr>
        <w:rPr>
          <w:i/>
          <w:iCs/>
        </w:rPr>
      </w:pPr>
      <w:r w:rsidRPr="006E4293">
        <w:rPr>
          <w:rFonts w:ascii="Arial" w:hAnsi="Arial"/>
          <w:i/>
          <w:iCs/>
          <w:sz w:val="19"/>
          <w:szCs w:val="19"/>
        </w:rPr>
        <w:t xml:space="preserve">Het is verboden zonder omgevingsvergunning een </w:t>
      </w:r>
      <w:r w:rsidRPr="006E4293">
        <w:rPr>
          <w:rFonts w:ascii="Arial" w:hAnsi="Arial"/>
          <w:i/>
          <w:iCs/>
          <w:sz w:val="19"/>
          <w:szCs w:val="19"/>
          <w:highlight w:val="green"/>
        </w:rPr>
        <w:t>bouwwerk, geen gebouw zijnde te bouwen</w:t>
      </w:r>
      <w:r w:rsidRPr="006E4293">
        <w:rPr>
          <w:i/>
          <w:iCs/>
        </w:rPr>
        <w:t xml:space="preserve"> als de activiteit betrekking heeft op een van de volgende bouwwerken:</w:t>
      </w:r>
    </w:p>
    <w:p w14:paraId="7FC8E03D" w14:textId="2F009808" w:rsidR="00003EE0" w:rsidRPr="006E4293" w:rsidRDefault="00003EE0" w:rsidP="00D37065">
      <w:pPr>
        <w:pStyle w:val="Lijstalinea"/>
        <w:numPr>
          <w:ilvl w:val="0"/>
          <w:numId w:val="36"/>
        </w:numPr>
        <w:autoSpaceDE w:val="0"/>
        <w:autoSpaceDN w:val="0"/>
        <w:adjustRightInd w:val="0"/>
        <w:spacing w:line="240" w:lineRule="auto"/>
        <w:rPr>
          <w:i/>
          <w:iCs/>
        </w:rPr>
      </w:pPr>
      <w:r w:rsidRPr="006E4293">
        <w:rPr>
          <w:i/>
          <w:iCs/>
        </w:rPr>
        <w:t>erf- of perceelafscheidingen hoger dan 2 meter;</w:t>
      </w:r>
    </w:p>
    <w:p w14:paraId="584F7AFF" w14:textId="44D53C0E" w:rsidR="00003EE0" w:rsidRPr="006E4293" w:rsidRDefault="00003EE0" w:rsidP="00D37065">
      <w:pPr>
        <w:pStyle w:val="Lijstalinea"/>
        <w:numPr>
          <w:ilvl w:val="0"/>
          <w:numId w:val="36"/>
        </w:numPr>
        <w:autoSpaceDE w:val="0"/>
        <w:autoSpaceDN w:val="0"/>
        <w:adjustRightInd w:val="0"/>
        <w:spacing w:line="240" w:lineRule="auto"/>
        <w:rPr>
          <w:rFonts w:ascii="Arial" w:hAnsi="Arial"/>
          <w:i/>
          <w:iCs/>
          <w:sz w:val="19"/>
          <w:szCs w:val="19"/>
        </w:rPr>
      </w:pPr>
      <w:r w:rsidRPr="006E4293">
        <w:rPr>
          <w:rFonts w:ascii="Arial" w:hAnsi="Arial"/>
          <w:i/>
          <w:iCs/>
          <w:sz w:val="19"/>
          <w:szCs w:val="19"/>
        </w:rPr>
        <w:t>de speelvoorziening hoger dan 5 meter;</w:t>
      </w:r>
    </w:p>
    <w:p w14:paraId="7C2E65C5" w14:textId="436DB40F" w:rsidR="00003EE0" w:rsidRPr="006E4293" w:rsidRDefault="00003EE0" w:rsidP="00D37065">
      <w:pPr>
        <w:pStyle w:val="Lijstalinea"/>
        <w:numPr>
          <w:ilvl w:val="0"/>
          <w:numId w:val="36"/>
        </w:numPr>
        <w:autoSpaceDE w:val="0"/>
        <w:autoSpaceDN w:val="0"/>
        <w:adjustRightInd w:val="0"/>
        <w:spacing w:line="240" w:lineRule="auto"/>
        <w:rPr>
          <w:rFonts w:ascii="Arial" w:hAnsi="Arial"/>
          <w:i/>
          <w:iCs/>
          <w:sz w:val="19"/>
          <w:szCs w:val="19"/>
        </w:rPr>
      </w:pPr>
      <w:r w:rsidRPr="006E4293">
        <w:rPr>
          <w:rFonts w:ascii="Arial" w:hAnsi="Arial"/>
          <w:i/>
          <w:iCs/>
          <w:sz w:val="19"/>
          <w:szCs w:val="19"/>
        </w:rPr>
        <w:t>de lichtmast hoger dan 8 meter;</w:t>
      </w:r>
    </w:p>
    <w:p w14:paraId="1B032E4E" w14:textId="62A18E85" w:rsidR="00003EE0" w:rsidRPr="006E4293" w:rsidRDefault="00003EE0" w:rsidP="00D37065">
      <w:pPr>
        <w:pStyle w:val="Lijstalinea"/>
        <w:numPr>
          <w:ilvl w:val="0"/>
          <w:numId w:val="36"/>
        </w:numPr>
        <w:autoSpaceDE w:val="0"/>
        <w:autoSpaceDN w:val="0"/>
        <w:adjustRightInd w:val="0"/>
        <w:spacing w:line="240" w:lineRule="auto"/>
        <w:rPr>
          <w:rFonts w:ascii="Arial" w:hAnsi="Arial"/>
          <w:i/>
          <w:iCs/>
          <w:sz w:val="19"/>
          <w:szCs w:val="19"/>
        </w:rPr>
      </w:pPr>
      <w:r w:rsidRPr="006E4293">
        <w:rPr>
          <w:rFonts w:ascii="Arial" w:hAnsi="Arial"/>
          <w:i/>
          <w:iCs/>
          <w:sz w:val="19"/>
          <w:szCs w:val="19"/>
        </w:rPr>
        <w:t>het kunstobject hoger dan 6 meter; of</w:t>
      </w:r>
    </w:p>
    <w:p w14:paraId="64142400" w14:textId="6AE573CF" w:rsidR="00003EE0" w:rsidRPr="006E4293" w:rsidRDefault="00003EE0" w:rsidP="00D37065">
      <w:pPr>
        <w:pStyle w:val="Lijstalinea"/>
        <w:numPr>
          <w:ilvl w:val="0"/>
          <w:numId w:val="36"/>
        </w:numPr>
        <w:autoSpaceDE w:val="0"/>
        <w:autoSpaceDN w:val="0"/>
        <w:adjustRightInd w:val="0"/>
        <w:spacing w:line="240" w:lineRule="auto"/>
        <w:rPr>
          <w:i/>
          <w:iCs/>
        </w:rPr>
      </w:pPr>
      <w:r w:rsidRPr="006E4293">
        <w:rPr>
          <w:i/>
          <w:iCs/>
        </w:rPr>
        <w:t>overige bouwwerken, geen gebouwen zijnde hoger dan 3 meter.</w:t>
      </w:r>
    </w:p>
    <w:p w14:paraId="73B600A5" w14:textId="77777777" w:rsidR="00003EE0" w:rsidRPr="006E4293" w:rsidRDefault="00003EE0" w:rsidP="00003EE0">
      <w:pPr>
        <w:autoSpaceDE w:val="0"/>
        <w:autoSpaceDN w:val="0"/>
        <w:adjustRightInd w:val="0"/>
        <w:spacing w:line="240" w:lineRule="auto"/>
        <w:rPr>
          <w:rFonts w:ascii="Arial" w:hAnsi="Arial"/>
          <w:i/>
          <w:iCs/>
          <w:sz w:val="19"/>
          <w:szCs w:val="19"/>
        </w:rPr>
      </w:pPr>
    </w:p>
    <w:p w14:paraId="2843A251" w14:textId="0C1C6E7A" w:rsidR="00003EE0" w:rsidRPr="006E4293" w:rsidRDefault="00003EE0" w:rsidP="00003EE0">
      <w:pPr>
        <w:pStyle w:val="Kop3"/>
        <w:numPr>
          <w:ilvl w:val="0"/>
          <w:numId w:val="0"/>
        </w:numPr>
        <w:ind w:left="794" w:hanging="794"/>
        <w:rPr>
          <w:rFonts w:ascii="Arial" w:hAnsi="Arial"/>
          <w:i/>
          <w:iCs/>
          <w:sz w:val="19"/>
          <w:szCs w:val="19"/>
        </w:rPr>
      </w:pPr>
      <w:r w:rsidRPr="006E4293">
        <w:rPr>
          <w:i/>
          <w:iCs/>
        </w:rPr>
        <w:t xml:space="preserve">Artikel 5.x Bijzondere </w:t>
      </w:r>
      <w:commentRangeStart w:id="83"/>
      <w:r w:rsidRPr="006E4293">
        <w:rPr>
          <w:i/>
          <w:iCs/>
        </w:rPr>
        <w:t>aanvraagvereisten</w:t>
      </w:r>
      <w:commentRangeEnd w:id="83"/>
      <w:r w:rsidRPr="006E4293">
        <w:rPr>
          <w:rStyle w:val="Verwijzingopmerking"/>
          <w:rFonts w:asciiTheme="minorHAnsi" w:eastAsiaTheme="minorHAnsi" w:hAnsiTheme="minorHAnsi" w:cs="Arial"/>
          <w:b w:val="0"/>
          <w:i/>
          <w:iCs/>
        </w:rPr>
        <w:commentReference w:id="83"/>
      </w:r>
      <w:r w:rsidR="00B255B7" w:rsidRPr="006E4293">
        <w:rPr>
          <w:i/>
          <w:iCs/>
        </w:rPr>
        <w:t xml:space="preserve"> omgevingsvergunning</w:t>
      </w:r>
    </w:p>
    <w:p w14:paraId="45B6D850" w14:textId="77777777" w:rsidR="00003EE0" w:rsidRPr="006E4293" w:rsidRDefault="00003EE0" w:rsidP="00003EE0">
      <w:pPr>
        <w:rPr>
          <w:i/>
          <w:iCs/>
        </w:rPr>
      </w:pPr>
      <w:r w:rsidRPr="006E4293">
        <w:rPr>
          <w:i/>
          <w:iCs/>
        </w:rPr>
        <w:t xml:space="preserve">Bij de aanvraag om een omgevingsvergunning wordt voldaan aan de vereisten van </w:t>
      </w:r>
      <w:commentRangeStart w:id="84"/>
      <w:r w:rsidRPr="006E4293">
        <w:rPr>
          <w:i/>
          <w:iCs/>
          <w:highlight w:val="lightGray"/>
        </w:rPr>
        <w:t>art. 5.x.</w:t>
      </w:r>
      <w:commentRangeEnd w:id="84"/>
      <w:r w:rsidR="00490387" w:rsidRPr="006E4293">
        <w:rPr>
          <w:rStyle w:val="Verwijzingopmerking"/>
          <w:i/>
          <w:iCs/>
        </w:rPr>
        <w:commentReference w:id="84"/>
      </w:r>
    </w:p>
    <w:p w14:paraId="12955B91" w14:textId="77777777" w:rsidR="00003EE0" w:rsidRPr="006E4293" w:rsidRDefault="00003EE0" w:rsidP="00003EE0">
      <w:pPr>
        <w:autoSpaceDE w:val="0"/>
        <w:autoSpaceDN w:val="0"/>
        <w:adjustRightInd w:val="0"/>
        <w:spacing w:line="240" w:lineRule="auto"/>
        <w:rPr>
          <w:rFonts w:ascii="Arial" w:hAnsi="Arial"/>
          <w:i/>
          <w:iCs/>
          <w:sz w:val="19"/>
          <w:szCs w:val="19"/>
        </w:rPr>
      </w:pPr>
    </w:p>
    <w:p w14:paraId="06E68FBD" w14:textId="675C29C3" w:rsidR="00003EE0" w:rsidRPr="006E4293" w:rsidRDefault="00003EE0" w:rsidP="00003EE0">
      <w:pPr>
        <w:pStyle w:val="Kop3"/>
        <w:numPr>
          <w:ilvl w:val="0"/>
          <w:numId w:val="0"/>
        </w:numPr>
        <w:ind w:left="794" w:hanging="794"/>
        <w:rPr>
          <w:rFonts w:hint="eastAsia"/>
          <w:i/>
          <w:iCs/>
        </w:rPr>
      </w:pPr>
      <w:r w:rsidRPr="006E4293">
        <w:rPr>
          <w:i/>
          <w:iCs/>
        </w:rPr>
        <w:t xml:space="preserve">Artikel 5.x </w:t>
      </w:r>
      <w:r w:rsidR="00B255B7" w:rsidRPr="006E4293">
        <w:rPr>
          <w:i/>
          <w:iCs/>
        </w:rPr>
        <w:t>B</w:t>
      </w:r>
      <w:commentRangeStart w:id="85"/>
      <w:r w:rsidRPr="006E4293">
        <w:rPr>
          <w:i/>
          <w:iCs/>
        </w:rPr>
        <w:t>eoordelingsregels</w:t>
      </w:r>
      <w:commentRangeEnd w:id="85"/>
      <w:r w:rsidRPr="006E4293">
        <w:rPr>
          <w:rStyle w:val="Verwijzingopmerking"/>
          <w:rFonts w:asciiTheme="minorHAnsi" w:eastAsiaTheme="minorHAnsi" w:hAnsiTheme="minorHAnsi" w:cs="Arial"/>
          <w:b w:val="0"/>
          <w:i/>
          <w:iCs/>
        </w:rPr>
        <w:commentReference w:id="85"/>
      </w:r>
      <w:r w:rsidR="00B255B7" w:rsidRPr="006E4293">
        <w:rPr>
          <w:i/>
          <w:iCs/>
        </w:rPr>
        <w:t xml:space="preserve"> omgevingsvergunning</w:t>
      </w:r>
    </w:p>
    <w:p w14:paraId="5624F2C4" w14:textId="77777777" w:rsidR="00003EE0" w:rsidRPr="006E4293" w:rsidRDefault="00003EE0" w:rsidP="00003EE0">
      <w:pPr>
        <w:rPr>
          <w:i/>
          <w:iCs/>
        </w:rPr>
      </w:pPr>
      <w:r w:rsidRPr="006E4293">
        <w:rPr>
          <w:i/>
          <w:iCs/>
        </w:rPr>
        <w:t xml:space="preserve">De omgevingsvergunning wordt alleen verleend als voldaan wordt aan de vereisten uit </w:t>
      </w:r>
      <w:commentRangeStart w:id="86"/>
      <w:r w:rsidRPr="006E4293">
        <w:rPr>
          <w:i/>
          <w:iCs/>
        </w:rPr>
        <w:t>art. 5.x.</w:t>
      </w:r>
      <w:commentRangeEnd w:id="86"/>
      <w:r w:rsidR="00490387" w:rsidRPr="006E4293">
        <w:rPr>
          <w:rStyle w:val="Verwijzingopmerking"/>
          <w:i/>
          <w:iCs/>
        </w:rPr>
        <w:commentReference w:id="86"/>
      </w:r>
    </w:p>
    <w:p w14:paraId="21834AA5" w14:textId="44D354F6" w:rsidR="00003EE0" w:rsidRPr="006E4293" w:rsidRDefault="00003EE0" w:rsidP="00765F88">
      <w:pPr>
        <w:rPr>
          <w:i/>
          <w:iCs/>
        </w:rPr>
      </w:pPr>
    </w:p>
    <w:p w14:paraId="0FB6BF47" w14:textId="74838E98" w:rsidR="00A14BCD" w:rsidRDefault="00A14BCD" w:rsidP="00A14BCD">
      <w:pPr>
        <w:pStyle w:val="Kop2"/>
        <w:numPr>
          <w:ilvl w:val="0"/>
          <w:numId w:val="0"/>
        </w:numPr>
        <w:rPr>
          <w:rFonts w:hint="eastAsia"/>
        </w:rPr>
      </w:pPr>
      <w:commentRangeStart w:id="87"/>
      <w:r>
        <w:t>P</w:t>
      </w:r>
      <w:r w:rsidRPr="00CE6129">
        <w:t>aragraaf 5.2.</w:t>
      </w:r>
      <w:r>
        <w:t>15 Gebruik van open erven, terreinen</w:t>
      </w:r>
      <w:r w:rsidRPr="00791F25">
        <w:rPr>
          <w:i/>
          <w:iCs/>
        </w:rPr>
        <w:t xml:space="preserve">, tuinen en </w:t>
      </w:r>
      <w:commentRangeStart w:id="88"/>
      <w:r w:rsidRPr="00791F25">
        <w:rPr>
          <w:i/>
          <w:iCs/>
        </w:rPr>
        <w:t>dakterrassen</w:t>
      </w:r>
      <w:commentRangeEnd w:id="88"/>
      <w:r w:rsidR="00791F25">
        <w:rPr>
          <w:rStyle w:val="Verwijzingopmerking"/>
          <w:rFonts w:asciiTheme="minorHAnsi" w:eastAsiaTheme="minorHAnsi" w:hAnsiTheme="minorHAnsi" w:cs="Arial"/>
          <w:b w:val="0"/>
        </w:rPr>
        <w:commentReference w:id="88"/>
      </w:r>
      <w:r w:rsidRPr="00CE6129">
        <w:br/>
      </w:r>
      <w:commentRangeEnd w:id="87"/>
      <w:r w:rsidR="00490387">
        <w:rPr>
          <w:rStyle w:val="Verwijzingopmerking"/>
          <w:rFonts w:asciiTheme="minorHAnsi" w:eastAsiaTheme="minorHAnsi" w:hAnsiTheme="minorHAnsi" w:cs="Arial"/>
          <w:b w:val="0"/>
        </w:rPr>
        <w:commentReference w:id="87"/>
      </w:r>
    </w:p>
    <w:p w14:paraId="3269A345" w14:textId="77777777" w:rsidR="004276ED" w:rsidRPr="00C36DC7" w:rsidRDefault="004276ED" w:rsidP="004276ED">
      <w:pPr>
        <w:pStyle w:val="Kop3"/>
        <w:numPr>
          <w:ilvl w:val="0"/>
          <w:numId w:val="0"/>
        </w:numPr>
        <w:spacing w:line="240" w:lineRule="auto"/>
        <w:ind w:left="794" w:hanging="794"/>
        <w:rPr>
          <w:rFonts w:ascii="Calibri" w:eastAsia="Calibri" w:hAnsi="Calibri" w:cs="Calibri"/>
          <w:b w:val="0"/>
          <w:color w:val="000000" w:themeColor="text1"/>
          <w:szCs w:val="21"/>
        </w:rPr>
      </w:pPr>
      <w:r w:rsidRPr="00C36DC7">
        <w:t xml:space="preserve">Artikel 5.106 </w:t>
      </w:r>
      <w:r w:rsidRPr="00C36DC7">
        <w:rPr>
          <w:rFonts w:ascii="Calibri" w:eastAsia="Calibri" w:hAnsi="Calibri" w:cs="Calibri"/>
          <w:color w:val="000000" w:themeColor="text1"/>
          <w:szCs w:val="21"/>
        </w:rPr>
        <w:t>Toepassingsbereik</w:t>
      </w:r>
    </w:p>
    <w:p w14:paraId="19A95C85" w14:textId="77777777" w:rsidR="004276ED" w:rsidRPr="00791F25" w:rsidRDefault="004276ED" w:rsidP="004276ED">
      <w:pPr>
        <w:spacing w:line="240" w:lineRule="auto"/>
        <w:rPr>
          <w:rFonts w:ascii="Calibri" w:eastAsia="Calibri" w:hAnsi="Calibri" w:cs="Calibri"/>
          <w:i/>
          <w:iCs/>
          <w:color w:val="000000" w:themeColor="text1"/>
          <w:szCs w:val="21"/>
        </w:rPr>
      </w:pPr>
      <w:r w:rsidRPr="00D6138C">
        <w:rPr>
          <w:rFonts w:ascii="Calibri" w:eastAsia="Calibri" w:hAnsi="Calibri" w:cs="Calibri"/>
          <w:color w:val="000000" w:themeColor="text1"/>
          <w:szCs w:val="21"/>
        </w:rPr>
        <w:t xml:space="preserve">Deze paragraaf gaat over het </w:t>
      </w:r>
      <w:r w:rsidRPr="00CA70AA">
        <w:rPr>
          <w:rFonts w:ascii="Calibri" w:eastAsia="Calibri" w:hAnsi="Calibri" w:cs="Calibri"/>
          <w:color w:val="000000" w:themeColor="text1"/>
          <w:szCs w:val="21"/>
          <w:highlight w:val="green"/>
        </w:rPr>
        <w:t xml:space="preserve">gebruiken van open erven, terreinen, </w:t>
      </w:r>
      <w:r w:rsidRPr="00791F25">
        <w:rPr>
          <w:rFonts w:ascii="Calibri" w:eastAsia="Calibri" w:hAnsi="Calibri" w:cs="Calibri"/>
          <w:i/>
          <w:iCs/>
          <w:color w:val="000000" w:themeColor="text1"/>
          <w:szCs w:val="21"/>
          <w:highlight w:val="green"/>
        </w:rPr>
        <w:t>tuinen en dakterrassen</w:t>
      </w:r>
      <w:r w:rsidRPr="00791F25">
        <w:rPr>
          <w:rFonts w:ascii="Calibri" w:eastAsia="Calibri" w:hAnsi="Calibri" w:cs="Calibri"/>
          <w:i/>
          <w:iCs/>
          <w:color w:val="000000" w:themeColor="text1"/>
          <w:szCs w:val="21"/>
        </w:rPr>
        <w:t xml:space="preserve">. </w:t>
      </w:r>
    </w:p>
    <w:p w14:paraId="114F149D" w14:textId="77777777" w:rsidR="004276ED" w:rsidRDefault="004276ED" w:rsidP="004276ED">
      <w:pPr>
        <w:spacing w:line="240" w:lineRule="auto"/>
        <w:rPr>
          <w:rFonts w:ascii="Calibri" w:eastAsia="Calibri" w:hAnsi="Calibri"/>
          <w:color w:val="000000" w:themeColor="text1"/>
          <w:szCs w:val="21"/>
        </w:rPr>
      </w:pPr>
    </w:p>
    <w:p w14:paraId="21D68AA7" w14:textId="77777777" w:rsidR="004276ED" w:rsidRPr="00C36DC7" w:rsidRDefault="004276ED" w:rsidP="004276ED">
      <w:pPr>
        <w:pStyle w:val="Kop3"/>
        <w:numPr>
          <w:ilvl w:val="0"/>
          <w:numId w:val="0"/>
        </w:numPr>
        <w:spacing w:line="240" w:lineRule="auto"/>
        <w:ind w:left="794" w:hanging="794"/>
        <w:rPr>
          <w:rFonts w:ascii="Calibri" w:eastAsia="Calibri" w:hAnsi="Calibri" w:cs="Calibri"/>
          <w:b w:val="0"/>
          <w:color w:val="000000" w:themeColor="text1"/>
          <w:szCs w:val="21"/>
        </w:rPr>
      </w:pPr>
      <w:r w:rsidRPr="00C36DC7">
        <w:t>Artikel 5.107</w:t>
      </w:r>
      <w:r w:rsidRPr="00C36DC7">
        <w:rPr>
          <w:rFonts w:ascii="Calibri" w:eastAsia="Calibri" w:hAnsi="Calibri" w:cs="Calibri"/>
          <w:color w:val="000000" w:themeColor="text1"/>
          <w:szCs w:val="21"/>
        </w:rPr>
        <w:t xml:space="preserve"> Oogmerken</w:t>
      </w:r>
    </w:p>
    <w:p w14:paraId="3E91E450" w14:textId="77777777" w:rsidR="004276ED" w:rsidRPr="00D6138C" w:rsidRDefault="004276ED" w:rsidP="004276ED">
      <w:pPr>
        <w:spacing w:line="240" w:lineRule="auto"/>
        <w:rPr>
          <w:szCs w:val="21"/>
        </w:rPr>
      </w:pPr>
      <w:r w:rsidRPr="00D6138C">
        <w:rPr>
          <w:rFonts w:ascii="Calibri" w:eastAsia="Calibri" w:hAnsi="Calibri" w:cs="Calibri"/>
          <w:color w:val="000000" w:themeColor="text1"/>
          <w:szCs w:val="21"/>
        </w:rPr>
        <w:t>De regels in deze paragraaf zijn gesteld met het oog op:</w:t>
      </w:r>
    </w:p>
    <w:p w14:paraId="7DF09B03" w14:textId="77777777" w:rsidR="004276ED" w:rsidRDefault="004276ED" w:rsidP="00D37065">
      <w:pPr>
        <w:pStyle w:val="Lijstalinea"/>
        <w:numPr>
          <w:ilvl w:val="0"/>
          <w:numId w:val="74"/>
        </w:numPr>
        <w:spacing w:line="240" w:lineRule="auto"/>
        <w:rPr>
          <w:rFonts w:eastAsiaTheme="minorEastAsia" w:cstheme="minorBidi"/>
          <w:color w:val="000000" w:themeColor="text1"/>
          <w:szCs w:val="21"/>
        </w:rPr>
      </w:pPr>
      <w:r w:rsidRPr="00D6138C">
        <w:rPr>
          <w:rFonts w:ascii="Calibri" w:eastAsia="Calibri" w:hAnsi="Calibri" w:cs="Calibri"/>
          <w:color w:val="000000" w:themeColor="text1"/>
          <w:szCs w:val="21"/>
        </w:rPr>
        <w:t>het beschermen van een goed woon- en leefklimaat; en</w:t>
      </w:r>
    </w:p>
    <w:p w14:paraId="1277CD03" w14:textId="77777777" w:rsidR="004276ED" w:rsidRDefault="004276ED" w:rsidP="00D37065">
      <w:pPr>
        <w:pStyle w:val="Lijstalinea"/>
        <w:numPr>
          <w:ilvl w:val="0"/>
          <w:numId w:val="74"/>
        </w:numPr>
        <w:spacing w:line="240" w:lineRule="auto"/>
        <w:rPr>
          <w:color w:val="000000" w:themeColor="text1"/>
          <w:szCs w:val="21"/>
        </w:rPr>
      </w:pPr>
      <w:r w:rsidRPr="00D6138C">
        <w:rPr>
          <w:rFonts w:ascii="Calibri" w:eastAsia="Calibri" w:hAnsi="Calibri" w:cs="Calibri"/>
          <w:color w:val="000000" w:themeColor="text1"/>
          <w:szCs w:val="21"/>
        </w:rPr>
        <w:t xml:space="preserve">het beschermen van de gezondheid. </w:t>
      </w:r>
    </w:p>
    <w:p w14:paraId="4613D8D2" w14:textId="77777777" w:rsidR="00A14BCD" w:rsidRPr="00A14BCD" w:rsidRDefault="00A14BCD" w:rsidP="00A14BCD"/>
    <w:p w14:paraId="70D4B10D" w14:textId="77777777" w:rsidR="00A14BCD" w:rsidRPr="00CE6129" w:rsidRDefault="00A14BCD" w:rsidP="00A14BCD">
      <w:pPr>
        <w:autoSpaceDE w:val="0"/>
        <w:autoSpaceDN w:val="0"/>
        <w:adjustRightInd w:val="0"/>
        <w:spacing w:line="240" w:lineRule="auto"/>
        <w:rPr>
          <w:rFonts w:ascii="Arial" w:hAnsi="Arial"/>
          <w:sz w:val="20"/>
          <w:szCs w:val="20"/>
        </w:rPr>
      </w:pPr>
      <w:r w:rsidRPr="00CE6129">
        <w:rPr>
          <w:rStyle w:val="Kop3Char"/>
        </w:rPr>
        <w:t>Artikel 5.x Specifieke zorgplicht gebruik van tuinen en dakterrassen</w:t>
      </w:r>
      <w:r w:rsidRPr="00CE6129">
        <w:rPr>
          <w:rStyle w:val="Kop3Char"/>
        </w:rPr>
        <w:br/>
      </w:r>
      <w:r w:rsidRPr="00CE6129">
        <w:rPr>
          <w:rFonts w:ascii="Arial" w:hAnsi="Arial"/>
          <w:sz w:val="20"/>
          <w:szCs w:val="20"/>
        </w:rPr>
        <w:t>Lid 1:</w:t>
      </w:r>
    </w:p>
    <w:p w14:paraId="2A992AA6" w14:textId="77777777" w:rsidR="00A14BCD" w:rsidRPr="00CE6129" w:rsidRDefault="00A14BCD" w:rsidP="00A14BCD">
      <w:pPr>
        <w:autoSpaceDE w:val="0"/>
        <w:autoSpaceDN w:val="0"/>
        <w:adjustRightInd w:val="0"/>
        <w:spacing w:line="240" w:lineRule="auto"/>
        <w:rPr>
          <w:rFonts w:ascii="Arial" w:hAnsi="Arial"/>
          <w:sz w:val="20"/>
          <w:szCs w:val="20"/>
        </w:rPr>
      </w:pPr>
      <w:r w:rsidRPr="00CE6129">
        <w:rPr>
          <w:rFonts w:ascii="Arial" w:hAnsi="Arial"/>
          <w:sz w:val="20"/>
          <w:szCs w:val="20"/>
        </w:rPr>
        <w:t>Degene die een tuin of dakterras gebruikt en weet of redelijkerwijs kan vermoeden dat dit gebruik tot gevaar voor de gezondheid of de veiligheid kan leiden, is verplicht alle maatregelen te treffen die redelijkerwijs van diegene kunnen worden gevraagd om dat gevaar te voorkomen of niet te laten voortduren.</w:t>
      </w:r>
      <w:r w:rsidRPr="00CE6129">
        <w:rPr>
          <w:rFonts w:ascii="Arial" w:hAnsi="Arial"/>
          <w:sz w:val="20"/>
          <w:szCs w:val="20"/>
        </w:rPr>
        <w:br/>
      </w:r>
    </w:p>
    <w:p w14:paraId="5105DD92" w14:textId="77777777" w:rsidR="00A14BCD" w:rsidRPr="00CE6129" w:rsidRDefault="00A14BCD" w:rsidP="00A14BCD">
      <w:pPr>
        <w:autoSpaceDE w:val="0"/>
        <w:autoSpaceDN w:val="0"/>
        <w:adjustRightInd w:val="0"/>
        <w:spacing w:line="240" w:lineRule="auto"/>
        <w:rPr>
          <w:rFonts w:ascii="Arial" w:hAnsi="Arial"/>
          <w:sz w:val="20"/>
          <w:szCs w:val="20"/>
        </w:rPr>
      </w:pPr>
      <w:r w:rsidRPr="00CE6129">
        <w:rPr>
          <w:rFonts w:ascii="Arial" w:hAnsi="Arial"/>
          <w:sz w:val="20"/>
          <w:szCs w:val="20"/>
        </w:rPr>
        <w:t xml:space="preserve">Lid 2: </w:t>
      </w:r>
    </w:p>
    <w:p w14:paraId="69121DE0" w14:textId="77777777" w:rsidR="00A14BCD" w:rsidRPr="00CE6129" w:rsidRDefault="00A14BCD" w:rsidP="00A14BCD">
      <w:pPr>
        <w:autoSpaceDE w:val="0"/>
        <w:autoSpaceDN w:val="0"/>
        <w:adjustRightInd w:val="0"/>
        <w:spacing w:line="240" w:lineRule="auto"/>
        <w:rPr>
          <w:rFonts w:ascii="Arial" w:hAnsi="Arial"/>
          <w:sz w:val="20"/>
          <w:szCs w:val="20"/>
        </w:rPr>
      </w:pPr>
      <w:r w:rsidRPr="00CE6129">
        <w:rPr>
          <w:rFonts w:ascii="Arial" w:hAnsi="Arial"/>
          <w:sz w:val="20"/>
          <w:szCs w:val="20"/>
        </w:rPr>
        <w:t xml:space="preserve">Degene die weet of redelijkerwijs kan vermoeden dat zijn handelen of nalaten met betrekking tot een tuin of dakterras overlast of hinder veroorzaakt of kan veroorzaken voor de omgeving, is verplicht alle maatregelen te treffen die redelijkerwijs van diegene kunnen worden gevraagd om die overlast of </w:t>
      </w:r>
      <w:r w:rsidRPr="00CE6129">
        <w:rPr>
          <w:rFonts w:ascii="Arial" w:hAnsi="Arial"/>
          <w:sz w:val="20"/>
          <w:szCs w:val="20"/>
        </w:rPr>
        <w:lastRenderedPageBreak/>
        <w:t>hinder te voorkomen of niet te laten voortduren. Het gaat daarbij in elk geval om overlast of hinder door:</w:t>
      </w:r>
    </w:p>
    <w:p w14:paraId="77111388" w14:textId="77777777" w:rsidR="00A14BCD" w:rsidRPr="00CE6129" w:rsidRDefault="00A14BCD" w:rsidP="00D37065">
      <w:pPr>
        <w:pStyle w:val="Lijstalinea"/>
        <w:numPr>
          <w:ilvl w:val="0"/>
          <w:numId w:val="59"/>
        </w:numPr>
        <w:autoSpaceDE w:val="0"/>
        <w:autoSpaceDN w:val="0"/>
        <w:adjustRightInd w:val="0"/>
        <w:spacing w:line="240" w:lineRule="auto"/>
        <w:rPr>
          <w:rFonts w:ascii="Arial" w:hAnsi="Arial"/>
          <w:sz w:val="20"/>
          <w:szCs w:val="20"/>
        </w:rPr>
      </w:pPr>
      <w:r w:rsidRPr="00CE6129">
        <w:rPr>
          <w:rFonts w:ascii="Arial" w:hAnsi="Arial"/>
          <w:sz w:val="20"/>
          <w:szCs w:val="20"/>
        </w:rPr>
        <w:t>het op hinderlijke wijze verspreiden van rook, roet, walm, stof, stank, vocht of irriterend materiaal; en</w:t>
      </w:r>
    </w:p>
    <w:p w14:paraId="65273D98" w14:textId="4E0794B6" w:rsidR="00A14BCD" w:rsidRDefault="00A14BCD" w:rsidP="00D37065">
      <w:pPr>
        <w:pStyle w:val="Lijstalinea"/>
        <w:numPr>
          <w:ilvl w:val="0"/>
          <w:numId w:val="59"/>
        </w:numPr>
        <w:autoSpaceDE w:val="0"/>
        <w:autoSpaceDN w:val="0"/>
        <w:adjustRightInd w:val="0"/>
        <w:spacing w:line="240" w:lineRule="auto"/>
        <w:rPr>
          <w:rFonts w:ascii="Arial" w:hAnsi="Arial"/>
          <w:sz w:val="20"/>
          <w:szCs w:val="20"/>
        </w:rPr>
      </w:pPr>
      <w:r w:rsidRPr="00CE6129">
        <w:rPr>
          <w:rFonts w:ascii="Arial" w:hAnsi="Arial"/>
          <w:sz w:val="20"/>
          <w:szCs w:val="20"/>
        </w:rPr>
        <w:t>het veroorzaken van overlast door geluid, trilling, dieren of verontreiniging.</w:t>
      </w:r>
    </w:p>
    <w:p w14:paraId="13E0D80C" w14:textId="0E66029E" w:rsidR="00856A14" w:rsidRDefault="00856A14" w:rsidP="00856A14">
      <w:pPr>
        <w:autoSpaceDE w:val="0"/>
        <w:autoSpaceDN w:val="0"/>
        <w:adjustRightInd w:val="0"/>
        <w:spacing w:line="240" w:lineRule="auto"/>
        <w:rPr>
          <w:rFonts w:ascii="Arial" w:hAnsi="Arial"/>
          <w:sz w:val="20"/>
          <w:szCs w:val="20"/>
        </w:rPr>
      </w:pPr>
    </w:p>
    <w:p w14:paraId="784B1FA6" w14:textId="77777777" w:rsidR="00856A14" w:rsidRPr="00A03BA4" w:rsidRDefault="00856A14" w:rsidP="00856A14">
      <w:pPr>
        <w:pStyle w:val="Kop1"/>
        <w:numPr>
          <w:ilvl w:val="0"/>
          <w:numId w:val="0"/>
        </w:numPr>
        <w:spacing w:line="240" w:lineRule="auto"/>
        <w:ind w:left="454" w:hanging="454"/>
        <w:rPr>
          <w:rFonts w:ascii="Calibri" w:eastAsia="Calibri" w:hAnsi="Calibri" w:cs="Calibri"/>
          <w:b w:val="0"/>
          <w:color w:val="000000" w:themeColor="text1"/>
          <w:sz w:val="28"/>
          <w:szCs w:val="28"/>
        </w:rPr>
      </w:pPr>
      <w:commentRangeStart w:id="89"/>
      <w:r w:rsidRPr="00C36DC7">
        <w:t xml:space="preserve">Paragraaf 5.2.16 </w:t>
      </w:r>
      <w:r w:rsidRPr="00C36DC7" w:rsidDel="00F50F33">
        <w:t>W</w:t>
      </w:r>
      <w:r w:rsidRPr="00C36DC7">
        <w:t>oonruimte toevoegen</w:t>
      </w:r>
      <w:commentRangeEnd w:id="89"/>
      <w:r w:rsidR="009754EC">
        <w:rPr>
          <w:rStyle w:val="Verwijzingopmerking"/>
          <w:rFonts w:asciiTheme="minorHAnsi" w:eastAsiaTheme="minorHAnsi" w:hAnsiTheme="minorHAnsi" w:cs="Arial"/>
          <w:b w:val="0"/>
          <w:caps w:val="0"/>
        </w:rPr>
        <w:commentReference w:id="89"/>
      </w:r>
    </w:p>
    <w:p w14:paraId="750A1BB6" w14:textId="77777777" w:rsidR="00856A14" w:rsidRPr="00A03BA4" w:rsidRDefault="00856A14" w:rsidP="00856A14">
      <w:pPr>
        <w:pStyle w:val="Kop3"/>
        <w:numPr>
          <w:ilvl w:val="0"/>
          <w:numId w:val="0"/>
        </w:numPr>
        <w:spacing w:line="240" w:lineRule="auto"/>
        <w:ind w:left="794" w:hanging="794"/>
        <w:rPr>
          <w:rFonts w:ascii="Calibri" w:eastAsia="Calibri" w:hAnsi="Calibri" w:cs="Calibri"/>
          <w:b w:val="0"/>
          <w:color w:val="000000" w:themeColor="text1"/>
        </w:rPr>
      </w:pPr>
      <w:r w:rsidRPr="00A03BA4">
        <w:rPr>
          <w:rFonts w:cs="Calibri"/>
          <w:bCs/>
          <w:color w:val="000000" w:themeColor="text1"/>
        </w:rPr>
        <w:t>Artikel 5.111 Toepassingsbereik</w:t>
      </w:r>
    </w:p>
    <w:p w14:paraId="1FD6116D" w14:textId="77777777" w:rsidR="00856A14" w:rsidRPr="00D6138C" w:rsidRDefault="00856A14" w:rsidP="00856A14">
      <w:pPr>
        <w:spacing w:line="240" w:lineRule="auto"/>
        <w:rPr>
          <w:rFonts w:cstheme="minorHAnsi"/>
          <w:szCs w:val="21"/>
        </w:rPr>
      </w:pPr>
      <w:r w:rsidRPr="00D6138C">
        <w:rPr>
          <w:rFonts w:cstheme="minorHAnsi"/>
          <w:szCs w:val="21"/>
        </w:rPr>
        <w:t xml:space="preserve">Deze paragraaf gaat over het </w:t>
      </w:r>
      <w:r w:rsidRPr="00CA70AA">
        <w:rPr>
          <w:rFonts w:cstheme="minorHAnsi"/>
          <w:szCs w:val="21"/>
          <w:highlight w:val="green"/>
        </w:rPr>
        <w:t>toevoegen van nieuwe woonruimte</w:t>
      </w:r>
      <w:r w:rsidRPr="00D6138C">
        <w:rPr>
          <w:rFonts w:cstheme="minorHAnsi"/>
          <w:szCs w:val="21"/>
        </w:rPr>
        <w:t>.</w:t>
      </w:r>
    </w:p>
    <w:p w14:paraId="72674342" w14:textId="77777777" w:rsidR="00856A14" w:rsidRDefault="00856A14" w:rsidP="00856A14">
      <w:pPr>
        <w:spacing w:line="240" w:lineRule="auto"/>
        <w:rPr>
          <w:rFonts w:ascii="Calibri" w:eastAsia="Calibri" w:hAnsi="Calibri"/>
          <w:color w:val="000000" w:themeColor="text1"/>
          <w:szCs w:val="21"/>
        </w:rPr>
      </w:pPr>
    </w:p>
    <w:p w14:paraId="7E8C31CF" w14:textId="77777777" w:rsidR="00856A14" w:rsidRDefault="00856A14" w:rsidP="00856A14">
      <w:pPr>
        <w:pStyle w:val="Kop3"/>
        <w:numPr>
          <w:ilvl w:val="2"/>
          <w:numId w:val="0"/>
        </w:numPr>
        <w:spacing w:line="240" w:lineRule="auto"/>
        <w:ind w:left="794" w:hanging="794"/>
        <w:rPr>
          <w:rFonts w:hint="eastAsia"/>
        </w:rPr>
      </w:pPr>
      <w:r>
        <w:t>Artikel 5.112 Oogmerken</w:t>
      </w:r>
    </w:p>
    <w:p w14:paraId="635FD5B2" w14:textId="77777777" w:rsidR="00856A14" w:rsidRPr="00D6138C" w:rsidRDefault="00856A14" w:rsidP="00856A14">
      <w:pPr>
        <w:spacing w:line="240" w:lineRule="auto"/>
        <w:rPr>
          <w:rFonts w:cstheme="minorHAnsi"/>
          <w:szCs w:val="21"/>
        </w:rPr>
      </w:pPr>
      <w:r w:rsidRPr="00D6138C">
        <w:rPr>
          <w:rFonts w:cstheme="minorHAnsi"/>
          <w:szCs w:val="21"/>
        </w:rPr>
        <w:t xml:space="preserve">De regels in deze paragraaf zijn gesteld met het oog op: </w:t>
      </w:r>
    </w:p>
    <w:p w14:paraId="6E960579" w14:textId="77777777" w:rsidR="00856A14" w:rsidRPr="00D6138C" w:rsidRDefault="00856A14" w:rsidP="00D37065">
      <w:pPr>
        <w:pStyle w:val="Lijstalinea"/>
        <w:numPr>
          <w:ilvl w:val="0"/>
          <w:numId w:val="53"/>
        </w:numPr>
        <w:spacing w:line="240" w:lineRule="auto"/>
        <w:rPr>
          <w:rFonts w:cstheme="minorHAnsi"/>
          <w:szCs w:val="21"/>
        </w:rPr>
      </w:pPr>
      <w:r w:rsidRPr="00D6138C">
        <w:rPr>
          <w:rFonts w:cstheme="minorHAnsi"/>
          <w:szCs w:val="21"/>
        </w:rPr>
        <w:t>het beschermen van een goed woon- en leefklimaat;</w:t>
      </w:r>
    </w:p>
    <w:p w14:paraId="0C5CDDCF" w14:textId="77777777" w:rsidR="00856A14" w:rsidRPr="00D6138C" w:rsidRDefault="00856A14" w:rsidP="00D37065">
      <w:pPr>
        <w:pStyle w:val="Lijstalinea"/>
        <w:numPr>
          <w:ilvl w:val="0"/>
          <w:numId w:val="53"/>
        </w:numPr>
        <w:spacing w:line="240" w:lineRule="auto"/>
        <w:rPr>
          <w:rFonts w:cstheme="minorHAnsi"/>
          <w:szCs w:val="21"/>
        </w:rPr>
      </w:pPr>
      <w:r w:rsidRPr="00D6138C">
        <w:rPr>
          <w:rFonts w:cstheme="minorHAnsi"/>
          <w:szCs w:val="21"/>
        </w:rPr>
        <w:t>het beschermen van de gezondheid; en</w:t>
      </w:r>
    </w:p>
    <w:p w14:paraId="61B60293" w14:textId="77777777" w:rsidR="00856A14" w:rsidRPr="00D6138C" w:rsidRDefault="00856A14" w:rsidP="00D37065">
      <w:pPr>
        <w:pStyle w:val="Lijstalinea"/>
        <w:numPr>
          <w:ilvl w:val="0"/>
          <w:numId w:val="53"/>
        </w:numPr>
        <w:spacing w:line="240" w:lineRule="auto"/>
        <w:rPr>
          <w:rFonts w:cstheme="minorHAnsi"/>
          <w:szCs w:val="21"/>
        </w:rPr>
      </w:pPr>
      <w:r w:rsidRPr="00D6138C">
        <w:rPr>
          <w:rFonts w:cstheme="minorHAnsi"/>
          <w:szCs w:val="21"/>
        </w:rPr>
        <w:t>het behoud en de samenstelling van de woningvoorraad.</w:t>
      </w:r>
    </w:p>
    <w:p w14:paraId="1E8D99F8" w14:textId="77777777" w:rsidR="00856A14" w:rsidRDefault="00856A14" w:rsidP="00856A14">
      <w:pPr>
        <w:spacing w:line="240" w:lineRule="auto"/>
        <w:rPr>
          <w:rFonts w:ascii="Calibri" w:eastAsia="Calibri" w:hAnsi="Calibri"/>
          <w:color w:val="000000" w:themeColor="text1"/>
          <w:szCs w:val="21"/>
        </w:rPr>
      </w:pPr>
    </w:p>
    <w:p w14:paraId="39588D65" w14:textId="77777777" w:rsidR="00856A14" w:rsidRDefault="00856A14" w:rsidP="00856A14">
      <w:pPr>
        <w:spacing w:line="240" w:lineRule="auto"/>
        <w:rPr>
          <w:rStyle w:val="Kop3Char"/>
          <w:rFonts w:hint="eastAsia"/>
        </w:rPr>
      </w:pPr>
      <w:r w:rsidRPr="010784E8">
        <w:rPr>
          <w:rStyle w:val="Kop3Char"/>
        </w:rPr>
        <w:t>Artikel 5.115 Aanwijzing vergunningplicht</w:t>
      </w:r>
      <w:r>
        <w:rPr>
          <w:rStyle w:val="Kop3Char"/>
        </w:rPr>
        <w:t>ige gevallen</w:t>
      </w:r>
      <w:r>
        <w:br/>
      </w:r>
      <w:r w:rsidRPr="00D6138C">
        <w:rPr>
          <w:rFonts w:cstheme="minorHAnsi"/>
          <w:szCs w:val="21"/>
        </w:rPr>
        <w:t>Het is verboden zonder omgevingsvergunning woonruimte toe te voegen.</w:t>
      </w:r>
    </w:p>
    <w:p w14:paraId="15352E6A" w14:textId="77777777" w:rsidR="00856A14" w:rsidRDefault="00856A14" w:rsidP="00856A14">
      <w:pPr>
        <w:spacing w:line="240" w:lineRule="auto"/>
        <w:rPr>
          <w:rStyle w:val="Kop3Char"/>
          <w:rFonts w:hint="eastAsia"/>
        </w:rPr>
      </w:pPr>
      <w:r>
        <w:br/>
      </w:r>
      <w:r w:rsidRPr="010784E8">
        <w:rPr>
          <w:rStyle w:val="Kop3Char"/>
        </w:rPr>
        <w:t>Artikel 5.</w:t>
      </w:r>
      <w:r w:rsidRPr="2C179689">
        <w:rPr>
          <w:rStyle w:val="Kop3Char"/>
        </w:rPr>
        <w:t>116</w:t>
      </w:r>
      <w:r w:rsidRPr="010784E8">
        <w:rPr>
          <w:rStyle w:val="Kop3Char"/>
        </w:rPr>
        <w:t xml:space="preserve"> Bijzondere aanvraagvereisten</w:t>
      </w:r>
      <w:r>
        <w:rPr>
          <w:rStyle w:val="Kop3Char"/>
        </w:rPr>
        <w:t xml:space="preserve"> </w:t>
      </w:r>
      <w:r w:rsidRPr="00B97867">
        <w:rPr>
          <w:rStyle w:val="Kop3Char"/>
        </w:rPr>
        <w:t>omgevingsvergunning</w:t>
      </w:r>
    </w:p>
    <w:p w14:paraId="3442605D" w14:textId="77777777" w:rsidR="00856A14" w:rsidRPr="00D6138C" w:rsidRDefault="00856A14" w:rsidP="00856A14">
      <w:pPr>
        <w:spacing w:line="240" w:lineRule="auto"/>
        <w:rPr>
          <w:rFonts w:cstheme="minorHAnsi"/>
          <w:szCs w:val="21"/>
        </w:rPr>
      </w:pPr>
      <w:r w:rsidRPr="00D6138C">
        <w:rPr>
          <w:rFonts w:cstheme="minorHAnsi"/>
          <w:szCs w:val="21"/>
        </w:rPr>
        <w:t>Bij de aanvraag om een omgevingsvergunning worden de volgende gegevens en bescheiden verstrekt:</w:t>
      </w:r>
    </w:p>
    <w:p w14:paraId="7177B10A" w14:textId="77777777" w:rsidR="00856A14" w:rsidRPr="00D6138C" w:rsidRDefault="00856A14" w:rsidP="00D37065">
      <w:pPr>
        <w:pStyle w:val="Lijstalinea"/>
        <w:numPr>
          <w:ilvl w:val="0"/>
          <w:numId w:val="54"/>
        </w:numPr>
        <w:spacing w:line="240" w:lineRule="auto"/>
        <w:rPr>
          <w:rFonts w:cstheme="minorHAnsi"/>
          <w:szCs w:val="21"/>
        </w:rPr>
      </w:pPr>
      <w:r w:rsidRPr="00D6138C">
        <w:rPr>
          <w:rFonts w:cstheme="minorHAnsi"/>
          <w:szCs w:val="21"/>
        </w:rPr>
        <w:t>een overzicht van het aantal te bouwen woningen;</w:t>
      </w:r>
    </w:p>
    <w:p w14:paraId="17CFC3FF" w14:textId="77777777" w:rsidR="00856A14" w:rsidRPr="00D6138C" w:rsidRDefault="00856A14" w:rsidP="00D37065">
      <w:pPr>
        <w:pStyle w:val="Lijstalinea"/>
        <w:numPr>
          <w:ilvl w:val="0"/>
          <w:numId w:val="54"/>
        </w:numPr>
        <w:spacing w:line="240" w:lineRule="auto"/>
        <w:rPr>
          <w:rFonts w:cstheme="minorHAnsi"/>
          <w:szCs w:val="21"/>
        </w:rPr>
      </w:pPr>
      <w:r w:rsidRPr="00D6138C">
        <w:rPr>
          <w:rFonts w:cstheme="minorHAnsi"/>
          <w:szCs w:val="21"/>
        </w:rPr>
        <w:t>een overzicht van het aantal te bouwen woningen dat gebruikt wordt als sociale huurwoning;</w:t>
      </w:r>
    </w:p>
    <w:p w14:paraId="189ECEC1" w14:textId="77777777" w:rsidR="00856A14" w:rsidRPr="00D6138C" w:rsidRDefault="00856A14" w:rsidP="00D37065">
      <w:pPr>
        <w:pStyle w:val="Lijstalinea"/>
        <w:numPr>
          <w:ilvl w:val="0"/>
          <w:numId w:val="54"/>
        </w:numPr>
        <w:spacing w:line="240" w:lineRule="auto"/>
        <w:rPr>
          <w:rFonts w:cstheme="minorHAnsi"/>
          <w:szCs w:val="21"/>
        </w:rPr>
      </w:pPr>
      <w:r w:rsidRPr="00D6138C">
        <w:rPr>
          <w:rFonts w:cstheme="minorHAnsi"/>
          <w:szCs w:val="21"/>
        </w:rPr>
        <w:t>de huurprijs van de te bouwen woningen die gebruikt worden als sociale huurwoning; en</w:t>
      </w:r>
    </w:p>
    <w:p w14:paraId="1F6E6FAC" w14:textId="77777777" w:rsidR="00856A14" w:rsidRDefault="00856A14" w:rsidP="00D37065">
      <w:pPr>
        <w:pStyle w:val="Lijstalinea"/>
        <w:numPr>
          <w:ilvl w:val="0"/>
          <w:numId w:val="54"/>
        </w:numPr>
        <w:spacing w:line="240" w:lineRule="auto"/>
        <w:rPr>
          <w:rFonts w:ascii="Arial" w:hAnsi="Arial"/>
          <w:sz w:val="19"/>
          <w:szCs w:val="19"/>
        </w:rPr>
      </w:pPr>
      <w:r w:rsidRPr="00D6138C">
        <w:rPr>
          <w:rFonts w:cstheme="minorHAnsi"/>
          <w:szCs w:val="21"/>
        </w:rPr>
        <w:t>de doelgroep die in de sociale huurwoningen mag wonen.</w:t>
      </w:r>
      <w:r>
        <w:br/>
      </w:r>
    </w:p>
    <w:p w14:paraId="6ABEDDBE" w14:textId="77777777" w:rsidR="00856A14" w:rsidRDefault="00856A14" w:rsidP="00856A14">
      <w:pPr>
        <w:pStyle w:val="Kop3"/>
        <w:numPr>
          <w:ilvl w:val="2"/>
          <w:numId w:val="0"/>
        </w:numPr>
        <w:spacing w:line="240" w:lineRule="auto"/>
        <w:ind w:left="794" w:hanging="794"/>
        <w:rPr>
          <w:rFonts w:hint="eastAsia"/>
        </w:rPr>
      </w:pPr>
      <w:r>
        <w:t>Artikel 5.117 Beoordelingsregels omgevingsvergunning</w:t>
      </w:r>
    </w:p>
    <w:p w14:paraId="374DAE12" w14:textId="77777777" w:rsidR="00856A14" w:rsidRDefault="00856A14" w:rsidP="00856A14">
      <w:pPr>
        <w:spacing w:line="240" w:lineRule="auto"/>
      </w:pPr>
      <w:r>
        <w:t xml:space="preserve">De omgevingsvergunning wordt alleen verleend als er naar het oordeel van het college van burgemeester en wethouders geen onevenredige aantasting plaatsvindt van: </w:t>
      </w:r>
    </w:p>
    <w:p w14:paraId="3A1BBF88" w14:textId="77777777" w:rsidR="00856A14" w:rsidRPr="00D6138C" w:rsidRDefault="00856A14" w:rsidP="00D37065">
      <w:pPr>
        <w:pStyle w:val="Lijstalinea"/>
        <w:numPr>
          <w:ilvl w:val="0"/>
          <w:numId w:val="62"/>
        </w:numPr>
        <w:spacing w:line="240" w:lineRule="auto"/>
        <w:rPr>
          <w:rFonts w:asciiTheme="majorHAnsi" w:eastAsiaTheme="majorEastAsia" w:hAnsiTheme="majorHAnsi" w:cstheme="majorBidi" w:hint="eastAsia"/>
        </w:rPr>
      </w:pPr>
      <w:r>
        <w:t xml:space="preserve">het woon- en leefmilieu; </w:t>
      </w:r>
    </w:p>
    <w:p w14:paraId="558F99D3" w14:textId="77777777" w:rsidR="00856A14" w:rsidRPr="00D6138C" w:rsidRDefault="00856A14" w:rsidP="00D37065">
      <w:pPr>
        <w:pStyle w:val="Lijstalinea"/>
        <w:numPr>
          <w:ilvl w:val="0"/>
          <w:numId w:val="62"/>
        </w:numPr>
        <w:spacing w:line="240" w:lineRule="auto"/>
        <w:rPr>
          <w:rFonts w:asciiTheme="majorHAnsi" w:eastAsiaTheme="majorEastAsia" w:hAnsiTheme="majorHAnsi" w:cstheme="majorBidi" w:hint="eastAsia"/>
        </w:rPr>
      </w:pPr>
      <w:r>
        <w:t>de privacy van omwonenden; en</w:t>
      </w:r>
    </w:p>
    <w:p w14:paraId="010D1031" w14:textId="4BCF6E62" w:rsidR="00856A14" w:rsidRPr="00D23977" w:rsidRDefault="00856A14" w:rsidP="00D37065">
      <w:pPr>
        <w:pStyle w:val="Lijstalinea"/>
        <w:numPr>
          <w:ilvl w:val="0"/>
          <w:numId w:val="62"/>
        </w:numPr>
        <w:spacing w:line="240" w:lineRule="auto"/>
        <w:rPr>
          <w:rFonts w:asciiTheme="majorHAnsi" w:eastAsiaTheme="majorEastAsia" w:hAnsiTheme="majorHAnsi" w:cstheme="majorBidi" w:hint="eastAsia"/>
        </w:rPr>
      </w:pPr>
      <w:r>
        <w:t>de gebruiksmogelijkheden van de aangrenzende gronden.</w:t>
      </w:r>
    </w:p>
    <w:p w14:paraId="7A7F14BA" w14:textId="77777777" w:rsidR="00856A14" w:rsidRPr="00856A14" w:rsidRDefault="00856A14" w:rsidP="00856A14">
      <w:pPr>
        <w:autoSpaceDE w:val="0"/>
        <w:autoSpaceDN w:val="0"/>
        <w:adjustRightInd w:val="0"/>
        <w:spacing w:line="240" w:lineRule="auto"/>
        <w:rPr>
          <w:rFonts w:ascii="Arial" w:hAnsi="Arial"/>
          <w:sz w:val="20"/>
          <w:szCs w:val="20"/>
        </w:rPr>
      </w:pPr>
    </w:p>
    <w:p w14:paraId="2BB7BB14" w14:textId="383DD3F8" w:rsidR="0033524C" w:rsidRDefault="0033524C" w:rsidP="0033524C">
      <w:pPr>
        <w:pStyle w:val="Kop2"/>
        <w:numPr>
          <w:ilvl w:val="1"/>
          <w:numId w:val="0"/>
        </w:numPr>
        <w:spacing w:line="240" w:lineRule="auto"/>
        <w:ind w:left="680" w:hanging="680"/>
        <w:rPr>
          <w:rFonts w:hint="eastAsia"/>
        </w:rPr>
      </w:pPr>
      <w:commentRangeStart w:id="90"/>
      <w:r w:rsidRPr="00161EB3">
        <w:t>Paragraaf 5.2.</w:t>
      </w:r>
      <w:r>
        <w:t>18 Woonruimte gebruiken</w:t>
      </w:r>
      <w:commentRangeEnd w:id="90"/>
      <w:r w:rsidR="007D35F0">
        <w:rPr>
          <w:rStyle w:val="Verwijzingopmerking"/>
          <w:rFonts w:asciiTheme="minorHAnsi" w:eastAsiaTheme="minorHAnsi" w:hAnsiTheme="minorHAnsi" w:cs="Arial"/>
          <w:b w:val="0"/>
        </w:rPr>
        <w:commentReference w:id="90"/>
      </w:r>
    </w:p>
    <w:p w14:paraId="658C8897" w14:textId="77777777" w:rsidR="00BC1386" w:rsidRPr="00161EB3" w:rsidRDefault="00BC1386" w:rsidP="00BC1386">
      <w:pPr>
        <w:pStyle w:val="Kop3"/>
        <w:numPr>
          <w:ilvl w:val="2"/>
          <w:numId w:val="0"/>
        </w:numPr>
        <w:spacing w:line="240" w:lineRule="auto"/>
        <w:ind w:left="794" w:hanging="794"/>
        <w:rPr>
          <w:rFonts w:hint="eastAsia"/>
        </w:rPr>
      </w:pPr>
      <w:r w:rsidRPr="00161EB3">
        <w:t>Artikel 5.</w:t>
      </w:r>
      <w:r>
        <w:t xml:space="preserve">124 </w:t>
      </w:r>
      <w:r w:rsidRPr="00161EB3">
        <w:t>Toepassingsbereik</w:t>
      </w:r>
    </w:p>
    <w:p w14:paraId="5B60E77D" w14:textId="77777777" w:rsidR="00BC1386" w:rsidRPr="00D6138C" w:rsidRDefault="00BC1386" w:rsidP="00BC1386">
      <w:pPr>
        <w:autoSpaceDE w:val="0"/>
        <w:autoSpaceDN w:val="0"/>
        <w:adjustRightInd w:val="0"/>
        <w:spacing w:line="240" w:lineRule="auto"/>
      </w:pPr>
      <w:r w:rsidRPr="00D6138C">
        <w:t xml:space="preserve">Deze paragraaf gaat over </w:t>
      </w:r>
      <w:r w:rsidRPr="007D35F0">
        <w:rPr>
          <w:highlight w:val="green"/>
        </w:rPr>
        <w:t>wonen</w:t>
      </w:r>
      <w:r w:rsidRPr="00D6138C">
        <w:t>.</w:t>
      </w:r>
    </w:p>
    <w:p w14:paraId="2F9D900F" w14:textId="77777777" w:rsidR="00BC1386" w:rsidRDefault="00BC1386" w:rsidP="00BC1386">
      <w:pPr>
        <w:spacing w:line="240" w:lineRule="auto"/>
        <w:rPr>
          <w:rFonts w:ascii="Calibri" w:eastAsia="Calibri" w:hAnsi="Calibri"/>
          <w:szCs w:val="21"/>
        </w:rPr>
      </w:pPr>
    </w:p>
    <w:p w14:paraId="4AAC6DA2" w14:textId="77777777" w:rsidR="00BC1386" w:rsidRDefault="00BC1386" w:rsidP="00BC1386">
      <w:pPr>
        <w:pStyle w:val="Kop3"/>
        <w:numPr>
          <w:ilvl w:val="2"/>
          <w:numId w:val="0"/>
        </w:numPr>
        <w:spacing w:line="240" w:lineRule="auto"/>
        <w:ind w:left="794" w:hanging="794"/>
        <w:rPr>
          <w:rFonts w:hint="eastAsia"/>
        </w:rPr>
      </w:pPr>
      <w:r>
        <w:t>Artikel 5.125 Oogmerken</w:t>
      </w:r>
    </w:p>
    <w:p w14:paraId="53F6C60E" w14:textId="77777777" w:rsidR="00BC1386" w:rsidRPr="00D6138C" w:rsidRDefault="00BC1386" w:rsidP="00BC1386">
      <w:pPr>
        <w:spacing w:line="240" w:lineRule="auto"/>
        <w:rPr>
          <w:rFonts w:cstheme="minorHAnsi"/>
          <w:szCs w:val="21"/>
        </w:rPr>
      </w:pPr>
      <w:r w:rsidRPr="00D6138C">
        <w:rPr>
          <w:rFonts w:cstheme="minorHAnsi"/>
          <w:szCs w:val="21"/>
        </w:rPr>
        <w:t xml:space="preserve">De regels in deze paragraaf zijn gesteld met het oog op: </w:t>
      </w:r>
    </w:p>
    <w:p w14:paraId="3D18D7A2" w14:textId="77777777" w:rsidR="00BC1386" w:rsidRPr="00D6138C" w:rsidRDefault="00BC1386" w:rsidP="00D37065">
      <w:pPr>
        <w:pStyle w:val="Lijstalinea"/>
        <w:numPr>
          <w:ilvl w:val="0"/>
          <w:numId w:val="75"/>
        </w:numPr>
        <w:spacing w:line="240" w:lineRule="auto"/>
        <w:rPr>
          <w:rFonts w:cstheme="minorHAnsi"/>
          <w:szCs w:val="21"/>
        </w:rPr>
      </w:pPr>
      <w:r w:rsidRPr="00D6138C">
        <w:rPr>
          <w:rFonts w:cstheme="minorHAnsi"/>
          <w:szCs w:val="21"/>
        </w:rPr>
        <w:t>het beschermen van een goed woon- en leefklimaat;</w:t>
      </w:r>
    </w:p>
    <w:p w14:paraId="7D1545CD" w14:textId="77777777" w:rsidR="00BC1386" w:rsidRPr="00D6138C" w:rsidRDefault="00BC1386" w:rsidP="00D37065">
      <w:pPr>
        <w:pStyle w:val="Lijstalinea"/>
        <w:numPr>
          <w:ilvl w:val="0"/>
          <w:numId w:val="75"/>
        </w:numPr>
        <w:spacing w:line="240" w:lineRule="auto"/>
        <w:rPr>
          <w:rFonts w:cstheme="minorHAnsi"/>
          <w:szCs w:val="21"/>
        </w:rPr>
      </w:pPr>
      <w:r w:rsidRPr="00D6138C">
        <w:rPr>
          <w:rFonts w:cstheme="minorHAnsi"/>
          <w:szCs w:val="21"/>
        </w:rPr>
        <w:t>het beschermen van de gezondheid; en</w:t>
      </w:r>
    </w:p>
    <w:p w14:paraId="3423D584" w14:textId="77777777" w:rsidR="00BC1386" w:rsidRPr="00D6138C" w:rsidRDefault="00BC1386" w:rsidP="00D37065">
      <w:pPr>
        <w:pStyle w:val="Lijstalinea"/>
        <w:numPr>
          <w:ilvl w:val="0"/>
          <w:numId w:val="75"/>
        </w:numPr>
        <w:spacing w:line="240" w:lineRule="auto"/>
        <w:rPr>
          <w:rFonts w:cstheme="minorHAnsi"/>
          <w:szCs w:val="21"/>
        </w:rPr>
      </w:pPr>
      <w:r w:rsidRPr="00D6138C">
        <w:rPr>
          <w:rFonts w:cstheme="minorHAnsi"/>
          <w:szCs w:val="21"/>
        </w:rPr>
        <w:t>het behoud en de samenstelling van de woningvoorraad.</w:t>
      </w:r>
    </w:p>
    <w:p w14:paraId="5DC2EF29" w14:textId="77777777" w:rsidR="00BC1386" w:rsidRPr="008343F5" w:rsidRDefault="00BC1386" w:rsidP="00BC1386">
      <w:pPr>
        <w:pStyle w:val="Lijstalinea"/>
        <w:autoSpaceDE w:val="0"/>
        <w:autoSpaceDN w:val="0"/>
        <w:adjustRightInd w:val="0"/>
        <w:spacing w:line="240" w:lineRule="auto"/>
        <w:rPr>
          <w:rFonts w:ascii="Arial" w:hAnsi="Arial"/>
          <w:b/>
          <w:sz w:val="20"/>
          <w:szCs w:val="20"/>
        </w:rPr>
      </w:pPr>
    </w:p>
    <w:p w14:paraId="0732AE73" w14:textId="27F9B6D2" w:rsidR="008F351A" w:rsidRDefault="00856A14" w:rsidP="008F351A">
      <w:pPr>
        <w:autoSpaceDE w:val="0"/>
        <w:autoSpaceDN w:val="0"/>
        <w:adjustRightInd w:val="0"/>
        <w:spacing w:line="240" w:lineRule="auto"/>
      </w:pPr>
      <w:commentRangeStart w:id="91"/>
      <w:r w:rsidRPr="5038AB70">
        <w:rPr>
          <w:rFonts w:asciiTheme="majorHAnsi" w:eastAsiaTheme="majorEastAsia" w:hAnsiTheme="majorHAnsi" w:cstheme="majorBidi"/>
          <w:b/>
        </w:rPr>
        <w:t xml:space="preserve">Artikel </w:t>
      </w:r>
      <w:r w:rsidR="00BC1386" w:rsidRPr="5038AB70">
        <w:rPr>
          <w:rFonts w:asciiTheme="majorHAnsi" w:eastAsiaTheme="majorEastAsia" w:hAnsiTheme="majorHAnsi" w:cstheme="majorBidi"/>
          <w:b/>
        </w:rPr>
        <w:t>5.126 Algemene regels over wonen</w:t>
      </w:r>
      <w:r>
        <w:br/>
      </w:r>
      <w:commentRangeEnd w:id="91"/>
      <w:r>
        <w:rPr>
          <w:rStyle w:val="Verwijzingopmerking"/>
        </w:rPr>
        <w:commentReference w:id="91"/>
      </w:r>
      <w:r w:rsidR="008F351A">
        <w:t>In een woning woont één huishouden.</w:t>
      </w:r>
    </w:p>
    <w:p w14:paraId="43A41A48" w14:textId="77777777" w:rsidR="0035300B" w:rsidRPr="00FF710E" w:rsidRDefault="0035300B" w:rsidP="008F351A">
      <w:pPr>
        <w:autoSpaceDE w:val="0"/>
        <w:autoSpaceDN w:val="0"/>
        <w:adjustRightInd w:val="0"/>
        <w:spacing w:line="240" w:lineRule="auto"/>
        <w:rPr>
          <w:rFonts w:ascii="Arial" w:hAnsi="Arial"/>
          <w:i/>
          <w:iCs/>
          <w:sz w:val="20"/>
          <w:szCs w:val="20"/>
        </w:rPr>
      </w:pPr>
    </w:p>
    <w:p w14:paraId="253F0207" w14:textId="3850F89B" w:rsidR="00856A14" w:rsidRPr="00FF710E" w:rsidRDefault="008461B5" w:rsidP="00856A14">
      <w:pPr>
        <w:autoSpaceDE w:val="0"/>
        <w:autoSpaceDN w:val="0"/>
        <w:adjustRightInd w:val="0"/>
        <w:spacing w:line="240" w:lineRule="auto"/>
        <w:rPr>
          <w:ins w:id="92" w:author="Annette Zebel-Vaudo" w:date="2022-02-02T15:46:00Z"/>
          <w:rFonts w:eastAsiaTheme="majorEastAsia" w:cstheme="minorHAnsi"/>
          <w:b/>
          <w:i/>
          <w:iCs/>
          <w:szCs w:val="21"/>
        </w:rPr>
      </w:pPr>
      <w:commentRangeStart w:id="93"/>
      <w:r w:rsidRPr="00FF710E">
        <w:rPr>
          <w:rStyle w:val="Kop3Char"/>
          <w:i/>
          <w:iCs/>
        </w:rPr>
        <w:t xml:space="preserve">Artikel 5.x Aanwijzing verboden </w:t>
      </w:r>
      <w:commentRangeStart w:id="94"/>
      <w:r w:rsidRPr="00FF710E">
        <w:rPr>
          <w:rStyle w:val="Kop3Char"/>
          <w:i/>
          <w:iCs/>
        </w:rPr>
        <w:t>gevallen</w:t>
      </w:r>
      <w:commentRangeEnd w:id="94"/>
      <w:r w:rsidR="00FF710E">
        <w:rPr>
          <w:rStyle w:val="Verwijzingopmerking"/>
        </w:rPr>
        <w:commentReference w:id="94"/>
      </w:r>
      <w:r w:rsidRPr="00FF710E">
        <w:rPr>
          <w:rStyle w:val="Kop3Char"/>
          <w:i/>
          <w:iCs/>
        </w:rPr>
        <w:br/>
      </w:r>
      <w:commentRangeEnd w:id="93"/>
      <w:r w:rsidRPr="00FF710E">
        <w:rPr>
          <w:rStyle w:val="Verwijzingopmerking"/>
          <w:i/>
          <w:iCs/>
        </w:rPr>
        <w:commentReference w:id="93"/>
      </w:r>
      <w:r w:rsidR="00856A14" w:rsidRPr="00FF710E">
        <w:rPr>
          <w:i/>
          <w:iCs/>
        </w:rPr>
        <w:t>Het is verboden om een woning te gebruiken voor kamerverhuur.</w:t>
      </w:r>
      <w:r w:rsidR="00856A14" w:rsidRPr="00FF710E">
        <w:rPr>
          <w:rFonts w:cstheme="minorHAnsi"/>
          <w:i/>
          <w:iCs/>
          <w:szCs w:val="21"/>
        </w:rPr>
        <w:br/>
      </w:r>
    </w:p>
    <w:p w14:paraId="7D3D9D4E" w14:textId="77777777" w:rsidR="00856A14" w:rsidRPr="00B119E7" w:rsidRDefault="00856A14" w:rsidP="00856A14">
      <w:pPr>
        <w:autoSpaceDE w:val="0"/>
        <w:autoSpaceDN w:val="0"/>
        <w:adjustRightInd w:val="0"/>
        <w:spacing w:line="240" w:lineRule="auto"/>
        <w:rPr>
          <w:rFonts w:ascii="Arial" w:hAnsi="Arial"/>
          <w:b/>
          <w:bCs/>
          <w:sz w:val="19"/>
          <w:szCs w:val="19"/>
          <w:highlight w:val="red"/>
        </w:rPr>
      </w:pPr>
      <w:r w:rsidRPr="00B119E7">
        <w:rPr>
          <w:rFonts w:ascii="Arial" w:hAnsi="Arial"/>
          <w:b/>
          <w:bCs/>
          <w:sz w:val="19"/>
          <w:szCs w:val="19"/>
          <w:highlight w:val="red"/>
        </w:rPr>
        <w:t>Toelichting op Aanwijzing vergunningplicht mantelzorg</w:t>
      </w:r>
    </w:p>
    <w:p w14:paraId="3FC8C693" w14:textId="77777777" w:rsidR="00856A14" w:rsidRDefault="00856A14" w:rsidP="00856A14">
      <w:pPr>
        <w:autoSpaceDE w:val="0"/>
        <w:autoSpaceDN w:val="0"/>
        <w:adjustRightInd w:val="0"/>
        <w:spacing w:line="240" w:lineRule="auto"/>
        <w:rPr>
          <w:rFonts w:ascii="Arial" w:hAnsi="Arial"/>
          <w:sz w:val="19"/>
          <w:szCs w:val="19"/>
        </w:rPr>
      </w:pPr>
      <w:r w:rsidRPr="00B119E7">
        <w:rPr>
          <w:highlight w:val="red"/>
        </w:rPr>
        <w:t>Deze regel is opgenomen i.v.m. artikel 9 BP Eureka</w:t>
      </w:r>
      <w:r>
        <w:rPr>
          <w:highlight w:val="red"/>
        </w:rPr>
        <w:t>,</w:t>
      </w:r>
      <w:r w:rsidRPr="00B119E7">
        <w:rPr>
          <w:highlight w:val="red"/>
        </w:rPr>
        <w:t xml:space="preserve"> maar deze regel was eigenlijk in strijd met artikel 2 lid 22 bijlage 2 Bor voor wat betreft een bestaand bouwwerk</w:t>
      </w:r>
      <w:r>
        <w:rPr>
          <w:highlight w:val="red"/>
        </w:rPr>
        <w:t xml:space="preserve">. O.g.v. </w:t>
      </w:r>
      <w:r w:rsidRPr="00B119E7">
        <w:rPr>
          <w:highlight w:val="red"/>
        </w:rPr>
        <w:t xml:space="preserve">artikel 22.36 onder c </w:t>
      </w:r>
      <w:r>
        <w:rPr>
          <w:highlight w:val="red"/>
        </w:rPr>
        <w:t>is dit vergunningvrij. Aangezien de regels uit Eureka</w:t>
      </w:r>
      <w:r w:rsidRPr="00B119E7">
        <w:rPr>
          <w:highlight w:val="red"/>
        </w:rPr>
        <w:t xml:space="preserve"> beleidsneutra</w:t>
      </w:r>
      <w:r w:rsidRPr="00117608">
        <w:rPr>
          <w:highlight w:val="red"/>
        </w:rPr>
        <w:t>al worden overgenomen is dit niet aangepast.</w:t>
      </w:r>
    </w:p>
    <w:p w14:paraId="1476DE61" w14:textId="77777777" w:rsidR="00856A14" w:rsidRDefault="00856A14" w:rsidP="00856A14">
      <w:pPr>
        <w:autoSpaceDE w:val="0"/>
        <w:autoSpaceDN w:val="0"/>
        <w:adjustRightInd w:val="0"/>
        <w:spacing w:line="240" w:lineRule="auto"/>
        <w:rPr>
          <w:rFonts w:asciiTheme="majorHAnsi" w:eastAsiaTheme="majorEastAsia" w:hAnsiTheme="majorHAnsi" w:cstheme="majorBidi" w:hint="eastAsia"/>
          <w:b/>
          <w:szCs w:val="24"/>
        </w:rPr>
      </w:pPr>
    </w:p>
    <w:p w14:paraId="2F3DF513" w14:textId="77777777" w:rsidR="00856A14" w:rsidRDefault="00856A14" w:rsidP="00856A14">
      <w:r w:rsidRPr="004F53A6">
        <w:rPr>
          <w:highlight w:val="red"/>
        </w:rPr>
        <w:lastRenderedPageBreak/>
        <w:t>Mantelzorgactiviteit en activiteiten in de vorm van beroep en bedrijf aan huis zijn nu samen met woon-activiteit geannoteerd. Dat moest, omdat woon-activiteit nog geen ‘haakje’ heeft in de functionele structuur waar deze activiteiten onder gehangen kunnen worden. Zodra dat kan, kan woon-activiteit verwijderd worden.</w:t>
      </w:r>
      <w:r>
        <w:t xml:space="preserve"> </w:t>
      </w:r>
    </w:p>
    <w:p w14:paraId="76EF9877" w14:textId="77777777" w:rsidR="00856A14" w:rsidRPr="00CE6129" w:rsidRDefault="00856A14" w:rsidP="00856A14">
      <w:pPr>
        <w:autoSpaceDE w:val="0"/>
        <w:autoSpaceDN w:val="0"/>
        <w:adjustRightInd w:val="0"/>
        <w:spacing w:line="240" w:lineRule="auto"/>
        <w:rPr>
          <w:rFonts w:asciiTheme="majorHAnsi" w:eastAsiaTheme="majorEastAsia" w:hAnsiTheme="majorHAnsi" w:cstheme="majorBidi" w:hint="eastAsia"/>
          <w:b/>
          <w:szCs w:val="24"/>
        </w:rPr>
      </w:pPr>
    </w:p>
    <w:p w14:paraId="60B900C5" w14:textId="3E29CAA8" w:rsidR="00856A14" w:rsidRPr="00FF710E" w:rsidRDefault="00856A14" w:rsidP="00856A14">
      <w:pPr>
        <w:autoSpaceDE w:val="0"/>
        <w:autoSpaceDN w:val="0"/>
        <w:adjustRightInd w:val="0"/>
        <w:spacing w:line="240" w:lineRule="auto"/>
        <w:rPr>
          <w:rFonts w:ascii="Arial" w:hAnsi="Arial"/>
          <w:i/>
          <w:iCs/>
          <w:sz w:val="19"/>
          <w:szCs w:val="19"/>
        </w:rPr>
      </w:pPr>
      <w:commentRangeStart w:id="95"/>
      <w:r w:rsidRPr="00FF710E">
        <w:rPr>
          <w:rFonts w:asciiTheme="majorHAnsi" w:eastAsiaTheme="majorEastAsia" w:hAnsiTheme="majorHAnsi" w:cstheme="majorBidi"/>
          <w:b/>
          <w:i/>
          <w:iCs/>
          <w:szCs w:val="24"/>
        </w:rPr>
        <w:t>Artikel 5x Aanwijzing vergunningplicht</w:t>
      </w:r>
      <w:r w:rsidR="00D23977" w:rsidRPr="00FF710E">
        <w:rPr>
          <w:rFonts w:asciiTheme="majorHAnsi" w:eastAsiaTheme="majorEastAsia" w:hAnsiTheme="majorHAnsi" w:cstheme="majorBidi"/>
          <w:b/>
          <w:i/>
          <w:iCs/>
          <w:szCs w:val="24"/>
        </w:rPr>
        <w:t>ige gevallen</w:t>
      </w:r>
      <w:r w:rsidRPr="00FF710E">
        <w:rPr>
          <w:rFonts w:asciiTheme="majorHAnsi" w:eastAsiaTheme="majorEastAsia" w:hAnsiTheme="majorHAnsi" w:cstheme="majorBidi"/>
          <w:b/>
          <w:i/>
          <w:iCs/>
          <w:szCs w:val="24"/>
        </w:rPr>
        <w:br/>
      </w:r>
      <w:commentRangeEnd w:id="95"/>
      <w:r w:rsidRPr="00FF710E">
        <w:rPr>
          <w:rStyle w:val="Verwijzingopmerking"/>
          <w:i/>
          <w:iCs/>
        </w:rPr>
        <w:commentReference w:id="95"/>
      </w:r>
      <w:r w:rsidRPr="00FF710E">
        <w:rPr>
          <w:rFonts w:ascii="Arial" w:hAnsi="Arial"/>
          <w:i/>
          <w:iCs/>
          <w:sz w:val="20"/>
          <w:szCs w:val="20"/>
        </w:rPr>
        <w:t xml:space="preserve">Het is verboden zonder omgevingsvergunning een bijbehorend bouwwerk bij een woning als huisvesting voor </w:t>
      </w:r>
      <w:r w:rsidRPr="00FF710E">
        <w:rPr>
          <w:rFonts w:ascii="Arial" w:hAnsi="Arial"/>
          <w:i/>
          <w:iCs/>
          <w:sz w:val="20"/>
          <w:szCs w:val="20"/>
          <w:highlight w:val="green"/>
        </w:rPr>
        <w:t xml:space="preserve">mantelzorg </w:t>
      </w:r>
      <w:r w:rsidRPr="00FF710E">
        <w:rPr>
          <w:rFonts w:ascii="Arial" w:hAnsi="Arial"/>
          <w:i/>
          <w:iCs/>
          <w:sz w:val="20"/>
          <w:szCs w:val="20"/>
        </w:rPr>
        <w:t>te gebruiken.</w:t>
      </w:r>
    </w:p>
    <w:p w14:paraId="345F6301" w14:textId="77777777" w:rsidR="00856A14" w:rsidRPr="00FF710E" w:rsidRDefault="00856A14" w:rsidP="00856A14">
      <w:pPr>
        <w:autoSpaceDE w:val="0"/>
        <w:autoSpaceDN w:val="0"/>
        <w:adjustRightInd w:val="0"/>
        <w:spacing w:line="240" w:lineRule="auto"/>
        <w:rPr>
          <w:rFonts w:ascii="Arial" w:hAnsi="Arial"/>
          <w:i/>
          <w:iCs/>
          <w:sz w:val="19"/>
          <w:szCs w:val="19"/>
        </w:rPr>
      </w:pPr>
    </w:p>
    <w:p w14:paraId="4A65E43F" w14:textId="77777777" w:rsidR="00856A14" w:rsidRPr="00FF710E" w:rsidRDefault="00856A14" w:rsidP="00856A14">
      <w:pPr>
        <w:autoSpaceDE w:val="0"/>
        <w:autoSpaceDN w:val="0"/>
        <w:adjustRightInd w:val="0"/>
        <w:spacing w:line="240" w:lineRule="auto"/>
        <w:rPr>
          <w:rStyle w:val="Kop3Char"/>
          <w:rFonts w:hint="eastAsia"/>
          <w:i/>
          <w:iCs/>
        </w:rPr>
      </w:pPr>
      <w:r w:rsidRPr="00FF710E">
        <w:rPr>
          <w:rFonts w:ascii="Arial" w:hAnsi="Arial"/>
          <w:i/>
          <w:iCs/>
          <w:sz w:val="19"/>
          <w:szCs w:val="19"/>
        </w:rPr>
        <w:br/>
      </w:r>
      <w:commentRangeStart w:id="96"/>
      <w:r w:rsidRPr="00FF710E">
        <w:rPr>
          <w:rStyle w:val="Kop3Char"/>
          <w:i/>
          <w:iCs/>
        </w:rPr>
        <w:t>Artikel 5.x Bijzondere aanvraagvereisten omgevingsvergunning mantelzorg</w:t>
      </w:r>
      <w:commentRangeEnd w:id="96"/>
      <w:r w:rsidRPr="00FF710E">
        <w:rPr>
          <w:rStyle w:val="Verwijzingopmerking"/>
          <w:i/>
          <w:iCs/>
        </w:rPr>
        <w:commentReference w:id="96"/>
      </w:r>
    </w:p>
    <w:p w14:paraId="41F21848" w14:textId="77777777" w:rsidR="00856A14" w:rsidRPr="00FF710E" w:rsidRDefault="00856A14" w:rsidP="00856A14">
      <w:pPr>
        <w:autoSpaceDE w:val="0"/>
        <w:autoSpaceDN w:val="0"/>
        <w:adjustRightInd w:val="0"/>
        <w:spacing w:line="240" w:lineRule="auto"/>
        <w:rPr>
          <w:rFonts w:ascii="Arial" w:hAnsi="Arial"/>
          <w:i/>
          <w:iCs/>
          <w:sz w:val="19"/>
          <w:szCs w:val="19"/>
        </w:rPr>
      </w:pPr>
      <w:r w:rsidRPr="00FF710E">
        <w:rPr>
          <w:rFonts w:ascii="Arial" w:hAnsi="Arial"/>
          <w:i/>
          <w:iCs/>
          <w:sz w:val="19"/>
          <w:szCs w:val="19"/>
        </w:rPr>
        <w:t>Bij de aanvraag voor de omgevingsvergunning worden de volgende gegevens en bescheiden verstrekt:</w:t>
      </w:r>
    </w:p>
    <w:p w14:paraId="7F9A625C" w14:textId="77777777" w:rsidR="00856A14" w:rsidRPr="00FF710E" w:rsidRDefault="00856A14" w:rsidP="00D37065">
      <w:pPr>
        <w:pStyle w:val="Lijstalinea"/>
        <w:numPr>
          <w:ilvl w:val="0"/>
          <w:numId w:val="55"/>
        </w:numPr>
        <w:autoSpaceDE w:val="0"/>
        <w:autoSpaceDN w:val="0"/>
        <w:adjustRightInd w:val="0"/>
        <w:spacing w:line="240" w:lineRule="auto"/>
        <w:rPr>
          <w:rFonts w:ascii="Arial" w:hAnsi="Arial"/>
          <w:i/>
          <w:iCs/>
          <w:sz w:val="19"/>
          <w:szCs w:val="19"/>
        </w:rPr>
      </w:pPr>
      <w:r w:rsidRPr="00FF710E">
        <w:rPr>
          <w:rFonts w:ascii="Arial" w:hAnsi="Arial"/>
          <w:i/>
          <w:iCs/>
          <w:sz w:val="19"/>
          <w:szCs w:val="19"/>
        </w:rPr>
        <w:t>een opgave van de bruto inhoud in m3 en de bruto vloeroppervlakte in m2 van het deel van het bouwwerk dat gebruikt gaat worden voor huisvesting voor mantelzorg; en</w:t>
      </w:r>
    </w:p>
    <w:p w14:paraId="60BC6C50" w14:textId="77777777" w:rsidR="00856A14" w:rsidRPr="00FF710E" w:rsidRDefault="00856A14" w:rsidP="00D37065">
      <w:pPr>
        <w:pStyle w:val="Lijstalinea"/>
        <w:numPr>
          <w:ilvl w:val="0"/>
          <w:numId w:val="55"/>
        </w:numPr>
        <w:autoSpaceDE w:val="0"/>
        <w:autoSpaceDN w:val="0"/>
        <w:adjustRightInd w:val="0"/>
        <w:spacing w:line="240" w:lineRule="auto"/>
        <w:rPr>
          <w:rFonts w:asciiTheme="majorHAnsi" w:eastAsiaTheme="majorEastAsia" w:hAnsiTheme="majorHAnsi" w:cstheme="majorBidi" w:hint="eastAsia"/>
          <w:i/>
          <w:iCs/>
          <w:szCs w:val="24"/>
        </w:rPr>
      </w:pPr>
      <w:r w:rsidRPr="00FF710E">
        <w:rPr>
          <w:rFonts w:ascii="Arial" w:hAnsi="Arial"/>
          <w:i/>
          <w:iCs/>
          <w:sz w:val="19"/>
          <w:szCs w:val="19"/>
        </w:rPr>
        <w:t>de locatie van het bijbehorende bouwwerk.</w:t>
      </w:r>
    </w:p>
    <w:p w14:paraId="379433DF" w14:textId="77777777" w:rsidR="00856A14" w:rsidRPr="00FF710E" w:rsidRDefault="00856A14" w:rsidP="00856A14">
      <w:pPr>
        <w:autoSpaceDE w:val="0"/>
        <w:autoSpaceDN w:val="0"/>
        <w:adjustRightInd w:val="0"/>
        <w:spacing w:line="240" w:lineRule="auto"/>
        <w:rPr>
          <w:rStyle w:val="Kop3Char"/>
          <w:rFonts w:hint="eastAsia"/>
          <w:i/>
          <w:iCs/>
        </w:rPr>
      </w:pPr>
    </w:p>
    <w:p w14:paraId="4B96C0B0" w14:textId="77777777" w:rsidR="00856A14" w:rsidRPr="00FF710E" w:rsidRDefault="00856A14" w:rsidP="00856A14">
      <w:pPr>
        <w:autoSpaceDE w:val="0"/>
        <w:autoSpaceDN w:val="0"/>
        <w:adjustRightInd w:val="0"/>
        <w:spacing w:line="240" w:lineRule="auto"/>
        <w:rPr>
          <w:rStyle w:val="Kop3Char"/>
          <w:rFonts w:hint="eastAsia"/>
          <w:i/>
          <w:iCs/>
        </w:rPr>
      </w:pPr>
      <w:commentRangeStart w:id="97"/>
      <w:r w:rsidRPr="00FF710E">
        <w:rPr>
          <w:rStyle w:val="Kop3Char"/>
          <w:i/>
          <w:iCs/>
        </w:rPr>
        <w:t>Artikel 5.x Specifieke beoordelingsregels omgevingsvergunning mantelzorg</w:t>
      </w:r>
      <w:commentRangeEnd w:id="97"/>
      <w:r w:rsidRPr="00FF710E">
        <w:rPr>
          <w:rStyle w:val="Verwijzingopmerking"/>
          <w:i/>
          <w:iCs/>
        </w:rPr>
        <w:commentReference w:id="97"/>
      </w:r>
    </w:p>
    <w:p w14:paraId="716AEF22" w14:textId="77777777" w:rsidR="00856A14" w:rsidRPr="00FF710E" w:rsidRDefault="00856A14" w:rsidP="00856A14">
      <w:pPr>
        <w:autoSpaceDE w:val="0"/>
        <w:autoSpaceDN w:val="0"/>
        <w:adjustRightInd w:val="0"/>
        <w:spacing w:line="240" w:lineRule="auto"/>
        <w:rPr>
          <w:rFonts w:ascii="Arial" w:hAnsi="Arial"/>
          <w:i/>
          <w:iCs/>
          <w:sz w:val="19"/>
          <w:szCs w:val="19"/>
        </w:rPr>
      </w:pPr>
      <w:r w:rsidRPr="00FF710E">
        <w:rPr>
          <w:rFonts w:ascii="Arial" w:hAnsi="Arial"/>
          <w:i/>
          <w:iCs/>
          <w:sz w:val="19"/>
          <w:szCs w:val="19"/>
        </w:rPr>
        <w:t>De omgevingsvergunning wordt alleen verleend als:</w:t>
      </w:r>
    </w:p>
    <w:p w14:paraId="2E64EB55" w14:textId="77777777" w:rsidR="00856A14" w:rsidRPr="00FF710E" w:rsidRDefault="00856A14" w:rsidP="00D37065">
      <w:pPr>
        <w:pStyle w:val="Lijstalinea"/>
        <w:numPr>
          <w:ilvl w:val="0"/>
          <w:numId w:val="56"/>
        </w:numPr>
        <w:autoSpaceDE w:val="0"/>
        <w:autoSpaceDN w:val="0"/>
        <w:adjustRightInd w:val="0"/>
        <w:spacing w:line="240" w:lineRule="auto"/>
        <w:rPr>
          <w:rFonts w:ascii="Arial" w:hAnsi="Arial"/>
          <w:i/>
          <w:iCs/>
          <w:sz w:val="19"/>
          <w:szCs w:val="19"/>
        </w:rPr>
      </w:pPr>
      <w:r w:rsidRPr="00FF710E">
        <w:rPr>
          <w:rFonts w:ascii="Arial" w:hAnsi="Arial"/>
          <w:i/>
          <w:iCs/>
          <w:sz w:val="19"/>
          <w:szCs w:val="19"/>
        </w:rPr>
        <w:t>maximaal 30 m² van het bijbehorende bouwwerk voor mantelzorg wordt gebruikt; en</w:t>
      </w:r>
    </w:p>
    <w:p w14:paraId="70A4D8A5" w14:textId="77777777" w:rsidR="00856A14" w:rsidRPr="00FF710E" w:rsidRDefault="00856A14" w:rsidP="00D37065">
      <w:pPr>
        <w:pStyle w:val="Lijstalinea"/>
        <w:numPr>
          <w:ilvl w:val="0"/>
          <w:numId w:val="56"/>
        </w:numPr>
        <w:autoSpaceDE w:val="0"/>
        <w:autoSpaceDN w:val="0"/>
        <w:adjustRightInd w:val="0"/>
        <w:spacing w:line="240" w:lineRule="auto"/>
        <w:rPr>
          <w:rFonts w:ascii="Arial" w:hAnsi="Arial"/>
          <w:i/>
          <w:iCs/>
          <w:sz w:val="19"/>
          <w:szCs w:val="19"/>
        </w:rPr>
      </w:pPr>
      <w:r w:rsidRPr="00FF710E">
        <w:rPr>
          <w:rFonts w:ascii="Arial" w:hAnsi="Arial"/>
          <w:i/>
          <w:iCs/>
          <w:sz w:val="19"/>
          <w:szCs w:val="19"/>
        </w:rPr>
        <w:t>er naar het oordeel van het college van burgemeester en wethouders geen onevenredige aantasting plaatsvindt van:</w:t>
      </w:r>
    </w:p>
    <w:p w14:paraId="7F1817B1" w14:textId="77777777" w:rsidR="00856A14" w:rsidRPr="00FF710E" w:rsidRDefault="00856A14" w:rsidP="00D37065">
      <w:pPr>
        <w:pStyle w:val="Lijstalinea"/>
        <w:numPr>
          <w:ilvl w:val="1"/>
          <w:numId w:val="103"/>
        </w:numPr>
        <w:autoSpaceDE w:val="0"/>
        <w:autoSpaceDN w:val="0"/>
        <w:adjustRightInd w:val="0"/>
        <w:spacing w:line="240" w:lineRule="auto"/>
        <w:rPr>
          <w:rFonts w:ascii="Arial" w:hAnsi="Arial"/>
          <w:i/>
          <w:iCs/>
          <w:sz w:val="19"/>
          <w:szCs w:val="19"/>
        </w:rPr>
      </w:pPr>
      <w:r w:rsidRPr="00FF710E">
        <w:rPr>
          <w:rFonts w:ascii="Arial" w:hAnsi="Arial"/>
          <w:i/>
          <w:iCs/>
          <w:sz w:val="19"/>
          <w:szCs w:val="19"/>
        </w:rPr>
        <w:t>de bedrijfsvoering en ontwikkelingsmogelijkheden voor omliggende bedrijven; en</w:t>
      </w:r>
    </w:p>
    <w:p w14:paraId="5A51D4EA" w14:textId="77777777" w:rsidR="00856A14" w:rsidRPr="00FF710E" w:rsidRDefault="00856A14" w:rsidP="00D37065">
      <w:pPr>
        <w:pStyle w:val="Lijstalinea"/>
        <w:numPr>
          <w:ilvl w:val="1"/>
          <w:numId w:val="103"/>
        </w:numPr>
        <w:autoSpaceDE w:val="0"/>
        <w:autoSpaceDN w:val="0"/>
        <w:adjustRightInd w:val="0"/>
        <w:spacing w:line="240" w:lineRule="auto"/>
        <w:rPr>
          <w:rFonts w:ascii="Arial" w:hAnsi="Arial"/>
          <w:i/>
          <w:iCs/>
          <w:sz w:val="20"/>
          <w:szCs w:val="20"/>
        </w:rPr>
      </w:pPr>
      <w:r w:rsidRPr="00FF710E">
        <w:rPr>
          <w:rFonts w:ascii="Arial" w:hAnsi="Arial"/>
          <w:i/>
          <w:iCs/>
          <w:sz w:val="19"/>
          <w:szCs w:val="19"/>
        </w:rPr>
        <w:t>het woon- en leefklimaat ter plaatse van omliggende gronden.</w:t>
      </w:r>
    </w:p>
    <w:p w14:paraId="1061F957" w14:textId="77777777" w:rsidR="00856A14" w:rsidRPr="00FF710E" w:rsidRDefault="00856A14" w:rsidP="00856A14">
      <w:pPr>
        <w:autoSpaceDE w:val="0"/>
        <w:autoSpaceDN w:val="0"/>
        <w:adjustRightInd w:val="0"/>
        <w:spacing w:line="240" w:lineRule="auto"/>
        <w:rPr>
          <w:rFonts w:ascii="Arial" w:hAnsi="Arial"/>
          <w:b/>
          <w:bCs/>
          <w:i/>
          <w:iCs/>
          <w:sz w:val="20"/>
          <w:szCs w:val="20"/>
        </w:rPr>
      </w:pPr>
    </w:p>
    <w:p w14:paraId="33AC676E" w14:textId="77777777" w:rsidR="004356A1" w:rsidRPr="00161EB3" w:rsidRDefault="004356A1" w:rsidP="004356A1">
      <w:pPr>
        <w:pStyle w:val="Kop2"/>
        <w:numPr>
          <w:ilvl w:val="1"/>
          <w:numId w:val="0"/>
        </w:numPr>
        <w:spacing w:line="240" w:lineRule="auto"/>
        <w:ind w:left="680" w:hanging="680"/>
        <w:rPr>
          <w:rFonts w:hint="eastAsia"/>
          <w:i/>
          <w:iCs/>
        </w:rPr>
      </w:pPr>
      <w:commentRangeStart w:id="98"/>
      <w:r>
        <w:t>Paragraaf 5.2.19 Beroep of bedrijf aan huis uitoefenen</w:t>
      </w:r>
      <w:commentRangeEnd w:id="98"/>
      <w:r w:rsidR="008C302C">
        <w:rPr>
          <w:rStyle w:val="Verwijzingopmerking"/>
          <w:rFonts w:asciiTheme="minorHAnsi" w:eastAsiaTheme="minorHAnsi" w:hAnsiTheme="minorHAnsi" w:cs="Arial"/>
          <w:b w:val="0"/>
        </w:rPr>
        <w:commentReference w:id="98"/>
      </w:r>
    </w:p>
    <w:p w14:paraId="656A1EDB" w14:textId="77777777" w:rsidR="002C7B6C" w:rsidRPr="001B7A97" w:rsidRDefault="002C7B6C" w:rsidP="002C7B6C">
      <w:pPr>
        <w:pStyle w:val="Kop3"/>
        <w:numPr>
          <w:ilvl w:val="0"/>
          <w:numId w:val="0"/>
        </w:numPr>
        <w:spacing w:line="240" w:lineRule="auto"/>
        <w:ind w:left="794" w:hanging="794"/>
        <w:rPr>
          <w:rFonts w:hint="eastAsia"/>
        </w:rPr>
      </w:pPr>
      <w:r w:rsidRPr="001B7A97">
        <w:t>Artikel 5.127 Toepassingsbereik</w:t>
      </w:r>
    </w:p>
    <w:p w14:paraId="332EA93A" w14:textId="77777777" w:rsidR="002C7B6C" w:rsidRPr="00161EB3" w:rsidRDefault="002C7B6C" w:rsidP="002C7B6C">
      <w:pPr>
        <w:spacing w:line="240" w:lineRule="auto"/>
      </w:pPr>
      <w:r w:rsidRPr="2B2C25C3">
        <w:t xml:space="preserve">Deze paragraaf gaat over het </w:t>
      </w:r>
      <w:r w:rsidRPr="008C302C">
        <w:rPr>
          <w:highlight w:val="green"/>
        </w:rPr>
        <w:t>uitoefenen van een beroep of bedrijf aan huis</w:t>
      </w:r>
      <w:r w:rsidRPr="2B2C25C3">
        <w:t>.</w:t>
      </w:r>
    </w:p>
    <w:p w14:paraId="201EDE9A" w14:textId="77777777" w:rsidR="002C7B6C" w:rsidRPr="00161EB3" w:rsidRDefault="002C7B6C" w:rsidP="002C7B6C">
      <w:pPr>
        <w:spacing w:line="240" w:lineRule="auto"/>
      </w:pPr>
    </w:p>
    <w:p w14:paraId="5B4E8D30" w14:textId="77777777" w:rsidR="002C7B6C" w:rsidRPr="001B7A97" w:rsidRDefault="002C7B6C" w:rsidP="002C7B6C">
      <w:pPr>
        <w:pStyle w:val="Kop3"/>
        <w:numPr>
          <w:ilvl w:val="0"/>
          <w:numId w:val="0"/>
        </w:numPr>
        <w:spacing w:line="240" w:lineRule="auto"/>
        <w:ind w:left="794" w:hanging="794"/>
        <w:rPr>
          <w:rFonts w:hint="eastAsia"/>
        </w:rPr>
      </w:pPr>
      <w:r w:rsidRPr="001B7A97">
        <w:t>Artikel 5.128 Oogmerken</w:t>
      </w:r>
    </w:p>
    <w:p w14:paraId="6F8B6312" w14:textId="77777777" w:rsidR="002C7B6C" w:rsidRPr="00161EB3" w:rsidRDefault="002C7B6C" w:rsidP="002C7B6C">
      <w:pPr>
        <w:spacing w:line="240" w:lineRule="auto"/>
      </w:pPr>
      <w:r w:rsidRPr="3947C268">
        <w:t>De regels in deze paragraaf zijn gesteld met het oog op:</w:t>
      </w:r>
    </w:p>
    <w:p w14:paraId="51649450" w14:textId="77777777" w:rsidR="002C7B6C" w:rsidRPr="00877DD7" w:rsidRDefault="002C7B6C" w:rsidP="00D37065">
      <w:pPr>
        <w:pStyle w:val="Lijstalinea"/>
        <w:numPr>
          <w:ilvl w:val="0"/>
          <w:numId w:val="76"/>
        </w:numPr>
        <w:spacing w:line="240" w:lineRule="auto"/>
        <w:rPr>
          <w:rFonts w:eastAsiaTheme="minorEastAsia" w:cstheme="minorBidi"/>
        </w:rPr>
      </w:pPr>
      <w:r w:rsidRPr="3947C268">
        <w:t>het beschermen van een goed woon- en leefklimaat;</w:t>
      </w:r>
    </w:p>
    <w:p w14:paraId="1A9A94C3" w14:textId="77777777" w:rsidR="002C7B6C" w:rsidRPr="00877DD7" w:rsidRDefault="002C7B6C" w:rsidP="00D37065">
      <w:pPr>
        <w:pStyle w:val="Lijstalinea"/>
        <w:numPr>
          <w:ilvl w:val="0"/>
          <w:numId w:val="76"/>
        </w:numPr>
        <w:spacing w:line="240" w:lineRule="auto"/>
        <w:rPr>
          <w:rFonts w:eastAsiaTheme="minorEastAsia" w:cstheme="minorBidi"/>
        </w:rPr>
      </w:pPr>
      <w:r w:rsidRPr="3947C268">
        <w:t>het beschermen van de gezondheid; en</w:t>
      </w:r>
    </w:p>
    <w:p w14:paraId="3749AC32" w14:textId="77777777" w:rsidR="002C7B6C" w:rsidRPr="00877DD7" w:rsidRDefault="002C7B6C" w:rsidP="00D37065">
      <w:pPr>
        <w:pStyle w:val="Lijstalinea"/>
        <w:numPr>
          <w:ilvl w:val="0"/>
          <w:numId w:val="76"/>
        </w:numPr>
        <w:spacing w:line="240" w:lineRule="auto"/>
        <w:rPr>
          <w:rFonts w:eastAsiaTheme="minorEastAsia" w:cstheme="minorBidi"/>
        </w:rPr>
      </w:pPr>
      <w:r w:rsidRPr="3947C268">
        <w:t>ruimte bieden aan economische activiteiten.</w:t>
      </w:r>
    </w:p>
    <w:p w14:paraId="19A73A67" w14:textId="61A01F77" w:rsidR="00856A14" w:rsidRPr="00CE6129" w:rsidRDefault="00856A14" w:rsidP="004E5E39"/>
    <w:p w14:paraId="76FE6E7B" w14:textId="2C438E63" w:rsidR="1CC1E8D6" w:rsidRPr="000F387E" w:rsidRDefault="1CC1E8D6" w:rsidP="000F387E">
      <w:pPr>
        <w:pStyle w:val="Kop3"/>
        <w:numPr>
          <w:ilvl w:val="0"/>
          <w:numId w:val="0"/>
        </w:numPr>
        <w:ind w:left="794" w:hanging="794"/>
        <w:rPr>
          <w:rFonts w:hint="eastAsia"/>
        </w:rPr>
      </w:pPr>
      <w:r w:rsidRPr="000F387E">
        <w:t>Artikel 5.129 Algemene regels uitoefenen beroep of bedrijf aan huis</w:t>
      </w:r>
    </w:p>
    <w:p w14:paraId="645724FA" w14:textId="01A5CFDA" w:rsidR="1CC1E8D6" w:rsidRDefault="1CC1E8D6">
      <w:r w:rsidRPr="1CC1E8D6">
        <w:rPr>
          <w:rFonts w:ascii="Calibri" w:eastAsia="Calibri" w:hAnsi="Calibri" w:cs="Calibri"/>
          <w:color w:val="000000" w:themeColor="text1"/>
          <w:szCs w:val="21"/>
        </w:rPr>
        <w:t xml:space="preserve">Het beroep of bedrijf aan huis wordt </w:t>
      </w:r>
      <w:commentRangeStart w:id="99"/>
      <w:r w:rsidRPr="1CC1E8D6">
        <w:rPr>
          <w:rFonts w:ascii="Calibri" w:eastAsia="Calibri" w:hAnsi="Calibri" w:cs="Calibri"/>
          <w:color w:val="000000" w:themeColor="text1"/>
          <w:szCs w:val="21"/>
        </w:rPr>
        <w:t xml:space="preserve">in de woonruimte </w:t>
      </w:r>
      <w:commentRangeEnd w:id="99"/>
      <w:r w:rsidR="000B1DA5">
        <w:rPr>
          <w:rStyle w:val="Verwijzingopmerking"/>
        </w:rPr>
        <w:commentReference w:id="99"/>
      </w:r>
      <w:r w:rsidRPr="1CC1E8D6">
        <w:rPr>
          <w:rFonts w:ascii="Calibri" w:eastAsia="Calibri" w:hAnsi="Calibri" w:cs="Calibri"/>
          <w:color w:val="000000" w:themeColor="text1"/>
          <w:szCs w:val="21"/>
        </w:rPr>
        <w:t>uitgeoefend.</w:t>
      </w:r>
    </w:p>
    <w:p w14:paraId="5923EF87" w14:textId="370DB153" w:rsidR="1CC1E8D6" w:rsidRDefault="1CC1E8D6" w:rsidP="1CC1E8D6">
      <w:pPr>
        <w:rPr>
          <w:rFonts w:ascii="Calibri" w:eastAsia="Calibri" w:hAnsi="Calibri"/>
          <w:szCs w:val="21"/>
        </w:rPr>
      </w:pPr>
    </w:p>
    <w:p w14:paraId="3F7832F2" w14:textId="1BF49440" w:rsidR="00856A14" w:rsidRPr="00E22E88" w:rsidRDefault="00856A14" w:rsidP="00856A14">
      <w:pPr>
        <w:pStyle w:val="Kop3"/>
        <w:numPr>
          <w:ilvl w:val="0"/>
          <w:numId w:val="0"/>
        </w:numPr>
        <w:ind w:left="794" w:hanging="794"/>
        <w:rPr>
          <w:rFonts w:hint="eastAsia"/>
          <w:i/>
          <w:iCs/>
        </w:rPr>
      </w:pPr>
      <w:r w:rsidRPr="00E22E88">
        <w:rPr>
          <w:i/>
          <w:iCs/>
        </w:rPr>
        <w:t xml:space="preserve">Artikel 5.x </w:t>
      </w:r>
      <w:r w:rsidR="001B1BDD" w:rsidRPr="00E22E88">
        <w:rPr>
          <w:i/>
          <w:iCs/>
        </w:rPr>
        <w:t xml:space="preserve">Aanwijzing verboden </w:t>
      </w:r>
      <w:commentRangeStart w:id="100"/>
      <w:r w:rsidR="001B1BDD" w:rsidRPr="00E22E88">
        <w:rPr>
          <w:i/>
          <w:iCs/>
        </w:rPr>
        <w:t>gevallen</w:t>
      </w:r>
      <w:commentRangeEnd w:id="100"/>
      <w:r w:rsidR="00E22E88">
        <w:rPr>
          <w:rStyle w:val="Verwijzingopmerking"/>
          <w:rFonts w:asciiTheme="minorHAnsi" w:eastAsiaTheme="minorHAnsi" w:hAnsiTheme="minorHAnsi" w:cs="Arial"/>
          <w:b w:val="0"/>
        </w:rPr>
        <w:commentReference w:id="100"/>
      </w:r>
    </w:p>
    <w:p w14:paraId="01474A3B" w14:textId="77777777" w:rsidR="00856A14" w:rsidRPr="00E22E88" w:rsidRDefault="00856A14" w:rsidP="00856A14">
      <w:pPr>
        <w:rPr>
          <w:b/>
          <w:i/>
          <w:iCs/>
        </w:rPr>
      </w:pPr>
      <w:r w:rsidRPr="00E22E88">
        <w:rPr>
          <w:i/>
          <w:iCs/>
        </w:rPr>
        <w:t xml:space="preserve">Het is verboden aan het wonen ondergeschikte activiteiten in de vorm van bed </w:t>
      </w:r>
      <w:proofErr w:type="spellStart"/>
      <w:r w:rsidRPr="00E22E88">
        <w:rPr>
          <w:i/>
          <w:iCs/>
        </w:rPr>
        <w:t>and</w:t>
      </w:r>
      <w:proofErr w:type="spellEnd"/>
      <w:r w:rsidRPr="00E22E88">
        <w:rPr>
          <w:i/>
          <w:iCs/>
        </w:rPr>
        <w:t xml:space="preserve"> </w:t>
      </w:r>
      <w:proofErr w:type="spellStart"/>
      <w:r w:rsidRPr="00E22E88">
        <w:rPr>
          <w:i/>
          <w:iCs/>
        </w:rPr>
        <w:t>breakfast</w:t>
      </w:r>
      <w:proofErr w:type="spellEnd"/>
      <w:r w:rsidRPr="00E22E88">
        <w:rPr>
          <w:i/>
          <w:iCs/>
        </w:rPr>
        <w:t xml:space="preserve"> te </w:t>
      </w:r>
    </w:p>
    <w:p w14:paraId="26F76485" w14:textId="446BC2C8" w:rsidR="00856A14" w:rsidRPr="00E22E88" w:rsidRDefault="00856A14" w:rsidP="00856A14">
      <w:pPr>
        <w:rPr>
          <w:i/>
          <w:iCs/>
        </w:rPr>
      </w:pPr>
      <w:r w:rsidRPr="00E22E88">
        <w:rPr>
          <w:i/>
          <w:iCs/>
        </w:rPr>
        <w:t>verrichten.</w:t>
      </w:r>
    </w:p>
    <w:p w14:paraId="751C496C" w14:textId="77777777" w:rsidR="003C1B2E" w:rsidRPr="00E22E88" w:rsidRDefault="003C1B2E" w:rsidP="00856A14">
      <w:pPr>
        <w:rPr>
          <w:i/>
          <w:iCs/>
        </w:rPr>
      </w:pPr>
    </w:p>
    <w:p w14:paraId="2989CC90" w14:textId="725557F3" w:rsidR="00856A14" w:rsidRPr="00E22E88" w:rsidRDefault="00856A14" w:rsidP="00856A14">
      <w:pPr>
        <w:pStyle w:val="Kop3"/>
        <w:numPr>
          <w:ilvl w:val="0"/>
          <w:numId w:val="0"/>
        </w:numPr>
        <w:ind w:left="794" w:hanging="794"/>
        <w:rPr>
          <w:rFonts w:hint="eastAsia"/>
          <w:i/>
          <w:iCs/>
        </w:rPr>
      </w:pPr>
      <w:commentRangeStart w:id="101"/>
      <w:r w:rsidRPr="00E22E88">
        <w:rPr>
          <w:i/>
          <w:iCs/>
        </w:rPr>
        <w:t>Artikel 5.x Aanwijzing vergunningplicht</w:t>
      </w:r>
      <w:r w:rsidR="002C7B6C" w:rsidRPr="00E22E88">
        <w:rPr>
          <w:i/>
          <w:iCs/>
        </w:rPr>
        <w:t>ige gevallen</w:t>
      </w:r>
      <w:r w:rsidRPr="00E22E88">
        <w:rPr>
          <w:i/>
          <w:iCs/>
        </w:rPr>
        <w:t xml:space="preserve"> </w:t>
      </w:r>
      <w:commentRangeEnd w:id="101"/>
      <w:r w:rsidRPr="00E22E88">
        <w:rPr>
          <w:rStyle w:val="Verwijzingopmerking"/>
          <w:rFonts w:asciiTheme="minorHAnsi" w:eastAsiaTheme="minorHAnsi" w:hAnsiTheme="minorHAnsi" w:cs="Arial"/>
          <w:b w:val="0"/>
          <w:i/>
          <w:iCs/>
        </w:rPr>
        <w:commentReference w:id="101"/>
      </w:r>
    </w:p>
    <w:p w14:paraId="267989B4" w14:textId="1DCD9C96" w:rsidR="00856A14" w:rsidRPr="00E22E88" w:rsidRDefault="00856A14" w:rsidP="006526B2">
      <w:pPr>
        <w:rPr>
          <w:i/>
          <w:iCs/>
        </w:rPr>
      </w:pPr>
      <w:r w:rsidRPr="00E22E88">
        <w:rPr>
          <w:i/>
          <w:iCs/>
        </w:rPr>
        <w:t xml:space="preserve">Het is verboden zonder omgevingsvergunning aan het wonen ondergeschikte </w:t>
      </w:r>
      <w:r w:rsidRPr="00E22E88">
        <w:rPr>
          <w:i/>
          <w:iCs/>
          <w:highlight w:val="green"/>
        </w:rPr>
        <w:t>activiteiten in de vorm van beroep en bedrijf aan huis</w:t>
      </w:r>
      <w:r w:rsidRPr="00E22E88">
        <w:rPr>
          <w:i/>
          <w:iCs/>
        </w:rPr>
        <w:t xml:space="preserve"> te verrichten </w:t>
      </w:r>
      <w:commentRangeStart w:id="102"/>
      <w:r w:rsidR="1CC1E8D6" w:rsidRPr="00E22E88">
        <w:rPr>
          <w:i/>
          <w:iCs/>
        </w:rPr>
        <w:t>in een bijbehorend bouwwerk.</w:t>
      </w:r>
      <w:commentRangeEnd w:id="102"/>
      <w:r w:rsidR="009A62F9" w:rsidRPr="00E22E88">
        <w:rPr>
          <w:rStyle w:val="Verwijzingopmerking"/>
          <w:i/>
          <w:iCs/>
        </w:rPr>
        <w:commentReference w:id="102"/>
      </w:r>
    </w:p>
    <w:p w14:paraId="1FA48C9E" w14:textId="77777777" w:rsidR="00856A14" w:rsidRPr="00E22E88" w:rsidRDefault="00856A14" w:rsidP="00856A14">
      <w:pPr>
        <w:autoSpaceDE w:val="0"/>
        <w:autoSpaceDN w:val="0"/>
        <w:adjustRightInd w:val="0"/>
        <w:spacing w:line="240" w:lineRule="auto"/>
        <w:rPr>
          <w:rFonts w:ascii="Arial" w:hAnsi="Arial"/>
          <w:i/>
          <w:iCs/>
          <w:sz w:val="20"/>
          <w:szCs w:val="20"/>
        </w:rPr>
      </w:pPr>
    </w:p>
    <w:p w14:paraId="06B35528" w14:textId="77777777" w:rsidR="00856A14" w:rsidRPr="00E22E88" w:rsidRDefault="00856A14" w:rsidP="00856A14">
      <w:pPr>
        <w:pStyle w:val="Kop3"/>
        <w:numPr>
          <w:ilvl w:val="0"/>
          <w:numId w:val="0"/>
        </w:numPr>
        <w:ind w:left="794" w:hanging="794"/>
        <w:rPr>
          <w:rFonts w:hint="eastAsia"/>
          <w:bCs/>
          <w:i/>
          <w:iCs/>
        </w:rPr>
      </w:pPr>
      <w:commentRangeStart w:id="103"/>
      <w:r w:rsidRPr="00E22E88">
        <w:rPr>
          <w:i/>
          <w:iCs/>
        </w:rPr>
        <w:t>Artikel 5.x Bijzondere aanvraagvereisten</w:t>
      </w:r>
      <w:commentRangeEnd w:id="103"/>
      <w:r w:rsidRPr="00E22E88">
        <w:rPr>
          <w:rStyle w:val="Verwijzingopmerking"/>
          <w:rFonts w:asciiTheme="minorHAnsi" w:eastAsiaTheme="minorHAnsi" w:hAnsiTheme="minorHAnsi" w:cs="Arial"/>
          <w:b w:val="0"/>
          <w:i/>
          <w:iCs/>
        </w:rPr>
        <w:commentReference w:id="103"/>
      </w:r>
    </w:p>
    <w:p w14:paraId="28D68526" w14:textId="77777777" w:rsidR="00856A14" w:rsidRPr="00E22E88" w:rsidRDefault="00856A14" w:rsidP="00856A14">
      <w:pPr>
        <w:autoSpaceDE w:val="0"/>
        <w:autoSpaceDN w:val="0"/>
        <w:adjustRightInd w:val="0"/>
        <w:spacing w:line="240" w:lineRule="auto"/>
        <w:rPr>
          <w:rFonts w:ascii="Arial" w:hAnsi="Arial"/>
          <w:i/>
          <w:iCs/>
          <w:sz w:val="19"/>
          <w:szCs w:val="19"/>
        </w:rPr>
      </w:pPr>
      <w:r w:rsidRPr="00E22E88">
        <w:rPr>
          <w:rFonts w:ascii="Arial" w:hAnsi="Arial"/>
          <w:i/>
          <w:iCs/>
          <w:sz w:val="19"/>
          <w:szCs w:val="19"/>
        </w:rPr>
        <w:t>Bij de aanvraag om een omgevingsvergunning worden de volgende gegevens en bescheiden verstrekt:</w:t>
      </w:r>
    </w:p>
    <w:p w14:paraId="25B7B521" w14:textId="28B86BDD" w:rsidR="00856A14" w:rsidRPr="00E22E88" w:rsidRDefault="00856A14" w:rsidP="00D37065">
      <w:pPr>
        <w:pStyle w:val="Lijstalinea"/>
        <w:numPr>
          <w:ilvl w:val="0"/>
          <w:numId w:val="57"/>
        </w:numPr>
        <w:autoSpaceDE w:val="0"/>
        <w:autoSpaceDN w:val="0"/>
        <w:adjustRightInd w:val="0"/>
        <w:spacing w:line="240" w:lineRule="auto"/>
        <w:ind w:left="1416"/>
        <w:rPr>
          <w:rFonts w:ascii="Arial" w:hAnsi="Arial"/>
          <w:i/>
          <w:iCs/>
          <w:sz w:val="19"/>
          <w:szCs w:val="19"/>
        </w:rPr>
      </w:pPr>
      <w:r w:rsidRPr="00E22E88">
        <w:rPr>
          <w:rFonts w:ascii="Arial" w:hAnsi="Arial"/>
          <w:i/>
          <w:iCs/>
          <w:sz w:val="19"/>
          <w:szCs w:val="19"/>
        </w:rPr>
        <w:t>een opgave van de bruto inhoud in m3 en</w:t>
      </w:r>
      <w:r w:rsidR="00E53021" w:rsidRPr="00E22E88">
        <w:rPr>
          <w:rFonts w:ascii="Arial" w:hAnsi="Arial"/>
          <w:i/>
          <w:iCs/>
          <w:sz w:val="19"/>
          <w:szCs w:val="19"/>
        </w:rPr>
        <w:t xml:space="preserve"> </w:t>
      </w:r>
      <w:r w:rsidRPr="00E22E88">
        <w:rPr>
          <w:rFonts w:ascii="Arial" w:hAnsi="Arial"/>
          <w:i/>
          <w:iCs/>
          <w:sz w:val="19"/>
          <w:szCs w:val="19"/>
        </w:rPr>
        <w:t>de bruto vloeroppervlakte in m2 van het deel van het bouwwerk dat</w:t>
      </w:r>
      <w:r w:rsidR="00E53021" w:rsidRPr="00E22E88">
        <w:rPr>
          <w:rFonts w:ascii="Arial" w:hAnsi="Arial"/>
          <w:i/>
          <w:iCs/>
          <w:sz w:val="19"/>
          <w:szCs w:val="19"/>
        </w:rPr>
        <w:t xml:space="preserve"> </w:t>
      </w:r>
      <w:r w:rsidRPr="00E22E88">
        <w:rPr>
          <w:rFonts w:ascii="Arial" w:hAnsi="Arial"/>
          <w:i/>
          <w:iCs/>
          <w:sz w:val="19"/>
          <w:szCs w:val="19"/>
        </w:rPr>
        <w:t>gebruikt gaat worden voor een beroep of bedrijf aan huis;</w:t>
      </w:r>
    </w:p>
    <w:p w14:paraId="7A11BB2C" w14:textId="77777777" w:rsidR="00F33EF9" w:rsidRPr="00E22E88" w:rsidRDefault="00856A14" w:rsidP="00D37065">
      <w:pPr>
        <w:pStyle w:val="Lijstalinea"/>
        <w:numPr>
          <w:ilvl w:val="0"/>
          <w:numId w:val="57"/>
        </w:numPr>
        <w:autoSpaceDE w:val="0"/>
        <w:autoSpaceDN w:val="0"/>
        <w:adjustRightInd w:val="0"/>
        <w:spacing w:line="240" w:lineRule="auto"/>
        <w:ind w:left="1416"/>
        <w:rPr>
          <w:rFonts w:ascii="Arial" w:hAnsi="Arial"/>
          <w:i/>
          <w:iCs/>
          <w:sz w:val="19"/>
          <w:szCs w:val="19"/>
        </w:rPr>
      </w:pPr>
      <w:r w:rsidRPr="00E22E88">
        <w:rPr>
          <w:rFonts w:ascii="Arial" w:hAnsi="Arial"/>
          <w:i/>
          <w:iCs/>
          <w:sz w:val="19"/>
          <w:szCs w:val="19"/>
        </w:rPr>
        <w:t>de locatie van het bouwwerk; en</w:t>
      </w:r>
    </w:p>
    <w:p w14:paraId="5B6D2C2A" w14:textId="41872E8D" w:rsidR="00856A14" w:rsidRPr="00E22E88" w:rsidRDefault="00856A14" w:rsidP="00D37065">
      <w:pPr>
        <w:pStyle w:val="Lijstalinea"/>
        <w:numPr>
          <w:ilvl w:val="0"/>
          <w:numId w:val="57"/>
        </w:numPr>
        <w:autoSpaceDE w:val="0"/>
        <w:autoSpaceDN w:val="0"/>
        <w:adjustRightInd w:val="0"/>
        <w:spacing w:line="240" w:lineRule="auto"/>
        <w:ind w:left="1416"/>
        <w:rPr>
          <w:rFonts w:ascii="Arial" w:hAnsi="Arial"/>
          <w:i/>
          <w:iCs/>
          <w:sz w:val="19"/>
          <w:szCs w:val="19"/>
        </w:rPr>
      </w:pPr>
      <w:r w:rsidRPr="00E22E88">
        <w:rPr>
          <w:rFonts w:ascii="Arial" w:hAnsi="Arial"/>
          <w:i/>
          <w:iCs/>
          <w:sz w:val="19"/>
          <w:szCs w:val="19"/>
        </w:rPr>
        <w:t>het beoogde beroep en bedrijf aan huis.</w:t>
      </w:r>
    </w:p>
    <w:p w14:paraId="064426DF" w14:textId="77777777" w:rsidR="00856A14" w:rsidRPr="00E22E88" w:rsidRDefault="00856A14" w:rsidP="00856A14">
      <w:pPr>
        <w:autoSpaceDE w:val="0"/>
        <w:autoSpaceDN w:val="0"/>
        <w:adjustRightInd w:val="0"/>
        <w:spacing w:line="240" w:lineRule="auto"/>
        <w:rPr>
          <w:rFonts w:ascii="Arial" w:hAnsi="Arial"/>
          <w:i/>
          <w:iCs/>
          <w:sz w:val="19"/>
          <w:szCs w:val="19"/>
        </w:rPr>
      </w:pPr>
    </w:p>
    <w:p w14:paraId="7F93E3CB" w14:textId="77777777" w:rsidR="00856A14" w:rsidRPr="00E22E88" w:rsidRDefault="00856A14" w:rsidP="00856A14">
      <w:pPr>
        <w:pStyle w:val="Kop3"/>
        <w:numPr>
          <w:ilvl w:val="0"/>
          <w:numId w:val="0"/>
        </w:numPr>
        <w:ind w:left="794" w:hanging="794"/>
        <w:rPr>
          <w:rFonts w:hint="eastAsia"/>
          <w:i/>
          <w:iCs/>
          <w:sz w:val="19"/>
          <w:szCs w:val="19"/>
        </w:rPr>
      </w:pPr>
      <w:commentRangeStart w:id="104"/>
      <w:r w:rsidRPr="00E22E88">
        <w:rPr>
          <w:i/>
          <w:iCs/>
        </w:rPr>
        <w:t>Artikel 5.x Specifieke beoordelingsregels</w:t>
      </w:r>
      <w:commentRangeEnd w:id="104"/>
      <w:r w:rsidRPr="00E22E88">
        <w:rPr>
          <w:rStyle w:val="Verwijzingopmerking"/>
          <w:rFonts w:asciiTheme="minorHAnsi" w:eastAsiaTheme="minorHAnsi" w:hAnsiTheme="minorHAnsi" w:cs="Arial"/>
          <w:b w:val="0"/>
          <w:i/>
          <w:iCs/>
        </w:rPr>
        <w:commentReference w:id="104"/>
      </w:r>
    </w:p>
    <w:p w14:paraId="6796D815" w14:textId="77777777" w:rsidR="00856A14" w:rsidRPr="00E22E88" w:rsidRDefault="00856A14" w:rsidP="00856A14">
      <w:pPr>
        <w:autoSpaceDE w:val="0"/>
        <w:autoSpaceDN w:val="0"/>
        <w:adjustRightInd w:val="0"/>
        <w:spacing w:line="240" w:lineRule="auto"/>
        <w:rPr>
          <w:i/>
          <w:iCs/>
        </w:rPr>
      </w:pPr>
      <w:r w:rsidRPr="00E22E88">
        <w:rPr>
          <w:rFonts w:ascii="Arial" w:hAnsi="Arial"/>
          <w:i/>
          <w:iCs/>
          <w:sz w:val="19"/>
          <w:szCs w:val="19"/>
        </w:rPr>
        <w:t>De omgevingsvergunning wordt alleen verleend als:</w:t>
      </w:r>
    </w:p>
    <w:p w14:paraId="20EC88DA" w14:textId="77777777" w:rsidR="00856A14" w:rsidRPr="00E22E88" w:rsidRDefault="00856A14" w:rsidP="00D37065">
      <w:pPr>
        <w:pStyle w:val="Lijstalinea"/>
        <w:numPr>
          <w:ilvl w:val="0"/>
          <w:numId w:val="58"/>
        </w:numPr>
        <w:autoSpaceDE w:val="0"/>
        <w:autoSpaceDN w:val="0"/>
        <w:adjustRightInd w:val="0"/>
        <w:spacing w:line="240" w:lineRule="auto"/>
        <w:rPr>
          <w:rFonts w:ascii="Arial" w:hAnsi="Arial"/>
          <w:i/>
          <w:iCs/>
          <w:sz w:val="19"/>
          <w:szCs w:val="19"/>
        </w:rPr>
      </w:pPr>
      <w:r w:rsidRPr="00E22E88">
        <w:rPr>
          <w:rFonts w:ascii="Arial" w:hAnsi="Arial"/>
          <w:i/>
          <w:iCs/>
          <w:sz w:val="19"/>
          <w:szCs w:val="19"/>
        </w:rPr>
        <w:t>maximaal 30 m2 van het bijbehorende bouwwerk voor het uitoefenen van een beroep of bedrijf aan huis wordt gebruikt;</w:t>
      </w:r>
    </w:p>
    <w:p w14:paraId="2AD25E8D" w14:textId="77777777" w:rsidR="002C7B6C" w:rsidRPr="00E22E88" w:rsidRDefault="00856A14" w:rsidP="00D37065">
      <w:pPr>
        <w:pStyle w:val="Lijstalinea"/>
        <w:numPr>
          <w:ilvl w:val="0"/>
          <w:numId w:val="58"/>
        </w:numPr>
        <w:autoSpaceDE w:val="0"/>
        <w:autoSpaceDN w:val="0"/>
        <w:adjustRightInd w:val="0"/>
        <w:spacing w:line="240" w:lineRule="auto"/>
        <w:rPr>
          <w:rFonts w:ascii="Arial" w:hAnsi="Arial"/>
          <w:i/>
          <w:iCs/>
          <w:sz w:val="19"/>
          <w:szCs w:val="19"/>
        </w:rPr>
      </w:pPr>
      <w:r w:rsidRPr="00E22E88">
        <w:rPr>
          <w:rFonts w:ascii="Arial" w:hAnsi="Arial"/>
          <w:i/>
          <w:iCs/>
          <w:sz w:val="19"/>
          <w:szCs w:val="19"/>
        </w:rPr>
        <w:lastRenderedPageBreak/>
        <w:t>het uitoefenen van een beroep of bedrijf aan huis niet tot zodanige verkeersaantrekking leidt, dat een onevenredige aantasting van de verkeersontsluitings- en parkeersituatie ter plaatse ontstaat; en</w:t>
      </w:r>
    </w:p>
    <w:p w14:paraId="7A6F43F8" w14:textId="162BD68B" w:rsidR="00003EE0" w:rsidRPr="00E22E88" w:rsidRDefault="00856A14" w:rsidP="00D37065">
      <w:pPr>
        <w:pStyle w:val="Lijstalinea"/>
        <w:numPr>
          <w:ilvl w:val="0"/>
          <w:numId w:val="58"/>
        </w:numPr>
        <w:autoSpaceDE w:val="0"/>
        <w:autoSpaceDN w:val="0"/>
        <w:adjustRightInd w:val="0"/>
        <w:spacing w:line="240" w:lineRule="auto"/>
        <w:rPr>
          <w:rFonts w:ascii="Arial" w:hAnsi="Arial"/>
          <w:i/>
          <w:iCs/>
          <w:sz w:val="19"/>
          <w:szCs w:val="19"/>
        </w:rPr>
      </w:pPr>
      <w:r w:rsidRPr="00E22E88">
        <w:rPr>
          <w:rFonts w:ascii="Arial" w:hAnsi="Arial"/>
          <w:i/>
          <w:iCs/>
          <w:sz w:val="19"/>
          <w:szCs w:val="19"/>
        </w:rPr>
        <w:t>het uitoefenen van een beroep of bedrijf aan huis qua aard, omvang en uitstraling past in een woonomgeving.</w:t>
      </w:r>
    </w:p>
    <w:p w14:paraId="5D9A9C98" w14:textId="0F764EB6" w:rsidR="00856A14" w:rsidRDefault="00856A14" w:rsidP="00765F88"/>
    <w:p w14:paraId="5D77954E" w14:textId="77777777" w:rsidR="00F7446A" w:rsidRPr="00161EB3" w:rsidRDefault="00F7446A" w:rsidP="00F7446A">
      <w:pPr>
        <w:pStyle w:val="Kop2"/>
        <w:numPr>
          <w:ilvl w:val="0"/>
          <w:numId w:val="0"/>
        </w:numPr>
        <w:spacing w:line="240" w:lineRule="auto"/>
        <w:ind w:left="680" w:hanging="680"/>
        <w:rPr>
          <w:rFonts w:hint="eastAsia"/>
        </w:rPr>
      </w:pPr>
      <w:bookmarkStart w:id="105" w:name="_Hlk94010513"/>
      <w:commentRangeStart w:id="106"/>
      <w:r w:rsidRPr="00161EB3">
        <w:t>Paragraaf 5.</w:t>
      </w:r>
      <w:r>
        <w:t xml:space="preserve">2.34 Activiteiten in een gebied met </w:t>
      </w:r>
      <w:r w:rsidRPr="00161EB3">
        <w:t xml:space="preserve">archeologische </w:t>
      </w:r>
      <w:r>
        <w:t>verwachtingen</w:t>
      </w:r>
      <w:commentRangeEnd w:id="106"/>
      <w:r w:rsidR="00B31391">
        <w:rPr>
          <w:rStyle w:val="Verwijzingopmerking"/>
          <w:rFonts w:asciiTheme="minorHAnsi" w:eastAsiaTheme="minorHAnsi" w:hAnsiTheme="minorHAnsi" w:cs="Arial"/>
          <w:b w:val="0"/>
        </w:rPr>
        <w:commentReference w:id="106"/>
      </w:r>
    </w:p>
    <w:p w14:paraId="3F43CA79" w14:textId="22981E90" w:rsidR="00DC3EDC" w:rsidRDefault="00DC3EDC" w:rsidP="00DC3EDC">
      <w:pPr>
        <w:autoSpaceDE w:val="0"/>
        <w:autoSpaceDN w:val="0"/>
        <w:adjustRightInd w:val="0"/>
        <w:spacing w:line="240" w:lineRule="auto"/>
        <w:rPr>
          <w:rFonts w:ascii="Arial" w:hAnsi="Arial"/>
          <w:b/>
          <w:bCs/>
          <w:sz w:val="20"/>
          <w:szCs w:val="20"/>
        </w:rPr>
      </w:pPr>
    </w:p>
    <w:p w14:paraId="1062D054" w14:textId="77777777" w:rsidR="00564E82" w:rsidRPr="00161EB3" w:rsidRDefault="00564E82" w:rsidP="00564E82">
      <w:pPr>
        <w:pStyle w:val="Kop3"/>
        <w:numPr>
          <w:ilvl w:val="2"/>
          <w:numId w:val="0"/>
        </w:numPr>
        <w:spacing w:line="240" w:lineRule="auto"/>
        <w:ind w:left="794" w:hanging="794"/>
        <w:rPr>
          <w:rFonts w:hint="eastAsia"/>
        </w:rPr>
      </w:pPr>
      <w:commentRangeStart w:id="107"/>
      <w:r>
        <w:t xml:space="preserve">Artikel 5.202 Toepassingsbereik </w:t>
      </w:r>
      <w:commentRangeEnd w:id="107"/>
      <w:r w:rsidR="00536B81">
        <w:rPr>
          <w:rStyle w:val="Verwijzingopmerking"/>
          <w:rFonts w:asciiTheme="minorHAnsi" w:eastAsiaTheme="minorHAnsi" w:hAnsiTheme="minorHAnsi" w:cs="Arial"/>
          <w:b w:val="0"/>
        </w:rPr>
        <w:commentReference w:id="107"/>
      </w:r>
    </w:p>
    <w:p w14:paraId="39DEECA6" w14:textId="77777777" w:rsidR="00564E82" w:rsidRPr="00D6138C" w:rsidRDefault="00564E82" w:rsidP="00564E82">
      <w:pPr>
        <w:autoSpaceDE w:val="0"/>
        <w:autoSpaceDN w:val="0"/>
        <w:adjustRightInd w:val="0"/>
        <w:spacing w:line="240" w:lineRule="auto"/>
        <w:rPr>
          <w:rFonts w:cstheme="minorHAnsi"/>
          <w:szCs w:val="21"/>
        </w:rPr>
      </w:pPr>
      <w:r w:rsidRPr="00D6138C">
        <w:rPr>
          <w:rFonts w:cstheme="minorHAnsi"/>
          <w:szCs w:val="21"/>
        </w:rPr>
        <w:t xml:space="preserve">Deze paragraaf gaat over het verrichten van activiteiten in een gebied met archeologische verwachtingen. </w:t>
      </w:r>
    </w:p>
    <w:bookmarkEnd w:id="105"/>
    <w:p w14:paraId="16F70CF8" w14:textId="77777777" w:rsidR="00DC3EDC" w:rsidRPr="00CE6129" w:rsidRDefault="00DC3EDC" w:rsidP="00DC3EDC">
      <w:pPr>
        <w:autoSpaceDE w:val="0"/>
        <w:autoSpaceDN w:val="0"/>
        <w:adjustRightInd w:val="0"/>
        <w:spacing w:line="240" w:lineRule="auto"/>
        <w:rPr>
          <w:rFonts w:ascii="Arial" w:hAnsi="Arial"/>
          <w:sz w:val="19"/>
          <w:szCs w:val="19"/>
        </w:rPr>
      </w:pPr>
    </w:p>
    <w:p w14:paraId="1EB941D0" w14:textId="48114D82" w:rsidR="00DC3EDC" w:rsidRPr="00CE6129" w:rsidRDefault="00DC3EDC" w:rsidP="00DC3EDC">
      <w:pPr>
        <w:pStyle w:val="Kop3"/>
        <w:numPr>
          <w:ilvl w:val="0"/>
          <w:numId w:val="0"/>
        </w:numPr>
        <w:ind w:left="794" w:hanging="794"/>
        <w:rPr>
          <w:rFonts w:hint="eastAsia"/>
        </w:rPr>
      </w:pPr>
      <w:r w:rsidRPr="00CE6129">
        <w:t xml:space="preserve">Artikel </w:t>
      </w:r>
      <w:r w:rsidR="00E51731">
        <w:t>5.203</w:t>
      </w:r>
      <w:r w:rsidRPr="00CE6129">
        <w:t xml:space="preserve"> </w:t>
      </w:r>
      <w:commentRangeStart w:id="108"/>
      <w:r w:rsidRPr="00CE6129">
        <w:t>Oogmerken</w:t>
      </w:r>
      <w:commentRangeEnd w:id="108"/>
      <w:r>
        <w:rPr>
          <w:rStyle w:val="Verwijzingopmerking"/>
          <w:rFonts w:asciiTheme="minorHAnsi" w:eastAsiaTheme="minorHAnsi" w:hAnsiTheme="minorHAnsi" w:cs="Arial"/>
          <w:b w:val="0"/>
        </w:rPr>
        <w:commentReference w:id="108"/>
      </w:r>
    </w:p>
    <w:p w14:paraId="441E997C" w14:textId="77777777" w:rsidR="00DC3EDC" w:rsidRPr="00CE6129" w:rsidRDefault="00DC3EDC" w:rsidP="00DC3EDC">
      <w:pPr>
        <w:autoSpaceDE w:val="0"/>
        <w:autoSpaceDN w:val="0"/>
        <w:adjustRightInd w:val="0"/>
        <w:spacing w:line="240" w:lineRule="auto"/>
        <w:rPr>
          <w:rFonts w:ascii="Arial" w:hAnsi="Arial"/>
          <w:sz w:val="19"/>
          <w:szCs w:val="19"/>
        </w:rPr>
      </w:pPr>
      <w:r w:rsidRPr="00CE6129">
        <w:rPr>
          <w:rFonts w:ascii="Arial" w:hAnsi="Arial"/>
          <w:sz w:val="19"/>
          <w:szCs w:val="19"/>
        </w:rPr>
        <w:t>De regels in deze paragraaf zijn gesteld met het oog op:</w:t>
      </w:r>
    </w:p>
    <w:p w14:paraId="64F30A7A" w14:textId="77777777" w:rsidR="00DC3EDC" w:rsidRPr="000D3B80" w:rsidRDefault="00DC3EDC" w:rsidP="00DF3BF0">
      <w:pPr>
        <w:pStyle w:val="Lijstalinea"/>
        <w:numPr>
          <w:ilvl w:val="0"/>
          <w:numId w:val="26"/>
        </w:numPr>
        <w:autoSpaceDE w:val="0"/>
        <w:autoSpaceDN w:val="0"/>
        <w:adjustRightInd w:val="0"/>
        <w:spacing w:line="240" w:lineRule="auto"/>
        <w:rPr>
          <w:rFonts w:ascii="Arial" w:hAnsi="Arial"/>
          <w:i/>
          <w:sz w:val="19"/>
          <w:szCs w:val="19"/>
        </w:rPr>
      </w:pPr>
      <w:commentRangeStart w:id="109"/>
      <w:r w:rsidRPr="000D3B80">
        <w:rPr>
          <w:rFonts w:ascii="Arial" w:hAnsi="Arial"/>
          <w:i/>
          <w:sz w:val="19"/>
          <w:szCs w:val="19"/>
        </w:rPr>
        <w:t>het belang van het behoud van cultureel erfgoed;</w:t>
      </w:r>
    </w:p>
    <w:p w14:paraId="5AE5E1C1" w14:textId="77777777" w:rsidR="00DC3EDC" w:rsidRPr="000D3B80" w:rsidRDefault="00DC3EDC" w:rsidP="00DF3BF0">
      <w:pPr>
        <w:pStyle w:val="Lijstalinea"/>
        <w:numPr>
          <w:ilvl w:val="0"/>
          <w:numId w:val="26"/>
        </w:numPr>
        <w:autoSpaceDE w:val="0"/>
        <w:autoSpaceDN w:val="0"/>
        <w:adjustRightInd w:val="0"/>
        <w:spacing w:line="240" w:lineRule="auto"/>
        <w:rPr>
          <w:rFonts w:ascii="Arial" w:hAnsi="Arial"/>
          <w:i/>
          <w:sz w:val="19"/>
          <w:szCs w:val="19"/>
        </w:rPr>
      </w:pPr>
      <w:r w:rsidRPr="000D3B80">
        <w:rPr>
          <w:rFonts w:ascii="Arial" w:hAnsi="Arial"/>
          <w:i/>
          <w:sz w:val="19"/>
          <w:szCs w:val="19"/>
        </w:rPr>
        <w:t>het voorkomen van ontsiering, beschadiging of sloop van aantoonbaar te verwachten archeologische monumenten;</w:t>
      </w:r>
    </w:p>
    <w:p w14:paraId="4012977C" w14:textId="77777777" w:rsidR="00DC3EDC" w:rsidRPr="000D3B80" w:rsidRDefault="00DC3EDC" w:rsidP="00DF3BF0">
      <w:pPr>
        <w:pStyle w:val="Lijstalinea"/>
        <w:numPr>
          <w:ilvl w:val="0"/>
          <w:numId w:val="26"/>
        </w:numPr>
        <w:autoSpaceDE w:val="0"/>
        <w:autoSpaceDN w:val="0"/>
        <w:adjustRightInd w:val="0"/>
        <w:spacing w:line="240" w:lineRule="auto"/>
        <w:rPr>
          <w:rFonts w:ascii="Arial" w:hAnsi="Arial"/>
          <w:i/>
          <w:sz w:val="19"/>
          <w:szCs w:val="19"/>
        </w:rPr>
      </w:pPr>
      <w:r w:rsidRPr="000D3B80">
        <w:rPr>
          <w:rFonts w:ascii="Arial" w:hAnsi="Arial"/>
          <w:i/>
          <w:sz w:val="19"/>
          <w:szCs w:val="19"/>
        </w:rPr>
        <w:t>het conserveren en in stand houden van aantoonbaar te verwachten archeologische monumenten; en</w:t>
      </w:r>
      <w:commentRangeEnd w:id="109"/>
      <w:r w:rsidR="000D3B80">
        <w:rPr>
          <w:rStyle w:val="Verwijzingopmerking"/>
        </w:rPr>
        <w:commentReference w:id="109"/>
      </w:r>
    </w:p>
    <w:p w14:paraId="244A38E1" w14:textId="77777777" w:rsidR="00DC3EDC" w:rsidRPr="00CE6129" w:rsidRDefault="00DC3EDC" w:rsidP="00DF3BF0">
      <w:pPr>
        <w:pStyle w:val="Lijstalinea"/>
        <w:numPr>
          <w:ilvl w:val="0"/>
          <w:numId w:val="26"/>
        </w:numPr>
        <w:autoSpaceDE w:val="0"/>
        <w:autoSpaceDN w:val="0"/>
        <w:adjustRightInd w:val="0"/>
        <w:spacing w:line="240" w:lineRule="auto"/>
        <w:rPr>
          <w:rFonts w:ascii="Arial" w:hAnsi="Arial"/>
          <w:sz w:val="19"/>
          <w:szCs w:val="19"/>
        </w:rPr>
      </w:pPr>
      <w:r w:rsidRPr="00CE6129">
        <w:rPr>
          <w:rFonts w:ascii="Arial" w:hAnsi="Arial"/>
          <w:sz w:val="19"/>
          <w:szCs w:val="19"/>
        </w:rPr>
        <w:t>het beschermen en veiligstellen van aantoonbaar te verwachten archeologische monumenten.</w:t>
      </w:r>
    </w:p>
    <w:p w14:paraId="4E74D87E" w14:textId="77777777" w:rsidR="00DC3EDC" w:rsidRPr="00CE6129" w:rsidRDefault="00DC3EDC" w:rsidP="00DC3EDC">
      <w:pPr>
        <w:autoSpaceDE w:val="0"/>
        <w:autoSpaceDN w:val="0"/>
        <w:adjustRightInd w:val="0"/>
        <w:spacing w:line="240" w:lineRule="auto"/>
        <w:rPr>
          <w:rFonts w:ascii="Arial" w:hAnsi="Arial"/>
          <w:sz w:val="19"/>
          <w:szCs w:val="19"/>
          <w:u w:val="single"/>
        </w:rPr>
      </w:pPr>
    </w:p>
    <w:p w14:paraId="73A241EC" w14:textId="3AE0BD84" w:rsidR="00DC3EDC" w:rsidRPr="00CE6129" w:rsidRDefault="00DC3EDC" w:rsidP="00DC3EDC">
      <w:pPr>
        <w:pStyle w:val="Kop3"/>
        <w:numPr>
          <w:ilvl w:val="0"/>
          <w:numId w:val="0"/>
        </w:numPr>
        <w:ind w:left="794" w:hanging="794"/>
        <w:rPr>
          <w:rFonts w:hint="eastAsia"/>
        </w:rPr>
      </w:pPr>
      <w:r w:rsidRPr="00CE6129">
        <w:t xml:space="preserve">Artikel </w:t>
      </w:r>
      <w:r w:rsidR="00A91B1D">
        <w:t>5.x</w:t>
      </w:r>
      <w:r w:rsidRPr="00CE6129">
        <w:t xml:space="preserve"> Specifieke </w:t>
      </w:r>
      <w:commentRangeStart w:id="110"/>
      <w:r w:rsidRPr="00CE6129">
        <w:t>zorgplicht</w:t>
      </w:r>
      <w:commentRangeEnd w:id="110"/>
      <w:r>
        <w:rPr>
          <w:rStyle w:val="Verwijzingopmerking"/>
          <w:rFonts w:asciiTheme="minorHAnsi" w:eastAsiaTheme="minorHAnsi" w:hAnsiTheme="minorHAnsi" w:cs="Arial"/>
          <w:b w:val="0"/>
        </w:rPr>
        <w:commentReference w:id="110"/>
      </w:r>
    </w:p>
    <w:p w14:paraId="32C7E702" w14:textId="59CE1F06" w:rsidR="00DC3EDC" w:rsidRPr="00CE6129" w:rsidRDefault="00DC3EDC" w:rsidP="00DC3EDC">
      <w:pPr>
        <w:autoSpaceDE w:val="0"/>
        <w:autoSpaceDN w:val="0"/>
        <w:adjustRightInd w:val="0"/>
        <w:spacing w:line="240" w:lineRule="auto"/>
        <w:rPr>
          <w:rFonts w:ascii="Arial" w:hAnsi="Arial"/>
          <w:sz w:val="19"/>
          <w:szCs w:val="19"/>
        </w:rPr>
      </w:pPr>
      <w:r w:rsidRPr="00CE6129">
        <w:rPr>
          <w:rFonts w:ascii="Arial" w:hAnsi="Arial"/>
          <w:sz w:val="19"/>
          <w:szCs w:val="19"/>
        </w:rPr>
        <w:t xml:space="preserve">Degene die een activiteit, als bedoeld in </w:t>
      </w:r>
      <w:r w:rsidRPr="000D4953">
        <w:rPr>
          <w:rFonts w:ascii="Arial" w:hAnsi="Arial"/>
          <w:sz w:val="19"/>
          <w:szCs w:val="19"/>
          <w:highlight w:val="lightGray"/>
        </w:rPr>
        <w:t>artikel 5.</w:t>
      </w:r>
      <w:r w:rsidR="00CB11C7">
        <w:rPr>
          <w:rFonts w:ascii="Arial" w:hAnsi="Arial"/>
          <w:sz w:val="19"/>
          <w:szCs w:val="19"/>
          <w:highlight w:val="lightGray"/>
        </w:rPr>
        <w:t>202</w:t>
      </w:r>
      <w:r w:rsidRPr="00CE6129">
        <w:rPr>
          <w:rFonts w:ascii="Arial" w:hAnsi="Arial"/>
          <w:sz w:val="19"/>
          <w:szCs w:val="19"/>
        </w:rPr>
        <w:t>, verricht en weet of redelijkerwijs kan vermoeden dat die activiteit nadelige gevolgen kan hebben voor aantoonbaar te verwachten archeologische monumenten is verplicht:</w:t>
      </w:r>
    </w:p>
    <w:p w14:paraId="39F5FD56" w14:textId="77777777" w:rsidR="00DC3EDC" w:rsidRPr="00CE6129" w:rsidRDefault="00DC3EDC" w:rsidP="00DF3BF0">
      <w:pPr>
        <w:pStyle w:val="Lijstalinea"/>
        <w:numPr>
          <w:ilvl w:val="0"/>
          <w:numId w:val="28"/>
        </w:numPr>
        <w:autoSpaceDE w:val="0"/>
        <w:autoSpaceDN w:val="0"/>
        <w:adjustRightInd w:val="0"/>
        <w:spacing w:line="240" w:lineRule="auto"/>
        <w:rPr>
          <w:rFonts w:ascii="Arial" w:hAnsi="Arial"/>
          <w:sz w:val="19"/>
          <w:szCs w:val="19"/>
        </w:rPr>
      </w:pPr>
      <w:r w:rsidRPr="00CE6129">
        <w:rPr>
          <w:rFonts w:ascii="Arial" w:hAnsi="Arial"/>
          <w:sz w:val="19"/>
          <w:szCs w:val="19"/>
        </w:rPr>
        <w:t>alle maatregelen te nemen die redelijkerwijs van diegene kunnen worden gevraagd om die gevolgen te voorkomen;</w:t>
      </w:r>
    </w:p>
    <w:p w14:paraId="2D049C44" w14:textId="77777777" w:rsidR="00DC3EDC" w:rsidRPr="00CE6129" w:rsidRDefault="00DC3EDC" w:rsidP="00DF3BF0">
      <w:pPr>
        <w:pStyle w:val="Lijstalinea"/>
        <w:numPr>
          <w:ilvl w:val="0"/>
          <w:numId w:val="27"/>
        </w:numPr>
        <w:autoSpaceDE w:val="0"/>
        <w:autoSpaceDN w:val="0"/>
        <w:adjustRightInd w:val="0"/>
        <w:spacing w:line="240" w:lineRule="auto"/>
        <w:rPr>
          <w:rFonts w:ascii="Arial" w:hAnsi="Arial"/>
          <w:sz w:val="19"/>
          <w:szCs w:val="19"/>
        </w:rPr>
      </w:pPr>
      <w:r w:rsidRPr="00CE6129">
        <w:rPr>
          <w:rFonts w:ascii="Arial" w:hAnsi="Arial"/>
          <w:sz w:val="19"/>
          <w:szCs w:val="19"/>
        </w:rPr>
        <w:t>als die gevolgen niet kunnen worden voorkomen, die gevolgen zoveel mogelijk te beperken of ongedaan te maken; en</w:t>
      </w:r>
    </w:p>
    <w:p w14:paraId="24EBB63F" w14:textId="77777777" w:rsidR="00DC3EDC" w:rsidRPr="00CE6129" w:rsidRDefault="00DC3EDC" w:rsidP="00DF3BF0">
      <w:pPr>
        <w:pStyle w:val="Lijstalinea"/>
        <w:numPr>
          <w:ilvl w:val="0"/>
          <w:numId w:val="27"/>
        </w:numPr>
        <w:autoSpaceDE w:val="0"/>
        <w:autoSpaceDN w:val="0"/>
        <w:adjustRightInd w:val="0"/>
        <w:spacing w:line="240" w:lineRule="auto"/>
        <w:rPr>
          <w:rFonts w:ascii="Arial" w:hAnsi="Arial"/>
          <w:sz w:val="19"/>
          <w:szCs w:val="19"/>
        </w:rPr>
      </w:pPr>
      <w:r w:rsidRPr="00CE6129">
        <w:rPr>
          <w:rFonts w:ascii="Arial" w:hAnsi="Arial"/>
          <w:sz w:val="19"/>
          <w:szCs w:val="19"/>
        </w:rPr>
        <w:t>als die gevolgen onvoldoende kunnen worden beperkt, die activiteit achterwege te laten als dat redelijkerwijs van diegene kan worden gevraagd.</w:t>
      </w:r>
    </w:p>
    <w:p w14:paraId="01BB44B0" w14:textId="77777777" w:rsidR="00DC3EDC" w:rsidRPr="00CE6129" w:rsidRDefault="00DC3EDC" w:rsidP="00DC3EDC">
      <w:pPr>
        <w:autoSpaceDE w:val="0"/>
        <w:autoSpaceDN w:val="0"/>
        <w:adjustRightInd w:val="0"/>
        <w:spacing w:line="240" w:lineRule="auto"/>
        <w:rPr>
          <w:rFonts w:ascii="Arial" w:hAnsi="Arial"/>
          <w:sz w:val="19"/>
          <w:szCs w:val="19"/>
        </w:rPr>
      </w:pPr>
    </w:p>
    <w:p w14:paraId="20C42382" w14:textId="77777777" w:rsidR="00DC3EDC" w:rsidRPr="00CE6129" w:rsidRDefault="00DC3EDC" w:rsidP="00DC3EDC">
      <w:pPr>
        <w:autoSpaceDE w:val="0"/>
        <w:autoSpaceDN w:val="0"/>
        <w:adjustRightInd w:val="0"/>
        <w:spacing w:line="240" w:lineRule="auto"/>
        <w:rPr>
          <w:rFonts w:ascii="Arial" w:hAnsi="Arial"/>
          <w:sz w:val="19"/>
          <w:szCs w:val="19"/>
        </w:rPr>
      </w:pPr>
    </w:p>
    <w:p w14:paraId="16855184" w14:textId="77777777" w:rsidR="000B669F" w:rsidRPr="00161EB3" w:rsidRDefault="000B669F" w:rsidP="000B669F">
      <w:pPr>
        <w:pStyle w:val="Kop3"/>
        <w:numPr>
          <w:ilvl w:val="2"/>
          <w:numId w:val="0"/>
        </w:numPr>
        <w:spacing w:line="240" w:lineRule="auto"/>
        <w:ind w:left="794" w:hanging="794"/>
        <w:rPr>
          <w:rFonts w:hint="eastAsia"/>
        </w:rPr>
      </w:pPr>
      <w:r w:rsidRPr="00161EB3">
        <w:t xml:space="preserve">Artikel </w:t>
      </w:r>
      <w:commentRangeStart w:id="111"/>
      <w:r w:rsidRPr="00161EB3">
        <w:t xml:space="preserve">5.x </w:t>
      </w:r>
      <w:commentRangeEnd w:id="111"/>
      <w:r>
        <w:rPr>
          <w:rStyle w:val="Verwijzingopmerking"/>
          <w:rFonts w:asciiTheme="minorHAnsi" w:eastAsiaTheme="minorHAnsi" w:hAnsiTheme="minorHAnsi" w:cs="Arial"/>
          <w:b w:val="0"/>
        </w:rPr>
        <w:commentReference w:id="111"/>
      </w:r>
      <w:r>
        <w:t xml:space="preserve">Aanwijzing vergunningplichtige </w:t>
      </w:r>
      <w:commentRangeStart w:id="112"/>
      <w:r>
        <w:t>gevallen</w:t>
      </w:r>
      <w:commentRangeEnd w:id="112"/>
      <w:r w:rsidR="004C1345">
        <w:rPr>
          <w:rStyle w:val="Verwijzingopmerking"/>
          <w:rFonts w:asciiTheme="minorHAnsi" w:eastAsiaTheme="minorHAnsi" w:hAnsiTheme="minorHAnsi" w:cs="Arial"/>
          <w:b w:val="0"/>
        </w:rPr>
        <w:commentReference w:id="112"/>
      </w:r>
    </w:p>
    <w:p w14:paraId="1394E715" w14:textId="77777777" w:rsidR="000B669F" w:rsidRDefault="000B669F" w:rsidP="000B669F">
      <w:pPr>
        <w:spacing w:line="240" w:lineRule="auto"/>
      </w:pPr>
      <w:r>
        <w:t>Lid 1:</w:t>
      </w:r>
    </w:p>
    <w:p w14:paraId="5271D7F6" w14:textId="77777777" w:rsidR="000B669F" w:rsidRPr="00D6138C" w:rsidRDefault="000B669F" w:rsidP="000B669F">
      <w:pPr>
        <w:spacing w:line="240" w:lineRule="auto"/>
        <w:rPr>
          <w:rFonts w:cstheme="minorHAnsi"/>
          <w:szCs w:val="21"/>
        </w:rPr>
      </w:pPr>
      <w:r w:rsidRPr="00D6138C">
        <w:rPr>
          <w:rFonts w:cstheme="minorHAnsi"/>
          <w:szCs w:val="21"/>
        </w:rPr>
        <w:t>Het is verboden zonder omgevingsvergunning in een gebied met archeologische verwachtingen de volgende activiteiten te verrichten:</w:t>
      </w:r>
    </w:p>
    <w:p w14:paraId="7476CF35" w14:textId="77777777" w:rsidR="000B669F" w:rsidRPr="004F1D5F" w:rsidRDefault="000B669F" w:rsidP="00D37065">
      <w:pPr>
        <w:pStyle w:val="Lijstalinea"/>
        <w:numPr>
          <w:ilvl w:val="0"/>
          <w:numId w:val="94"/>
        </w:numPr>
        <w:spacing w:line="240" w:lineRule="auto"/>
        <w:rPr>
          <w:rFonts w:cstheme="minorHAnsi"/>
          <w:i/>
          <w:szCs w:val="21"/>
          <w:highlight w:val="green"/>
        </w:rPr>
      </w:pPr>
      <w:commentRangeStart w:id="113"/>
      <w:r w:rsidRPr="004F1D5F">
        <w:rPr>
          <w:rFonts w:cstheme="minorHAnsi"/>
          <w:i/>
          <w:szCs w:val="21"/>
          <w:highlight w:val="green"/>
        </w:rPr>
        <w:t>bouwwerken te bouwen;</w:t>
      </w:r>
      <w:commentRangeEnd w:id="113"/>
      <w:r w:rsidR="004F1D5F">
        <w:rPr>
          <w:rStyle w:val="Verwijzingopmerking"/>
        </w:rPr>
        <w:commentReference w:id="113"/>
      </w:r>
    </w:p>
    <w:p w14:paraId="0CF8121A" w14:textId="77777777" w:rsidR="000B669F" w:rsidRPr="00AD6D3A" w:rsidRDefault="000B669F" w:rsidP="00D37065">
      <w:pPr>
        <w:numPr>
          <w:ilvl w:val="0"/>
          <w:numId w:val="94"/>
        </w:numPr>
        <w:shd w:val="clear" w:color="auto" w:fill="FFFFFF"/>
        <w:spacing w:before="100" w:beforeAutospacing="1" w:after="100" w:afterAutospacing="1" w:line="240" w:lineRule="auto"/>
        <w:rPr>
          <w:rFonts w:eastAsia="Times New Roman" w:cstheme="minorHAnsi"/>
          <w:i/>
          <w:color w:val="000000"/>
          <w:szCs w:val="21"/>
          <w:lang w:eastAsia="nl-NL"/>
        </w:rPr>
      </w:pPr>
      <w:commentRangeStart w:id="114"/>
      <w:r w:rsidRPr="00AD6D3A">
        <w:rPr>
          <w:rFonts w:eastAsia="Times New Roman" w:cstheme="minorHAnsi"/>
          <w:i/>
          <w:color w:val="000000"/>
          <w:szCs w:val="21"/>
          <w:lang w:eastAsia="nl-NL"/>
        </w:rPr>
        <w:t>het ontgronden, vergraven, afgraven, egaliseren, diepploegen, woelen en mengen en ophogen van gronden;</w:t>
      </w:r>
    </w:p>
    <w:p w14:paraId="23DB2E03" w14:textId="77777777" w:rsidR="000B669F" w:rsidRPr="00AD6D3A" w:rsidRDefault="000B669F" w:rsidP="00D37065">
      <w:pPr>
        <w:numPr>
          <w:ilvl w:val="0"/>
          <w:numId w:val="94"/>
        </w:numPr>
        <w:shd w:val="clear" w:color="auto" w:fill="FFFFFF"/>
        <w:spacing w:before="100" w:beforeAutospacing="1" w:after="100" w:afterAutospacing="1" w:line="240" w:lineRule="auto"/>
        <w:rPr>
          <w:rFonts w:eastAsia="Times New Roman" w:cstheme="minorHAnsi"/>
          <w:i/>
          <w:color w:val="000000"/>
          <w:szCs w:val="21"/>
          <w:lang w:eastAsia="nl-NL"/>
        </w:rPr>
      </w:pPr>
      <w:r w:rsidRPr="00AD6D3A">
        <w:rPr>
          <w:rFonts w:eastAsia="Times New Roman" w:cstheme="minorHAnsi"/>
          <w:i/>
          <w:color w:val="000000"/>
          <w:szCs w:val="21"/>
          <w:lang w:eastAsia="nl-NL"/>
        </w:rPr>
        <w:t xml:space="preserve">het aanbrengen of verwijderen van </w:t>
      </w:r>
      <w:proofErr w:type="spellStart"/>
      <w:r w:rsidRPr="00AD6D3A">
        <w:rPr>
          <w:rFonts w:eastAsia="Times New Roman" w:cstheme="minorHAnsi"/>
          <w:i/>
          <w:color w:val="000000"/>
          <w:szCs w:val="21"/>
          <w:lang w:eastAsia="nl-NL"/>
        </w:rPr>
        <w:t>diepwortelende</w:t>
      </w:r>
      <w:proofErr w:type="spellEnd"/>
      <w:r w:rsidRPr="00AD6D3A">
        <w:rPr>
          <w:rFonts w:eastAsia="Times New Roman" w:cstheme="minorHAnsi"/>
          <w:i/>
          <w:color w:val="000000"/>
          <w:szCs w:val="21"/>
          <w:lang w:eastAsia="nl-NL"/>
        </w:rPr>
        <w:t xml:space="preserve"> beplantingen, het bebossen en aanplanten van gronden en het rooien en/of kappen van bos of andere houtgewassen waarbij de stobben worden verwijderd;</w:t>
      </w:r>
    </w:p>
    <w:p w14:paraId="2A80F645" w14:textId="77777777" w:rsidR="000B669F" w:rsidRPr="00AD6D3A" w:rsidRDefault="000B669F" w:rsidP="00D37065">
      <w:pPr>
        <w:pStyle w:val="Lijstalinea"/>
        <w:numPr>
          <w:ilvl w:val="0"/>
          <w:numId w:val="94"/>
        </w:numPr>
        <w:autoSpaceDE w:val="0"/>
        <w:autoSpaceDN w:val="0"/>
        <w:adjustRightInd w:val="0"/>
        <w:spacing w:line="240" w:lineRule="auto"/>
        <w:rPr>
          <w:rFonts w:cstheme="minorHAnsi"/>
          <w:i/>
          <w:szCs w:val="21"/>
        </w:rPr>
      </w:pPr>
      <w:r w:rsidRPr="00AD6D3A">
        <w:rPr>
          <w:rFonts w:cstheme="minorHAnsi"/>
          <w:i/>
          <w:szCs w:val="21"/>
        </w:rPr>
        <w:t>het aanleggen, verbreden of verharden van wegen, paden of parkeergelegenheden en andere oppervlakteverhardingen als dieper dan 30 centimeter wordt ontgraven;</w:t>
      </w:r>
    </w:p>
    <w:p w14:paraId="30746BFD" w14:textId="77777777" w:rsidR="000B669F" w:rsidRPr="00AD6D3A" w:rsidRDefault="000B669F" w:rsidP="00D37065">
      <w:pPr>
        <w:pStyle w:val="Lijstalinea"/>
        <w:numPr>
          <w:ilvl w:val="0"/>
          <w:numId w:val="94"/>
        </w:numPr>
        <w:autoSpaceDE w:val="0"/>
        <w:autoSpaceDN w:val="0"/>
        <w:adjustRightInd w:val="0"/>
        <w:spacing w:line="240" w:lineRule="auto"/>
        <w:rPr>
          <w:rFonts w:cstheme="minorHAnsi"/>
          <w:i/>
          <w:szCs w:val="21"/>
        </w:rPr>
      </w:pPr>
      <w:r w:rsidRPr="00AD6D3A">
        <w:rPr>
          <w:rFonts w:cstheme="minorHAnsi"/>
          <w:i/>
          <w:szCs w:val="21"/>
        </w:rPr>
        <w:t>het aanleggen van ondergrondse leidingen en daarmee verband houdende constructies, installaties en apparatuur;</w:t>
      </w:r>
    </w:p>
    <w:p w14:paraId="7D5FA837" w14:textId="77777777" w:rsidR="000B669F" w:rsidRPr="00AD6D3A" w:rsidRDefault="000B669F" w:rsidP="00D37065">
      <w:pPr>
        <w:pStyle w:val="Lijstalinea"/>
        <w:numPr>
          <w:ilvl w:val="0"/>
          <w:numId w:val="94"/>
        </w:numPr>
        <w:autoSpaceDE w:val="0"/>
        <w:autoSpaceDN w:val="0"/>
        <w:adjustRightInd w:val="0"/>
        <w:spacing w:line="240" w:lineRule="auto"/>
        <w:rPr>
          <w:rFonts w:cstheme="minorHAnsi"/>
          <w:i/>
          <w:szCs w:val="21"/>
        </w:rPr>
      </w:pPr>
      <w:r w:rsidRPr="00AD6D3A">
        <w:rPr>
          <w:rFonts w:cstheme="minorHAnsi"/>
          <w:i/>
          <w:szCs w:val="21"/>
        </w:rPr>
        <w:t>het aanbrengen van constructies die verband houden met bovengrondse leidingen; het aanleggen, verdiepen, verbreden en dempen van sloten, watergangen en overige waterpartijen;</w:t>
      </w:r>
    </w:p>
    <w:p w14:paraId="59C547FB" w14:textId="77777777" w:rsidR="000B669F" w:rsidRPr="00AD6D3A" w:rsidRDefault="000B669F" w:rsidP="00D37065">
      <w:pPr>
        <w:pStyle w:val="Lijstalinea"/>
        <w:numPr>
          <w:ilvl w:val="0"/>
          <w:numId w:val="94"/>
        </w:numPr>
        <w:autoSpaceDE w:val="0"/>
        <w:autoSpaceDN w:val="0"/>
        <w:adjustRightInd w:val="0"/>
        <w:spacing w:line="240" w:lineRule="auto"/>
        <w:rPr>
          <w:rFonts w:cstheme="minorHAnsi"/>
          <w:i/>
          <w:szCs w:val="21"/>
        </w:rPr>
      </w:pPr>
      <w:r w:rsidRPr="00AD6D3A">
        <w:rPr>
          <w:rFonts w:cstheme="minorHAnsi"/>
          <w:i/>
          <w:szCs w:val="21"/>
        </w:rPr>
        <w:t xml:space="preserve">andere werken die een verandering van de waterhuishouding of het grondwaterpeil tot gevolg hebben; of </w:t>
      </w:r>
    </w:p>
    <w:p w14:paraId="006747B9" w14:textId="77777777" w:rsidR="000B669F" w:rsidRPr="00AD6D3A" w:rsidRDefault="000B669F" w:rsidP="00D37065">
      <w:pPr>
        <w:pStyle w:val="Lijstalinea"/>
        <w:numPr>
          <w:ilvl w:val="0"/>
          <w:numId w:val="94"/>
        </w:numPr>
        <w:autoSpaceDE w:val="0"/>
        <w:autoSpaceDN w:val="0"/>
        <w:adjustRightInd w:val="0"/>
        <w:spacing w:line="240" w:lineRule="auto"/>
        <w:rPr>
          <w:rFonts w:cstheme="minorHAnsi"/>
          <w:i/>
          <w:szCs w:val="21"/>
        </w:rPr>
      </w:pPr>
      <w:r w:rsidRPr="00AD6D3A">
        <w:rPr>
          <w:rFonts w:cstheme="minorHAnsi"/>
          <w:i/>
          <w:szCs w:val="21"/>
        </w:rPr>
        <w:t>alle overige werkzaamheden die de archeologische monumenten in het terrein kunnen aantasten en die niet worden gerekend tot het normale gebruik van het terrein.</w:t>
      </w:r>
      <w:commentRangeEnd w:id="114"/>
      <w:r w:rsidR="00B801A0" w:rsidRPr="00AD6D3A">
        <w:rPr>
          <w:rStyle w:val="Verwijzingopmerking"/>
          <w:i/>
          <w:iCs/>
        </w:rPr>
        <w:commentReference w:id="114"/>
      </w:r>
    </w:p>
    <w:p w14:paraId="15372807" w14:textId="77777777" w:rsidR="000B669F" w:rsidRDefault="000B669F" w:rsidP="000B669F">
      <w:pPr>
        <w:pStyle w:val="Lijstalinea"/>
        <w:spacing w:line="240" w:lineRule="auto"/>
        <w:ind w:left="1440"/>
      </w:pPr>
    </w:p>
    <w:p w14:paraId="00074148" w14:textId="77777777" w:rsidR="000B669F" w:rsidRPr="00D6138C" w:rsidRDefault="000B669F" w:rsidP="000B669F">
      <w:pPr>
        <w:autoSpaceDE w:val="0"/>
        <w:autoSpaceDN w:val="0"/>
        <w:adjustRightInd w:val="0"/>
        <w:spacing w:line="240" w:lineRule="auto"/>
        <w:rPr>
          <w:rFonts w:cstheme="minorHAnsi"/>
          <w:szCs w:val="21"/>
        </w:rPr>
      </w:pPr>
      <w:r w:rsidRPr="00D6138C">
        <w:rPr>
          <w:rFonts w:cstheme="minorHAnsi"/>
          <w:szCs w:val="21"/>
        </w:rPr>
        <w:t>Lid 2:</w:t>
      </w:r>
    </w:p>
    <w:p w14:paraId="3160137F" w14:textId="77777777" w:rsidR="000B669F" w:rsidRPr="00D6138C" w:rsidRDefault="000B669F" w:rsidP="000B669F">
      <w:pPr>
        <w:autoSpaceDE w:val="0"/>
        <w:autoSpaceDN w:val="0"/>
        <w:adjustRightInd w:val="0"/>
        <w:spacing w:line="240" w:lineRule="auto"/>
        <w:rPr>
          <w:rFonts w:cstheme="minorHAnsi"/>
          <w:szCs w:val="21"/>
        </w:rPr>
      </w:pPr>
      <w:r w:rsidRPr="00D6138C">
        <w:rPr>
          <w:rFonts w:cstheme="minorHAnsi"/>
          <w:szCs w:val="21"/>
        </w:rPr>
        <w:t>Het verbod uit het eerste lid geldt niet voor vernieuwen na sloop, indien:</w:t>
      </w:r>
    </w:p>
    <w:p w14:paraId="4DD8BED8" w14:textId="77777777" w:rsidR="000B669F" w:rsidRPr="00D6138C" w:rsidRDefault="000B669F" w:rsidP="000B669F">
      <w:pPr>
        <w:pStyle w:val="Lijstalinea"/>
        <w:numPr>
          <w:ilvl w:val="0"/>
          <w:numId w:val="19"/>
        </w:numPr>
        <w:autoSpaceDE w:val="0"/>
        <w:autoSpaceDN w:val="0"/>
        <w:adjustRightInd w:val="0"/>
        <w:spacing w:line="240" w:lineRule="auto"/>
        <w:rPr>
          <w:rFonts w:cstheme="minorHAnsi"/>
          <w:szCs w:val="21"/>
        </w:rPr>
      </w:pPr>
      <w:r w:rsidRPr="00D6138C">
        <w:rPr>
          <w:rFonts w:cstheme="minorHAnsi"/>
          <w:szCs w:val="21"/>
        </w:rPr>
        <w:t>de bestaande oppervlakte van het bouwwerk gelijk blijft;</w:t>
      </w:r>
    </w:p>
    <w:p w14:paraId="0F1E37A4" w14:textId="77777777" w:rsidR="000B669F" w:rsidRPr="00D6138C" w:rsidRDefault="000B669F" w:rsidP="000B669F">
      <w:pPr>
        <w:pStyle w:val="Lijstalinea"/>
        <w:numPr>
          <w:ilvl w:val="0"/>
          <w:numId w:val="19"/>
        </w:numPr>
        <w:autoSpaceDE w:val="0"/>
        <w:autoSpaceDN w:val="0"/>
        <w:adjustRightInd w:val="0"/>
        <w:spacing w:line="240" w:lineRule="auto"/>
        <w:rPr>
          <w:rFonts w:cstheme="minorHAnsi"/>
          <w:szCs w:val="21"/>
        </w:rPr>
      </w:pPr>
      <w:r w:rsidRPr="00D6138C">
        <w:rPr>
          <w:rFonts w:cstheme="minorHAnsi"/>
          <w:szCs w:val="21"/>
        </w:rPr>
        <w:lastRenderedPageBreak/>
        <w:t>de situering van het bouwwerk gelijk blijft; en</w:t>
      </w:r>
    </w:p>
    <w:p w14:paraId="154959E2" w14:textId="77777777" w:rsidR="000B669F" w:rsidRPr="00D6138C" w:rsidRDefault="000B669F" w:rsidP="000B669F">
      <w:pPr>
        <w:pStyle w:val="Lijstalinea"/>
        <w:numPr>
          <w:ilvl w:val="0"/>
          <w:numId w:val="19"/>
        </w:numPr>
        <w:autoSpaceDE w:val="0"/>
        <w:autoSpaceDN w:val="0"/>
        <w:adjustRightInd w:val="0"/>
        <w:spacing w:line="240" w:lineRule="auto"/>
        <w:rPr>
          <w:rFonts w:cstheme="minorHAnsi"/>
          <w:szCs w:val="21"/>
        </w:rPr>
      </w:pPr>
      <w:r w:rsidRPr="00D6138C">
        <w:rPr>
          <w:rFonts w:cstheme="minorHAnsi"/>
          <w:szCs w:val="21"/>
        </w:rPr>
        <w:t>de bijbehorende grondwerkzaamheden niet dieper zijn dan 30 cm ten opzichte van het bestaand maaiveld.</w:t>
      </w:r>
    </w:p>
    <w:p w14:paraId="3A09FBA2" w14:textId="77777777" w:rsidR="000B669F" w:rsidRPr="00D6138C" w:rsidRDefault="000B669F" w:rsidP="000B669F">
      <w:pPr>
        <w:pStyle w:val="Lijstalinea"/>
        <w:autoSpaceDE w:val="0"/>
        <w:autoSpaceDN w:val="0"/>
        <w:adjustRightInd w:val="0"/>
        <w:spacing w:line="240" w:lineRule="auto"/>
        <w:ind w:left="1440"/>
        <w:rPr>
          <w:rFonts w:cstheme="minorHAnsi"/>
          <w:szCs w:val="21"/>
        </w:rPr>
      </w:pPr>
    </w:p>
    <w:p w14:paraId="2C074919" w14:textId="77777777" w:rsidR="000B669F" w:rsidRPr="00D6138C" w:rsidRDefault="000B669F" w:rsidP="000B669F">
      <w:pPr>
        <w:autoSpaceDE w:val="0"/>
        <w:autoSpaceDN w:val="0"/>
        <w:adjustRightInd w:val="0"/>
        <w:spacing w:line="240" w:lineRule="auto"/>
        <w:rPr>
          <w:rFonts w:cstheme="minorHAnsi"/>
          <w:szCs w:val="21"/>
        </w:rPr>
      </w:pPr>
      <w:r w:rsidRPr="00D6138C">
        <w:rPr>
          <w:rFonts w:cstheme="minorHAnsi"/>
          <w:szCs w:val="21"/>
        </w:rPr>
        <w:t>Lid 3:</w:t>
      </w:r>
    </w:p>
    <w:p w14:paraId="2E8C165B" w14:textId="77777777" w:rsidR="000B669F" w:rsidRPr="00D6138C" w:rsidRDefault="000B669F" w:rsidP="000B669F">
      <w:pPr>
        <w:autoSpaceDE w:val="0"/>
        <w:autoSpaceDN w:val="0"/>
        <w:adjustRightInd w:val="0"/>
        <w:spacing w:line="240" w:lineRule="auto"/>
        <w:rPr>
          <w:rFonts w:cstheme="minorHAnsi"/>
          <w:szCs w:val="21"/>
        </w:rPr>
      </w:pPr>
      <w:r w:rsidRPr="00D6138C">
        <w:rPr>
          <w:rFonts w:cstheme="minorHAnsi"/>
          <w:szCs w:val="21"/>
        </w:rPr>
        <w:t>Het verbod uit het eerste lid geldt niet voor het uitvoeren van activiteiten met een oppervlakte van minder dan 100 m².</w:t>
      </w:r>
    </w:p>
    <w:p w14:paraId="4F426578" w14:textId="77777777" w:rsidR="000B669F" w:rsidRPr="00D6138C" w:rsidRDefault="000B669F" w:rsidP="000B669F">
      <w:pPr>
        <w:autoSpaceDE w:val="0"/>
        <w:autoSpaceDN w:val="0"/>
        <w:adjustRightInd w:val="0"/>
        <w:spacing w:line="240" w:lineRule="auto"/>
        <w:rPr>
          <w:rFonts w:cstheme="minorHAnsi"/>
          <w:szCs w:val="21"/>
        </w:rPr>
      </w:pPr>
    </w:p>
    <w:p w14:paraId="413B8037" w14:textId="77777777" w:rsidR="000B669F" w:rsidRPr="00D6138C" w:rsidRDefault="000B669F" w:rsidP="000B669F">
      <w:pPr>
        <w:autoSpaceDE w:val="0"/>
        <w:autoSpaceDN w:val="0"/>
        <w:adjustRightInd w:val="0"/>
        <w:spacing w:line="240" w:lineRule="auto"/>
        <w:rPr>
          <w:rFonts w:cstheme="minorHAnsi"/>
          <w:szCs w:val="21"/>
        </w:rPr>
      </w:pPr>
      <w:r w:rsidRPr="00D6138C">
        <w:rPr>
          <w:rFonts w:cstheme="minorHAnsi"/>
          <w:szCs w:val="21"/>
        </w:rPr>
        <w:t>Lid 4:</w:t>
      </w:r>
    </w:p>
    <w:p w14:paraId="22B28CBB" w14:textId="77777777" w:rsidR="000B669F" w:rsidRPr="00D6138C" w:rsidRDefault="000B669F" w:rsidP="000B669F">
      <w:pPr>
        <w:autoSpaceDE w:val="0"/>
        <w:autoSpaceDN w:val="0"/>
        <w:adjustRightInd w:val="0"/>
        <w:spacing w:line="240" w:lineRule="auto"/>
        <w:rPr>
          <w:rFonts w:cstheme="minorHAnsi"/>
          <w:szCs w:val="21"/>
        </w:rPr>
      </w:pPr>
      <w:r w:rsidRPr="00D6138C">
        <w:rPr>
          <w:rFonts w:cstheme="minorHAnsi"/>
          <w:szCs w:val="21"/>
        </w:rPr>
        <w:t>Het verbod uit het eerste lid geldt niet voor het uitvoeren van activiteiten</w:t>
      </w:r>
      <w:r w:rsidRPr="00D6138C" w:rsidDel="00B11F6D">
        <w:rPr>
          <w:rFonts w:cstheme="minorHAnsi"/>
          <w:szCs w:val="21"/>
        </w:rPr>
        <w:t xml:space="preserve"> </w:t>
      </w:r>
      <w:r w:rsidRPr="00D6138C">
        <w:rPr>
          <w:rFonts w:cstheme="minorHAnsi"/>
          <w:szCs w:val="21"/>
        </w:rPr>
        <w:t>als:</w:t>
      </w:r>
    </w:p>
    <w:p w14:paraId="36CDB81A" w14:textId="77777777" w:rsidR="000B669F" w:rsidRPr="00D6138C" w:rsidRDefault="000B669F" w:rsidP="00D37065">
      <w:pPr>
        <w:pStyle w:val="Lijstalinea"/>
        <w:numPr>
          <w:ilvl w:val="0"/>
          <w:numId w:val="66"/>
        </w:numPr>
        <w:autoSpaceDE w:val="0"/>
        <w:autoSpaceDN w:val="0"/>
        <w:adjustRightInd w:val="0"/>
        <w:spacing w:line="240" w:lineRule="auto"/>
        <w:rPr>
          <w:rFonts w:cstheme="minorHAnsi"/>
          <w:szCs w:val="21"/>
        </w:rPr>
      </w:pPr>
      <w:r w:rsidRPr="00D6138C">
        <w:rPr>
          <w:rFonts w:cstheme="minorHAnsi"/>
          <w:szCs w:val="21"/>
        </w:rPr>
        <w:t xml:space="preserve">op basis van een archeologisch onderzoek wordt aangetoond dat er geen archeologische monumenten aanwezig zijn; of </w:t>
      </w:r>
    </w:p>
    <w:p w14:paraId="0D1C92F1" w14:textId="77777777" w:rsidR="000B669F" w:rsidRPr="00D6138C" w:rsidRDefault="000B669F" w:rsidP="00D37065">
      <w:pPr>
        <w:pStyle w:val="Lijstalinea"/>
        <w:numPr>
          <w:ilvl w:val="0"/>
          <w:numId w:val="66"/>
        </w:numPr>
        <w:autoSpaceDE w:val="0"/>
        <w:autoSpaceDN w:val="0"/>
        <w:adjustRightInd w:val="0"/>
        <w:spacing w:line="240" w:lineRule="auto"/>
        <w:rPr>
          <w:rFonts w:cstheme="minorHAnsi"/>
          <w:szCs w:val="21"/>
        </w:rPr>
      </w:pPr>
      <w:r w:rsidRPr="00D6138C">
        <w:rPr>
          <w:rFonts w:cstheme="minorHAnsi"/>
          <w:szCs w:val="21"/>
        </w:rPr>
        <w:t>geen archeologische monumenten worden aangetast.</w:t>
      </w:r>
    </w:p>
    <w:p w14:paraId="1C3DE4B2" w14:textId="77777777" w:rsidR="000B669F" w:rsidRPr="00D6138C" w:rsidRDefault="000B669F" w:rsidP="000B669F">
      <w:pPr>
        <w:autoSpaceDE w:val="0"/>
        <w:autoSpaceDN w:val="0"/>
        <w:adjustRightInd w:val="0"/>
        <w:spacing w:line="240" w:lineRule="auto"/>
        <w:rPr>
          <w:rFonts w:cstheme="minorHAnsi"/>
          <w:szCs w:val="21"/>
        </w:rPr>
      </w:pPr>
    </w:p>
    <w:p w14:paraId="0D7B3C89" w14:textId="77777777" w:rsidR="000B669F" w:rsidRPr="001977E5" w:rsidRDefault="000B669F" w:rsidP="000B669F">
      <w:pPr>
        <w:autoSpaceDE w:val="0"/>
        <w:autoSpaceDN w:val="0"/>
        <w:adjustRightInd w:val="0"/>
        <w:spacing w:line="240" w:lineRule="auto"/>
        <w:rPr>
          <w:rFonts w:cstheme="minorHAnsi"/>
          <w:szCs w:val="21"/>
        </w:rPr>
      </w:pPr>
      <w:r w:rsidRPr="001977E5">
        <w:rPr>
          <w:rFonts w:cstheme="minorHAnsi"/>
          <w:szCs w:val="21"/>
        </w:rPr>
        <w:t>Lid 5:</w:t>
      </w:r>
    </w:p>
    <w:p w14:paraId="4BCE0C44" w14:textId="77777777" w:rsidR="000B669F" w:rsidRPr="00D6138C" w:rsidRDefault="000B669F" w:rsidP="000B669F">
      <w:pPr>
        <w:autoSpaceDE w:val="0"/>
        <w:autoSpaceDN w:val="0"/>
        <w:adjustRightInd w:val="0"/>
        <w:spacing w:line="240" w:lineRule="auto"/>
        <w:rPr>
          <w:rFonts w:cstheme="minorHAnsi"/>
          <w:szCs w:val="21"/>
        </w:rPr>
      </w:pPr>
      <w:r w:rsidRPr="001977E5">
        <w:rPr>
          <w:rFonts w:cstheme="minorHAnsi"/>
          <w:szCs w:val="21"/>
        </w:rPr>
        <w:t>Het verbod uit het eerste lid geldt niet voor activiteiten bij normaal onderhoud aan bouwwerken of andere werken.</w:t>
      </w:r>
    </w:p>
    <w:p w14:paraId="3AB964E5" w14:textId="77777777" w:rsidR="000B669F" w:rsidRDefault="000B669F" w:rsidP="000B669F">
      <w:pPr>
        <w:autoSpaceDE w:val="0"/>
        <w:autoSpaceDN w:val="0"/>
        <w:adjustRightInd w:val="0"/>
        <w:spacing w:line="240" w:lineRule="auto"/>
        <w:rPr>
          <w:rFonts w:ascii="Arial" w:hAnsi="Arial"/>
          <w:sz w:val="19"/>
          <w:szCs w:val="19"/>
        </w:rPr>
      </w:pPr>
    </w:p>
    <w:p w14:paraId="41D7A8B2" w14:textId="30669BDD" w:rsidR="00DC3EDC" w:rsidRPr="00CE6129" w:rsidRDefault="00DC3EDC" w:rsidP="00DC3EDC">
      <w:pPr>
        <w:pStyle w:val="Kop3"/>
        <w:numPr>
          <w:ilvl w:val="0"/>
          <w:numId w:val="0"/>
        </w:numPr>
        <w:ind w:left="794" w:hanging="794"/>
        <w:rPr>
          <w:rFonts w:hint="eastAsia"/>
        </w:rPr>
      </w:pPr>
      <w:r w:rsidRPr="00CE6129">
        <w:t xml:space="preserve">Artikel 5.x Bijzondere </w:t>
      </w:r>
      <w:commentRangeStart w:id="115"/>
      <w:r w:rsidRPr="00CE6129">
        <w:t>aanvraagvereisten</w:t>
      </w:r>
      <w:commentRangeEnd w:id="115"/>
      <w:r>
        <w:rPr>
          <w:rStyle w:val="Verwijzingopmerking"/>
          <w:rFonts w:asciiTheme="minorHAnsi" w:eastAsiaTheme="minorHAnsi" w:hAnsiTheme="minorHAnsi" w:cs="Arial"/>
          <w:b w:val="0"/>
        </w:rPr>
        <w:commentReference w:id="115"/>
      </w:r>
      <w:r w:rsidR="000B669F">
        <w:t xml:space="preserve"> omgevingsvergunning bouwen</w:t>
      </w:r>
    </w:p>
    <w:p w14:paraId="096F8178" w14:textId="77777777" w:rsidR="00DC3EDC" w:rsidRPr="00CE6129" w:rsidRDefault="00DC3EDC" w:rsidP="00DC3EDC">
      <w:pPr>
        <w:autoSpaceDE w:val="0"/>
        <w:autoSpaceDN w:val="0"/>
        <w:adjustRightInd w:val="0"/>
        <w:spacing w:line="240" w:lineRule="auto"/>
        <w:rPr>
          <w:rFonts w:ascii="Arial" w:hAnsi="Arial"/>
          <w:sz w:val="19"/>
          <w:szCs w:val="19"/>
        </w:rPr>
      </w:pPr>
      <w:r w:rsidRPr="00CE6129">
        <w:rPr>
          <w:rFonts w:ascii="Arial" w:hAnsi="Arial"/>
          <w:sz w:val="19"/>
          <w:szCs w:val="19"/>
        </w:rPr>
        <w:t>Lid1</w:t>
      </w:r>
    </w:p>
    <w:p w14:paraId="15C6930A" w14:textId="1A4624CE" w:rsidR="00DC3EDC" w:rsidRPr="00CE6129" w:rsidRDefault="00DC3EDC" w:rsidP="00DC3EDC">
      <w:pPr>
        <w:autoSpaceDE w:val="0"/>
        <w:autoSpaceDN w:val="0"/>
        <w:adjustRightInd w:val="0"/>
        <w:spacing w:line="240" w:lineRule="auto"/>
        <w:rPr>
          <w:rFonts w:ascii="Arial" w:hAnsi="Arial"/>
          <w:sz w:val="19"/>
          <w:szCs w:val="19"/>
        </w:rPr>
      </w:pPr>
      <w:r w:rsidRPr="00CE6129">
        <w:rPr>
          <w:rFonts w:ascii="Arial" w:hAnsi="Arial"/>
          <w:sz w:val="19"/>
          <w:szCs w:val="19"/>
        </w:rPr>
        <w:t>Bij een aanvraag om een omgevingsvergunning</w:t>
      </w:r>
      <w:r w:rsidR="000B669F">
        <w:rPr>
          <w:rFonts w:ascii="Arial" w:hAnsi="Arial"/>
          <w:sz w:val="19"/>
          <w:szCs w:val="19"/>
        </w:rPr>
        <w:t xml:space="preserve">, als bedoeld in </w:t>
      </w:r>
      <w:commentRangeStart w:id="116"/>
      <w:r w:rsidR="000B669F">
        <w:rPr>
          <w:rFonts w:ascii="Arial" w:hAnsi="Arial"/>
          <w:sz w:val="19"/>
          <w:szCs w:val="19"/>
        </w:rPr>
        <w:t>artikel 5.x</w:t>
      </w:r>
      <w:commentRangeEnd w:id="116"/>
      <w:r w:rsidR="00AC30A2">
        <w:rPr>
          <w:rStyle w:val="Verwijzingopmerking"/>
        </w:rPr>
        <w:commentReference w:id="116"/>
      </w:r>
      <w:r w:rsidR="000B669F">
        <w:rPr>
          <w:rFonts w:ascii="Arial" w:hAnsi="Arial"/>
          <w:sz w:val="19"/>
          <w:szCs w:val="19"/>
        </w:rPr>
        <w:t>,</w:t>
      </w:r>
      <w:r w:rsidRPr="00CE6129">
        <w:rPr>
          <w:rFonts w:ascii="Arial" w:hAnsi="Arial"/>
          <w:sz w:val="19"/>
          <w:szCs w:val="19"/>
        </w:rPr>
        <w:t xml:space="preserve"> worden de volgende gegevens en bescheiden verstrekt:</w:t>
      </w:r>
    </w:p>
    <w:p w14:paraId="7E03B42E" w14:textId="77777777" w:rsidR="00DC3EDC" w:rsidRPr="00CE6129" w:rsidRDefault="00DC3EDC" w:rsidP="00DF3BF0">
      <w:pPr>
        <w:pStyle w:val="Lijstalinea"/>
        <w:numPr>
          <w:ilvl w:val="0"/>
          <w:numId w:val="29"/>
        </w:numPr>
        <w:autoSpaceDE w:val="0"/>
        <w:autoSpaceDN w:val="0"/>
        <w:adjustRightInd w:val="0"/>
        <w:spacing w:line="240" w:lineRule="auto"/>
        <w:rPr>
          <w:rFonts w:ascii="Arial" w:hAnsi="Arial"/>
          <w:sz w:val="19"/>
          <w:szCs w:val="19"/>
        </w:rPr>
      </w:pPr>
      <w:r w:rsidRPr="00CE6129">
        <w:rPr>
          <w:rFonts w:ascii="Arial" w:hAnsi="Arial"/>
          <w:sz w:val="19"/>
          <w:szCs w:val="19"/>
        </w:rPr>
        <w:t>een omschrijving van de aard van de activiteit, met vermelding van:</w:t>
      </w:r>
    </w:p>
    <w:p w14:paraId="6F2448D6" w14:textId="77777777" w:rsidR="00DC3EDC" w:rsidRPr="00CE6129" w:rsidRDefault="00DC3EDC" w:rsidP="00D37065">
      <w:pPr>
        <w:pStyle w:val="Lijstalinea"/>
        <w:numPr>
          <w:ilvl w:val="1"/>
          <w:numId w:val="95"/>
        </w:numPr>
        <w:autoSpaceDE w:val="0"/>
        <w:autoSpaceDN w:val="0"/>
        <w:adjustRightInd w:val="0"/>
        <w:spacing w:line="240" w:lineRule="auto"/>
        <w:rPr>
          <w:rFonts w:ascii="Arial" w:hAnsi="Arial"/>
          <w:sz w:val="19"/>
          <w:szCs w:val="19"/>
        </w:rPr>
      </w:pPr>
      <w:r w:rsidRPr="00CE6129">
        <w:rPr>
          <w:rFonts w:ascii="Arial" w:hAnsi="Arial"/>
          <w:sz w:val="19"/>
          <w:szCs w:val="19"/>
        </w:rPr>
        <w:t>de omvang in vierkante meters; en</w:t>
      </w:r>
    </w:p>
    <w:p w14:paraId="5E0B2AF5" w14:textId="77777777" w:rsidR="00DC3EDC" w:rsidRPr="00CE6129" w:rsidRDefault="00DC3EDC" w:rsidP="00D37065">
      <w:pPr>
        <w:pStyle w:val="Lijstalinea"/>
        <w:numPr>
          <w:ilvl w:val="1"/>
          <w:numId w:val="95"/>
        </w:numPr>
        <w:autoSpaceDE w:val="0"/>
        <w:autoSpaceDN w:val="0"/>
        <w:adjustRightInd w:val="0"/>
        <w:spacing w:line="240" w:lineRule="auto"/>
        <w:rPr>
          <w:rFonts w:ascii="Arial" w:hAnsi="Arial"/>
          <w:sz w:val="19"/>
          <w:szCs w:val="19"/>
        </w:rPr>
      </w:pPr>
      <w:r w:rsidRPr="00CE6129">
        <w:rPr>
          <w:rFonts w:ascii="Arial" w:hAnsi="Arial"/>
          <w:sz w:val="19"/>
          <w:szCs w:val="19"/>
        </w:rPr>
        <w:t>de diepte, in centimeters ten opzichte van het maaiveld;</w:t>
      </w:r>
    </w:p>
    <w:p w14:paraId="6D7BE486" w14:textId="77777777" w:rsidR="00DC3EDC" w:rsidRPr="00CE6129" w:rsidRDefault="00DC3EDC" w:rsidP="00DF3BF0">
      <w:pPr>
        <w:pStyle w:val="Lijstalinea"/>
        <w:numPr>
          <w:ilvl w:val="0"/>
          <w:numId w:val="29"/>
        </w:numPr>
        <w:autoSpaceDE w:val="0"/>
        <w:autoSpaceDN w:val="0"/>
        <w:adjustRightInd w:val="0"/>
        <w:spacing w:line="240" w:lineRule="auto"/>
        <w:rPr>
          <w:rFonts w:ascii="Arial" w:hAnsi="Arial"/>
          <w:sz w:val="19"/>
          <w:szCs w:val="19"/>
        </w:rPr>
      </w:pPr>
      <w:r w:rsidRPr="00CE6129">
        <w:rPr>
          <w:rFonts w:ascii="Arial" w:hAnsi="Arial"/>
          <w:sz w:val="19"/>
          <w:szCs w:val="19"/>
        </w:rPr>
        <w:t>een topografische kaart voorzien van een noordpijl en minimaal twee coördinatieparen, met de exacte locatie en omvang van de activiteit;</w:t>
      </w:r>
    </w:p>
    <w:p w14:paraId="44FADB9F" w14:textId="77777777" w:rsidR="00DC3EDC" w:rsidRPr="00CE6129" w:rsidRDefault="00DC3EDC" w:rsidP="00DF3BF0">
      <w:pPr>
        <w:pStyle w:val="Lijstalinea"/>
        <w:numPr>
          <w:ilvl w:val="0"/>
          <w:numId w:val="29"/>
        </w:numPr>
        <w:autoSpaceDE w:val="0"/>
        <w:autoSpaceDN w:val="0"/>
        <w:adjustRightInd w:val="0"/>
        <w:spacing w:line="240" w:lineRule="auto"/>
        <w:rPr>
          <w:rFonts w:ascii="Arial" w:hAnsi="Arial"/>
          <w:sz w:val="19"/>
          <w:szCs w:val="19"/>
        </w:rPr>
      </w:pPr>
      <w:r w:rsidRPr="00CE6129">
        <w:rPr>
          <w:rFonts w:ascii="Arial" w:hAnsi="Arial"/>
          <w:sz w:val="19"/>
          <w:szCs w:val="19"/>
        </w:rPr>
        <w:t>doorsnedetekeningen met de exacte locatie, omvang en diepte van de afzonderlijke ingrepen ten opzichte van het maaiveld; en</w:t>
      </w:r>
    </w:p>
    <w:p w14:paraId="66C82ED0" w14:textId="77777777" w:rsidR="00DC3EDC" w:rsidRPr="00CE6129" w:rsidRDefault="00DC3EDC" w:rsidP="00DF3BF0">
      <w:pPr>
        <w:pStyle w:val="Lijstalinea"/>
        <w:numPr>
          <w:ilvl w:val="0"/>
          <w:numId w:val="29"/>
        </w:numPr>
        <w:autoSpaceDE w:val="0"/>
        <w:autoSpaceDN w:val="0"/>
        <w:adjustRightInd w:val="0"/>
        <w:spacing w:line="240" w:lineRule="auto"/>
        <w:rPr>
          <w:rFonts w:ascii="Arial" w:hAnsi="Arial"/>
          <w:sz w:val="19"/>
          <w:szCs w:val="19"/>
        </w:rPr>
      </w:pPr>
      <w:r w:rsidRPr="00CE6129">
        <w:rPr>
          <w:rFonts w:ascii="Arial" w:hAnsi="Arial"/>
          <w:sz w:val="19"/>
          <w:szCs w:val="19"/>
        </w:rPr>
        <w:t>funderingstekeningen.</w:t>
      </w:r>
    </w:p>
    <w:p w14:paraId="28B8C96A" w14:textId="77777777" w:rsidR="00DC3EDC" w:rsidRPr="00CE6129" w:rsidRDefault="00DC3EDC" w:rsidP="00DC3EDC">
      <w:pPr>
        <w:pStyle w:val="Lijstalinea"/>
        <w:autoSpaceDE w:val="0"/>
        <w:autoSpaceDN w:val="0"/>
        <w:adjustRightInd w:val="0"/>
        <w:spacing w:line="240" w:lineRule="auto"/>
        <w:rPr>
          <w:rFonts w:ascii="Arial" w:hAnsi="Arial"/>
          <w:sz w:val="19"/>
          <w:szCs w:val="19"/>
        </w:rPr>
      </w:pPr>
    </w:p>
    <w:p w14:paraId="5413B7E8" w14:textId="77777777" w:rsidR="00DC3EDC" w:rsidRPr="00CE6129" w:rsidRDefault="00DC3EDC" w:rsidP="00DC3EDC">
      <w:pPr>
        <w:autoSpaceDE w:val="0"/>
        <w:autoSpaceDN w:val="0"/>
        <w:adjustRightInd w:val="0"/>
        <w:spacing w:line="240" w:lineRule="auto"/>
        <w:rPr>
          <w:rFonts w:ascii="Arial" w:hAnsi="Arial"/>
          <w:sz w:val="19"/>
          <w:szCs w:val="19"/>
        </w:rPr>
      </w:pPr>
      <w:r w:rsidRPr="00CE6129">
        <w:rPr>
          <w:rFonts w:ascii="Arial" w:hAnsi="Arial"/>
          <w:sz w:val="19"/>
          <w:szCs w:val="19"/>
        </w:rPr>
        <w:t>Lid 2</w:t>
      </w:r>
    </w:p>
    <w:p w14:paraId="1383154D" w14:textId="0A71E8F4" w:rsidR="00DC3EDC" w:rsidRPr="00CE6129" w:rsidRDefault="00DC3EDC" w:rsidP="00DC3EDC">
      <w:pPr>
        <w:autoSpaceDE w:val="0"/>
        <w:autoSpaceDN w:val="0"/>
        <w:adjustRightInd w:val="0"/>
        <w:spacing w:line="240" w:lineRule="auto"/>
        <w:rPr>
          <w:rFonts w:ascii="Arial" w:hAnsi="Arial"/>
          <w:sz w:val="19"/>
          <w:szCs w:val="19"/>
        </w:rPr>
      </w:pPr>
      <w:r w:rsidRPr="00CE6129">
        <w:rPr>
          <w:rFonts w:ascii="Arial" w:hAnsi="Arial"/>
          <w:sz w:val="19"/>
          <w:szCs w:val="19"/>
        </w:rPr>
        <w:t>Als dit naar het oordeel van</w:t>
      </w:r>
      <w:r w:rsidR="009F7DB2">
        <w:rPr>
          <w:rFonts w:ascii="Arial" w:hAnsi="Arial"/>
          <w:sz w:val="19"/>
          <w:szCs w:val="19"/>
        </w:rPr>
        <w:t xml:space="preserve"> het college van</w:t>
      </w:r>
      <w:r w:rsidRPr="00CE6129">
        <w:rPr>
          <w:rFonts w:ascii="Arial" w:hAnsi="Arial"/>
          <w:sz w:val="19"/>
          <w:szCs w:val="19"/>
        </w:rPr>
        <w:t xml:space="preserve"> burgemeester en wethouders noodzakelijk is, worden in aanvulling op het eerste lid, de volgende gegevens en bescheiden verstrekt:</w:t>
      </w:r>
    </w:p>
    <w:p w14:paraId="26D4F288" w14:textId="77777777" w:rsidR="00DC3EDC" w:rsidRPr="00CE6129" w:rsidRDefault="00DC3EDC" w:rsidP="00D37065">
      <w:pPr>
        <w:pStyle w:val="Lijstalinea"/>
        <w:numPr>
          <w:ilvl w:val="0"/>
          <w:numId w:val="30"/>
        </w:numPr>
        <w:autoSpaceDE w:val="0"/>
        <w:autoSpaceDN w:val="0"/>
        <w:adjustRightInd w:val="0"/>
        <w:spacing w:line="240" w:lineRule="auto"/>
        <w:rPr>
          <w:rFonts w:ascii="Arial" w:hAnsi="Arial"/>
          <w:sz w:val="19"/>
          <w:szCs w:val="19"/>
        </w:rPr>
      </w:pPr>
      <w:r w:rsidRPr="00CE6129">
        <w:rPr>
          <w:rFonts w:ascii="Arial" w:hAnsi="Arial"/>
          <w:sz w:val="19"/>
          <w:szCs w:val="19"/>
        </w:rPr>
        <w:t>een rapport waarin de archeologische waarde van dat deel van het archeologisch monument waarop de activiteit van invloed is, in voldoende mate nader is vastgesteld;</w:t>
      </w:r>
    </w:p>
    <w:p w14:paraId="526910CA" w14:textId="77777777" w:rsidR="00DC3EDC" w:rsidRPr="00CE6129" w:rsidRDefault="00DC3EDC" w:rsidP="00D37065">
      <w:pPr>
        <w:pStyle w:val="Lijstalinea"/>
        <w:numPr>
          <w:ilvl w:val="0"/>
          <w:numId w:val="30"/>
        </w:numPr>
        <w:autoSpaceDE w:val="0"/>
        <w:autoSpaceDN w:val="0"/>
        <w:adjustRightInd w:val="0"/>
        <w:spacing w:line="240" w:lineRule="auto"/>
        <w:rPr>
          <w:rFonts w:ascii="Arial" w:hAnsi="Arial"/>
          <w:sz w:val="19"/>
          <w:szCs w:val="19"/>
        </w:rPr>
      </w:pPr>
      <w:r w:rsidRPr="00CE6129">
        <w:rPr>
          <w:rFonts w:ascii="Arial" w:hAnsi="Arial"/>
          <w:sz w:val="19"/>
          <w:szCs w:val="19"/>
        </w:rPr>
        <w:t xml:space="preserve">een rapport waarin de gevolgen van de activiteit op </w:t>
      </w:r>
      <w:r>
        <w:rPr>
          <w:rFonts w:ascii="Arial" w:hAnsi="Arial"/>
          <w:sz w:val="19"/>
          <w:szCs w:val="19"/>
        </w:rPr>
        <w:t>het</w:t>
      </w:r>
      <w:r w:rsidRPr="00CE6129">
        <w:rPr>
          <w:rFonts w:ascii="Arial" w:hAnsi="Arial"/>
          <w:sz w:val="19"/>
          <w:szCs w:val="19"/>
        </w:rPr>
        <w:t xml:space="preserve"> archeologisch</w:t>
      </w:r>
      <w:r>
        <w:rPr>
          <w:rFonts w:ascii="Arial" w:hAnsi="Arial"/>
          <w:sz w:val="19"/>
          <w:szCs w:val="19"/>
        </w:rPr>
        <w:t xml:space="preserve"> monument </w:t>
      </w:r>
      <w:r w:rsidRPr="00CE6129">
        <w:rPr>
          <w:rFonts w:ascii="Arial" w:hAnsi="Arial"/>
          <w:sz w:val="19"/>
          <w:szCs w:val="19"/>
        </w:rPr>
        <w:t>in voldoende mate inzichtelijk zijn gemaakt; en</w:t>
      </w:r>
    </w:p>
    <w:p w14:paraId="23B5F6DE" w14:textId="77777777" w:rsidR="00DC3EDC" w:rsidRPr="00CE6129" w:rsidRDefault="00DC3EDC" w:rsidP="00D37065">
      <w:pPr>
        <w:pStyle w:val="Lijstalinea"/>
        <w:numPr>
          <w:ilvl w:val="0"/>
          <w:numId w:val="30"/>
        </w:numPr>
        <w:autoSpaceDE w:val="0"/>
        <w:autoSpaceDN w:val="0"/>
        <w:adjustRightInd w:val="0"/>
        <w:spacing w:line="240" w:lineRule="auto"/>
        <w:rPr>
          <w:rFonts w:ascii="Arial" w:hAnsi="Arial"/>
          <w:sz w:val="19"/>
          <w:szCs w:val="19"/>
        </w:rPr>
      </w:pPr>
      <w:r w:rsidRPr="00CE6129">
        <w:rPr>
          <w:rFonts w:ascii="Arial" w:hAnsi="Arial"/>
          <w:sz w:val="19"/>
          <w:szCs w:val="19"/>
        </w:rPr>
        <w:t>detailtekeningen met van de afzonderlijke ingrepen:</w:t>
      </w:r>
    </w:p>
    <w:p w14:paraId="16CC6231" w14:textId="77777777" w:rsidR="00DC3EDC" w:rsidRPr="00F33EF9" w:rsidRDefault="00DC3EDC" w:rsidP="00D37065">
      <w:pPr>
        <w:pStyle w:val="Lijstalinea"/>
        <w:numPr>
          <w:ilvl w:val="0"/>
          <w:numId w:val="96"/>
        </w:numPr>
        <w:autoSpaceDE w:val="0"/>
        <w:autoSpaceDN w:val="0"/>
        <w:adjustRightInd w:val="0"/>
        <w:spacing w:line="240" w:lineRule="auto"/>
        <w:rPr>
          <w:rFonts w:ascii="Arial" w:hAnsi="Arial"/>
          <w:sz w:val="19"/>
          <w:szCs w:val="19"/>
        </w:rPr>
      </w:pPr>
      <w:r w:rsidRPr="00F33EF9">
        <w:rPr>
          <w:rFonts w:ascii="Arial" w:hAnsi="Arial"/>
          <w:sz w:val="19"/>
          <w:szCs w:val="19"/>
        </w:rPr>
        <w:t>de exacte locatie;</w:t>
      </w:r>
    </w:p>
    <w:p w14:paraId="39DFA67A" w14:textId="77777777" w:rsidR="00DC3EDC" w:rsidRPr="00F33EF9" w:rsidRDefault="00DC3EDC" w:rsidP="00D37065">
      <w:pPr>
        <w:pStyle w:val="Lijstalinea"/>
        <w:numPr>
          <w:ilvl w:val="0"/>
          <w:numId w:val="96"/>
        </w:numPr>
        <w:autoSpaceDE w:val="0"/>
        <w:autoSpaceDN w:val="0"/>
        <w:adjustRightInd w:val="0"/>
        <w:spacing w:line="240" w:lineRule="auto"/>
        <w:rPr>
          <w:rFonts w:ascii="Arial" w:hAnsi="Arial"/>
          <w:sz w:val="19"/>
          <w:szCs w:val="19"/>
        </w:rPr>
      </w:pPr>
      <w:r w:rsidRPr="00F33EF9">
        <w:rPr>
          <w:rFonts w:ascii="Arial" w:hAnsi="Arial"/>
          <w:sz w:val="19"/>
          <w:szCs w:val="19"/>
        </w:rPr>
        <w:t>de omvang; en</w:t>
      </w:r>
    </w:p>
    <w:p w14:paraId="54026465" w14:textId="0FFEA557" w:rsidR="00DC3EDC" w:rsidRPr="00F33EF9" w:rsidRDefault="00DC3EDC" w:rsidP="00D37065">
      <w:pPr>
        <w:pStyle w:val="Lijstalinea"/>
        <w:numPr>
          <w:ilvl w:val="0"/>
          <w:numId w:val="96"/>
        </w:numPr>
        <w:autoSpaceDE w:val="0"/>
        <w:autoSpaceDN w:val="0"/>
        <w:adjustRightInd w:val="0"/>
        <w:spacing w:line="240" w:lineRule="auto"/>
        <w:rPr>
          <w:rFonts w:ascii="Arial" w:hAnsi="Arial"/>
          <w:sz w:val="19"/>
          <w:szCs w:val="19"/>
        </w:rPr>
      </w:pPr>
      <w:r w:rsidRPr="00F33EF9">
        <w:rPr>
          <w:rFonts w:ascii="Arial" w:hAnsi="Arial"/>
          <w:sz w:val="19"/>
          <w:szCs w:val="19"/>
        </w:rPr>
        <w:t>de diepte ten opzichte van het maaiveld.</w:t>
      </w:r>
    </w:p>
    <w:p w14:paraId="3719BE6B" w14:textId="6AA70A2B" w:rsidR="000B669F" w:rsidRDefault="000B669F" w:rsidP="000B669F">
      <w:pPr>
        <w:autoSpaceDE w:val="0"/>
        <w:autoSpaceDN w:val="0"/>
        <w:adjustRightInd w:val="0"/>
        <w:spacing w:line="240" w:lineRule="auto"/>
        <w:rPr>
          <w:rFonts w:ascii="Arial" w:hAnsi="Arial"/>
          <w:sz w:val="19"/>
          <w:szCs w:val="19"/>
        </w:rPr>
      </w:pPr>
    </w:p>
    <w:p w14:paraId="65C1E9CA" w14:textId="77777777" w:rsidR="004F441E" w:rsidRPr="00161EB3" w:rsidRDefault="004F441E" w:rsidP="004F441E">
      <w:pPr>
        <w:pStyle w:val="Kop3"/>
        <w:numPr>
          <w:ilvl w:val="2"/>
          <w:numId w:val="0"/>
        </w:numPr>
        <w:ind w:left="794" w:hanging="794"/>
        <w:rPr>
          <w:rFonts w:hint="eastAsia"/>
        </w:rPr>
      </w:pPr>
      <w:commentRangeStart w:id="117"/>
      <w:r w:rsidRPr="00161EB3">
        <w:t>Artikel 5.</w:t>
      </w:r>
      <w:r>
        <w:t>206</w:t>
      </w:r>
      <w:r w:rsidRPr="00161EB3">
        <w:t xml:space="preserve"> Bijzondere aanvraagvereisten</w:t>
      </w:r>
      <w:r>
        <w:t xml:space="preserve"> omgevingsvergunning activiteiten anders dan bouwen</w:t>
      </w:r>
      <w:commentRangeEnd w:id="117"/>
      <w:r w:rsidR="00380E0C">
        <w:rPr>
          <w:rStyle w:val="Verwijzingopmerking"/>
          <w:rFonts w:asciiTheme="minorHAnsi" w:eastAsiaTheme="minorHAnsi" w:hAnsiTheme="minorHAnsi" w:cs="Arial"/>
          <w:b w:val="0"/>
        </w:rPr>
        <w:commentReference w:id="117"/>
      </w:r>
    </w:p>
    <w:p w14:paraId="5B32D23B" w14:textId="77777777" w:rsidR="004F441E" w:rsidRPr="00D6138C" w:rsidRDefault="004F441E" w:rsidP="004F441E">
      <w:pPr>
        <w:autoSpaceDE w:val="0"/>
        <w:autoSpaceDN w:val="0"/>
        <w:adjustRightInd w:val="0"/>
        <w:spacing w:line="240" w:lineRule="auto"/>
        <w:rPr>
          <w:rFonts w:cstheme="minorHAnsi"/>
          <w:szCs w:val="21"/>
        </w:rPr>
      </w:pPr>
      <w:r w:rsidRPr="00D6138C">
        <w:rPr>
          <w:rFonts w:cstheme="minorHAnsi"/>
          <w:szCs w:val="21"/>
        </w:rPr>
        <w:t>Lid 1:</w:t>
      </w:r>
    </w:p>
    <w:p w14:paraId="47B81832" w14:textId="77777777" w:rsidR="004F441E" w:rsidRPr="00D6138C" w:rsidRDefault="004F441E" w:rsidP="004F441E">
      <w:pPr>
        <w:autoSpaceDE w:val="0"/>
        <w:autoSpaceDN w:val="0"/>
        <w:adjustRightInd w:val="0"/>
        <w:spacing w:line="240" w:lineRule="auto"/>
        <w:rPr>
          <w:rFonts w:cstheme="minorHAnsi"/>
          <w:szCs w:val="21"/>
        </w:rPr>
      </w:pPr>
      <w:r w:rsidRPr="00D6138C">
        <w:rPr>
          <w:rFonts w:cstheme="minorHAnsi"/>
          <w:szCs w:val="21"/>
        </w:rPr>
        <w:t xml:space="preserve">Bij een aanvraag om een omgevingsvergunning, als bedoeld in </w:t>
      </w:r>
      <w:commentRangeStart w:id="118"/>
      <w:r w:rsidRPr="00D6138C">
        <w:rPr>
          <w:rFonts w:cstheme="minorHAnsi"/>
          <w:szCs w:val="21"/>
        </w:rPr>
        <w:t xml:space="preserve">artikel 5.x, </w:t>
      </w:r>
      <w:commentRangeEnd w:id="118"/>
      <w:r w:rsidRPr="00D6138C">
        <w:rPr>
          <w:rStyle w:val="Verwijzingopmerking"/>
          <w:rFonts w:cstheme="minorHAnsi"/>
          <w:sz w:val="21"/>
          <w:szCs w:val="21"/>
        </w:rPr>
        <w:commentReference w:id="118"/>
      </w:r>
      <w:r w:rsidRPr="00D6138C">
        <w:rPr>
          <w:rFonts w:cstheme="minorHAnsi"/>
          <w:szCs w:val="21"/>
        </w:rPr>
        <w:t xml:space="preserve">worden de volgende gegevens en bescheiden verstrekt: </w:t>
      </w:r>
    </w:p>
    <w:p w14:paraId="7C850C2E" w14:textId="77777777" w:rsidR="004F441E" w:rsidRPr="00D6138C" w:rsidRDefault="004F441E" w:rsidP="00D37065">
      <w:pPr>
        <w:pStyle w:val="Default"/>
        <w:numPr>
          <w:ilvl w:val="0"/>
          <w:numId w:val="32"/>
        </w:numPr>
        <w:rPr>
          <w:rFonts w:asciiTheme="minorHAnsi" w:hAnsiTheme="minorHAnsi" w:cstheme="minorHAnsi"/>
          <w:sz w:val="21"/>
          <w:szCs w:val="21"/>
        </w:rPr>
      </w:pPr>
      <w:r w:rsidRPr="00D6138C">
        <w:rPr>
          <w:rFonts w:asciiTheme="minorHAnsi" w:hAnsiTheme="minorHAnsi" w:cstheme="minorHAnsi"/>
          <w:sz w:val="21"/>
          <w:szCs w:val="21"/>
        </w:rPr>
        <w:t xml:space="preserve">een omschrijving van de aard van de activiteit, met vermelding van: </w:t>
      </w:r>
    </w:p>
    <w:p w14:paraId="17312EA2" w14:textId="77777777" w:rsidR="004F441E" w:rsidRPr="00D6138C" w:rsidRDefault="004F441E" w:rsidP="00D37065">
      <w:pPr>
        <w:pStyle w:val="Default"/>
        <w:numPr>
          <w:ilvl w:val="1"/>
          <w:numId w:val="97"/>
        </w:numPr>
        <w:rPr>
          <w:rFonts w:asciiTheme="minorHAnsi" w:hAnsiTheme="minorHAnsi" w:cstheme="minorHAnsi"/>
          <w:sz w:val="21"/>
          <w:szCs w:val="21"/>
        </w:rPr>
      </w:pPr>
      <w:r w:rsidRPr="00D6138C">
        <w:rPr>
          <w:rFonts w:asciiTheme="minorHAnsi" w:hAnsiTheme="minorHAnsi" w:cstheme="minorHAnsi"/>
          <w:sz w:val="21"/>
          <w:szCs w:val="21"/>
        </w:rPr>
        <w:t xml:space="preserve">de omvang in vierkante meters; en </w:t>
      </w:r>
    </w:p>
    <w:p w14:paraId="54D6C24F" w14:textId="77777777" w:rsidR="004F441E" w:rsidRPr="00D6138C" w:rsidRDefault="004F441E" w:rsidP="00D37065">
      <w:pPr>
        <w:pStyle w:val="Default"/>
        <w:numPr>
          <w:ilvl w:val="1"/>
          <w:numId w:val="97"/>
        </w:numPr>
        <w:rPr>
          <w:rFonts w:asciiTheme="minorHAnsi" w:hAnsiTheme="minorHAnsi" w:cstheme="minorHAnsi"/>
          <w:sz w:val="21"/>
          <w:szCs w:val="21"/>
        </w:rPr>
      </w:pPr>
      <w:r w:rsidRPr="00D6138C">
        <w:rPr>
          <w:rFonts w:asciiTheme="minorHAnsi" w:hAnsiTheme="minorHAnsi" w:cstheme="minorHAnsi"/>
          <w:sz w:val="21"/>
          <w:szCs w:val="21"/>
        </w:rPr>
        <w:t>de diepte, in centimeters ten opzichte van het maaiveld.</w:t>
      </w:r>
    </w:p>
    <w:p w14:paraId="4DE93926" w14:textId="77777777" w:rsidR="004F441E" w:rsidRPr="00D6138C" w:rsidRDefault="004F441E" w:rsidP="00D37065">
      <w:pPr>
        <w:pStyle w:val="Default"/>
        <w:numPr>
          <w:ilvl w:val="0"/>
          <w:numId w:val="32"/>
        </w:numPr>
        <w:rPr>
          <w:rFonts w:asciiTheme="minorHAnsi" w:hAnsiTheme="minorHAnsi" w:cstheme="minorHAnsi"/>
          <w:sz w:val="21"/>
          <w:szCs w:val="21"/>
        </w:rPr>
      </w:pPr>
      <w:r w:rsidRPr="00D6138C">
        <w:rPr>
          <w:rFonts w:asciiTheme="minorHAnsi" w:hAnsiTheme="minorHAnsi" w:cstheme="minorHAnsi"/>
          <w:sz w:val="21"/>
          <w:szCs w:val="21"/>
        </w:rPr>
        <w:t xml:space="preserve">een topografische kaart voorzien van een noordpijl en minimaal twee coördinatieparen, met de exacte locatie en omvang van de activiteit; </w:t>
      </w:r>
    </w:p>
    <w:p w14:paraId="07424897" w14:textId="77777777" w:rsidR="004F441E" w:rsidRPr="00D6138C" w:rsidRDefault="004F441E" w:rsidP="00D37065">
      <w:pPr>
        <w:pStyle w:val="Default"/>
        <w:numPr>
          <w:ilvl w:val="0"/>
          <w:numId w:val="32"/>
        </w:numPr>
        <w:rPr>
          <w:rFonts w:asciiTheme="minorHAnsi" w:hAnsiTheme="minorHAnsi" w:cstheme="minorHAnsi"/>
          <w:sz w:val="21"/>
          <w:szCs w:val="21"/>
        </w:rPr>
      </w:pPr>
      <w:r w:rsidRPr="00D6138C">
        <w:rPr>
          <w:rFonts w:asciiTheme="minorHAnsi" w:hAnsiTheme="minorHAnsi" w:cstheme="minorHAnsi"/>
          <w:sz w:val="21"/>
          <w:szCs w:val="21"/>
        </w:rPr>
        <w:t>doorsnedetekeningen met de exacte locatie, omvang en diepte van de afzonderlijke ingrepen ten opzichte van het maaiveld; en</w:t>
      </w:r>
    </w:p>
    <w:p w14:paraId="14E77DE8" w14:textId="77777777" w:rsidR="004F441E" w:rsidRPr="00D6138C" w:rsidRDefault="004F441E" w:rsidP="00D37065">
      <w:pPr>
        <w:pStyle w:val="Default"/>
        <w:numPr>
          <w:ilvl w:val="0"/>
          <w:numId w:val="32"/>
        </w:numPr>
        <w:rPr>
          <w:rFonts w:asciiTheme="minorHAnsi" w:hAnsiTheme="minorHAnsi" w:cstheme="minorHAnsi"/>
          <w:sz w:val="21"/>
          <w:szCs w:val="21"/>
        </w:rPr>
      </w:pPr>
      <w:r w:rsidRPr="00D6138C">
        <w:rPr>
          <w:rFonts w:asciiTheme="minorHAnsi" w:hAnsiTheme="minorHAnsi" w:cstheme="minorHAnsi"/>
          <w:sz w:val="21"/>
          <w:szCs w:val="21"/>
        </w:rPr>
        <w:t xml:space="preserve">voor zover de activiteit bestaat uit aanlegwerkzaamheden of een ontgrondingsactiviteit: </w:t>
      </w:r>
    </w:p>
    <w:p w14:paraId="0FD5F7D7" w14:textId="77777777" w:rsidR="004F441E" w:rsidRPr="00D6138C" w:rsidRDefault="004F441E" w:rsidP="00D37065">
      <w:pPr>
        <w:pStyle w:val="Default"/>
        <w:numPr>
          <w:ilvl w:val="1"/>
          <w:numId w:val="98"/>
        </w:numPr>
        <w:rPr>
          <w:rFonts w:asciiTheme="minorHAnsi" w:hAnsiTheme="minorHAnsi" w:cstheme="minorHAnsi"/>
          <w:sz w:val="21"/>
          <w:szCs w:val="21"/>
        </w:rPr>
      </w:pPr>
      <w:bookmarkStart w:id="119" w:name="_Hlk109718453"/>
      <w:r w:rsidRPr="00D6138C">
        <w:rPr>
          <w:rFonts w:asciiTheme="minorHAnsi" w:hAnsiTheme="minorHAnsi" w:cstheme="minorHAnsi"/>
          <w:sz w:val="21"/>
          <w:szCs w:val="21"/>
        </w:rPr>
        <w:t xml:space="preserve">een bestek met bijbehorende tekeningen; of </w:t>
      </w:r>
    </w:p>
    <w:p w14:paraId="1E919C52" w14:textId="77777777" w:rsidR="004F441E" w:rsidRPr="00D6138C" w:rsidRDefault="004F441E" w:rsidP="00D37065">
      <w:pPr>
        <w:pStyle w:val="Default"/>
        <w:numPr>
          <w:ilvl w:val="1"/>
          <w:numId w:val="98"/>
        </w:numPr>
        <w:rPr>
          <w:rFonts w:asciiTheme="minorHAnsi" w:hAnsiTheme="minorHAnsi" w:cstheme="minorHAnsi"/>
          <w:color w:val="auto"/>
          <w:sz w:val="21"/>
          <w:szCs w:val="21"/>
        </w:rPr>
      </w:pPr>
      <w:r w:rsidRPr="00D6138C">
        <w:rPr>
          <w:rFonts w:asciiTheme="minorHAnsi" w:hAnsiTheme="minorHAnsi" w:cstheme="minorHAnsi"/>
          <w:sz w:val="21"/>
          <w:szCs w:val="21"/>
        </w:rPr>
        <w:t>een werkomschrijving met bijbehorende tekeningen.</w:t>
      </w:r>
    </w:p>
    <w:bookmarkEnd w:id="119"/>
    <w:p w14:paraId="5326A584" w14:textId="77777777" w:rsidR="004F441E" w:rsidRPr="00D6138C" w:rsidRDefault="004F441E" w:rsidP="004F441E">
      <w:pPr>
        <w:pStyle w:val="Default"/>
        <w:rPr>
          <w:rFonts w:asciiTheme="minorHAnsi" w:hAnsiTheme="minorHAnsi" w:cstheme="minorHAnsi"/>
          <w:sz w:val="21"/>
          <w:szCs w:val="21"/>
        </w:rPr>
      </w:pPr>
      <w:r w:rsidRPr="00D6138C">
        <w:rPr>
          <w:rFonts w:asciiTheme="minorHAnsi" w:hAnsiTheme="minorHAnsi" w:cstheme="minorHAnsi"/>
          <w:sz w:val="21"/>
          <w:szCs w:val="21"/>
        </w:rPr>
        <w:lastRenderedPageBreak/>
        <w:t>Lid 2:</w:t>
      </w:r>
    </w:p>
    <w:p w14:paraId="0CA8ADD8" w14:textId="32BB0DEA" w:rsidR="004F441E" w:rsidRPr="00D6138C" w:rsidRDefault="004F441E" w:rsidP="004F441E">
      <w:pPr>
        <w:autoSpaceDE w:val="0"/>
        <w:autoSpaceDN w:val="0"/>
        <w:adjustRightInd w:val="0"/>
        <w:spacing w:line="240" w:lineRule="auto"/>
        <w:rPr>
          <w:rFonts w:cstheme="minorHAnsi"/>
          <w:szCs w:val="21"/>
        </w:rPr>
      </w:pPr>
      <w:r w:rsidRPr="00D6138C">
        <w:rPr>
          <w:rFonts w:cstheme="minorHAnsi"/>
          <w:szCs w:val="21"/>
        </w:rPr>
        <w:t xml:space="preserve">Als dit naar het oordeel van </w:t>
      </w:r>
      <w:r w:rsidR="004771F2">
        <w:rPr>
          <w:rFonts w:cstheme="minorHAnsi"/>
          <w:szCs w:val="21"/>
        </w:rPr>
        <w:t xml:space="preserve">het college van </w:t>
      </w:r>
      <w:r w:rsidRPr="00D6138C">
        <w:rPr>
          <w:rFonts w:cstheme="minorHAnsi"/>
          <w:szCs w:val="21"/>
        </w:rPr>
        <w:t>burgemeester en wethouders noodzakelijk is, worden in aanvulling op het eerste lid, de volgende gegevens en bescheiden verstrekt:</w:t>
      </w:r>
    </w:p>
    <w:p w14:paraId="3E21F8BB" w14:textId="77777777" w:rsidR="004F441E" w:rsidRPr="00D6138C" w:rsidRDefault="004F441E" w:rsidP="00D37065">
      <w:pPr>
        <w:pStyle w:val="Default"/>
        <w:numPr>
          <w:ilvl w:val="0"/>
          <w:numId w:val="33"/>
        </w:numPr>
        <w:rPr>
          <w:rFonts w:asciiTheme="minorHAnsi" w:hAnsiTheme="minorHAnsi" w:cstheme="minorHAnsi"/>
          <w:sz w:val="21"/>
          <w:szCs w:val="21"/>
        </w:rPr>
      </w:pPr>
      <w:r w:rsidRPr="00D6138C">
        <w:rPr>
          <w:rFonts w:asciiTheme="minorHAnsi" w:hAnsiTheme="minorHAnsi" w:cstheme="minorHAnsi"/>
          <w:sz w:val="21"/>
          <w:szCs w:val="21"/>
        </w:rPr>
        <w:t xml:space="preserve">een rapport waarin de gevolgen van de activiteit op de archeologische monumenten in voldoende mate inzichtelijk zijn gemaakt; </w:t>
      </w:r>
      <w:r>
        <w:rPr>
          <w:rFonts w:asciiTheme="minorHAnsi" w:hAnsiTheme="minorHAnsi" w:cstheme="minorHAnsi"/>
          <w:sz w:val="21"/>
          <w:szCs w:val="21"/>
        </w:rPr>
        <w:t>of</w:t>
      </w:r>
    </w:p>
    <w:p w14:paraId="384FFFCA" w14:textId="77777777" w:rsidR="004F441E" w:rsidRPr="00D6138C" w:rsidRDefault="004F441E" w:rsidP="00D37065">
      <w:pPr>
        <w:pStyle w:val="Default"/>
        <w:numPr>
          <w:ilvl w:val="0"/>
          <w:numId w:val="33"/>
        </w:numPr>
        <w:rPr>
          <w:rFonts w:asciiTheme="minorHAnsi" w:hAnsiTheme="minorHAnsi" w:cstheme="minorHAnsi"/>
          <w:sz w:val="21"/>
          <w:szCs w:val="21"/>
        </w:rPr>
      </w:pPr>
      <w:r w:rsidRPr="00D6138C">
        <w:rPr>
          <w:rFonts w:asciiTheme="minorHAnsi" w:hAnsiTheme="minorHAnsi" w:cstheme="minorHAnsi"/>
          <w:sz w:val="21"/>
          <w:szCs w:val="21"/>
        </w:rPr>
        <w:t xml:space="preserve">detailtekeningen met van de afzonderlijke ingrepen: </w:t>
      </w:r>
    </w:p>
    <w:p w14:paraId="7014CAC3" w14:textId="77777777" w:rsidR="004F441E" w:rsidRPr="00D6138C" w:rsidRDefault="004F441E" w:rsidP="00D37065">
      <w:pPr>
        <w:pStyle w:val="Default"/>
        <w:numPr>
          <w:ilvl w:val="1"/>
          <w:numId w:val="99"/>
        </w:numPr>
        <w:rPr>
          <w:rFonts w:asciiTheme="minorHAnsi" w:hAnsiTheme="minorHAnsi" w:cstheme="minorHAnsi"/>
          <w:sz w:val="21"/>
          <w:szCs w:val="21"/>
        </w:rPr>
      </w:pPr>
      <w:r w:rsidRPr="00D6138C">
        <w:rPr>
          <w:rFonts w:asciiTheme="minorHAnsi" w:hAnsiTheme="minorHAnsi" w:cstheme="minorHAnsi"/>
          <w:sz w:val="21"/>
          <w:szCs w:val="21"/>
        </w:rPr>
        <w:t xml:space="preserve">de exacte locatie; </w:t>
      </w:r>
    </w:p>
    <w:p w14:paraId="68B387A2" w14:textId="77777777" w:rsidR="004F441E" w:rsidRPr="00D6138C" w:rsidRDefault="004F441E" w:rsidP="00D37065">
      <w:pPr>
        <w:pStyle w:val="Default"/>
        <w:numPr>
          <w:ilvl w:val="1"/>
          <w:numId w:val="99"/>
        </w:numPr>
        <w:rPr>
          <w:rFonts w:asciiTheme="minorHAnsi" w:hAnsiTheme="minorHAnsi" w:cstheme="minorHAnsi"/>
          <w:sz w:val="21"/>
          <w:szCs w:val="21"/>
        </w:rPr>
      </w:pPr>
      <w:r w:rsidRPr="00D6138C">
        <w:rPr>
          <w:rFonts w:asciiTheme="minorHAnsi" w:hAnsiTheme="minorHAnsi" w:cstheme="minorHAnsi"/>
          <w:sz w:val="21"/>
          <w:szCs w:val="21"/>
        </w:rPr>
        <w:t xml:space="preserve">de omvang; en </w:t>
      </w:r>
    </w:p>
    <w:p w14:paraId="10ECACBA" w14:textId="2486DA72" w:rsidR="000B669F" w:rsidRPr="007B276B" w:rsidRDefault="004F441E" w:rsidP="00D37065">
      <w:pPr>
        <w:pStyle w:val="Default"/>
        <w:numPr>
          <w:ilvl w:val="1"/>
          <w:numId w:val="99"/>
        </w:numPr>
        <w:rPr>
          <w:rFonts w:asciiTheme="minorHAnsi" w:hAnsiTheme="minorHAnsi" w:cstheme="minorHAnsi"/>
          <w:sz w:val="21"/>
          <w:szCs w:val="21"/>
        </w:rPr>
      </w:pPr>
      <w:r w:rsidRPr="00D6138C">
        <w:rPr>
          <w:rFonts w:asciiTheme="minorHAnsi" w:hAnsiTheme="minorHAnsi" w:cstheme="minorHAnsi"/>
          <w:sz w:val="21"/>
          <w:szCs w:val="21"/>
        </w:rPr>
        <w:t>de diepte ten opzichte van het maaiveld.</w:t>
      </w:r>
    </w:p>
    <w:p w14:paraId="7AD25ADE" w14:textId="77777777" w:rsidR="00DC3EDC" w:rsidRPr="00CE6129" w:rsidRDefault="00DC3EDC" w:rsidP="00DC3EDC">
      <w:pPr>
        <w:autoSpaceDE w:val="0"/>
        <w:autoSpaceDN w:val="0"/>
        <w:adjustRightInd w:val="0"/>
        <w:spacing w:line="240" w:lineRule="auto"/>
        <w:rPr>
          <w:rFonts w:ascii="Arial" w:hAnsi="Arial"/>
          <w:sz w:val="19"/>
          <w:szCs w:val="19"/>
        </w:rPr>
      </w:pPr>
    </w:p>
    <w:p w14:paraId="72F4F13A" w14:textId="77777777" w:rsidR="00DC3EDC" w:rsidRPr="00CE6129" w:rsidRDefault="00DC3EDC" w:rsidP="00DC3EDC">
      <w:pPr>
        <w:pStyle w:val="Kop3"/>
        <w:numPr>
          <w:ilvl w:val="0"/>
          <w:numId w:val="0"/>
        </w:numPr>
        <w:ind w:left="794" w:hanging="794"/>
        <w:rPr>
          <w:rFonts w:hint="eastAsia"/>
        </w:rPr>
      </w:pPr>
      <w:commentRangeStart w:id="120"/>
      <w:r w:rsidRPr="00CE6129">
        <w:t>Artikel 5.x Eisen aan tekeningen als bedoeld in artikel 5.x</w:t>
      </w:r>
      <w:commentRangeEnd w:id="120"/>
      <w:r>
        <w:rPr>
          <w:rStyle w:val="Verwijzingopmerking"/>
          <w:rFonts w:asciiTheme="minorHAnsi" w:eastAsiaTheme="minorHAnsi" w:hAnsiTheme="minorHAnsi" w:cs="Arial"/>
          <w:b w:val="0"/>
        </w:rPr>
        <w:commentReference w:id="120"/>
      </w:r>
    </w:p>
    <w:p w14:paraId="39D74491" w14:textId="193DDD0E" w:rsidR="00DC3EDC" w:rsidRPr="00CE6129" w:rsidRDefault="00DC3EDC" w:rsidP="00DC3EDC">
      <w:pPr>
        <w:autoSpaceDE w:val="0"/>
        <w:autoSpaceDN w:val="0"/>
        <w:adjustRightInd w:val="0"/>
        <w:spacing w:line="240" w:lineRule="auto"/>
        <w:rPr>
          <w:rFonts w:ascii="Arial" w:hAnsi="Arial"/>
          <w:sz w:val="19"/>
          <w:szCs w:val="19"/>
        </w:rPr>
      </w:pPr>
      <w:r w:rsidRPr="00CE6129">
        <w:rPr>
          <w:rFonts w:ascii="Arial" w:hAnsi="Arial"/>
          <w:sz w:val="19"/>
          <w:szCs w:val="19"/>
        </w:rPr>
        <w:t xml:space="preserve">Tekeningen, als bedoeld in </w:t>
      </w:r>
      <w:commentRangeStart w:id="121"/>
      <w:r w:rsidRPr="001374D1">
        <w:rPr>
          <w:rFonts w:ascii="Arial" w:hAnsi="Arial"/>
          <w:sz w:val="19"/>
          <w:szCs w:val="19"/>
          <w:highlight w:val="lightGray"/>
        </w:rPr>
        <w:t>artikel 5.x, eerste lid, aanhef en onder c</w:t>
      </w:r>
      <w:commentRangeEnd w:id="121"/>
      <w:r w:rsidR="00D76780">
        <w:rPr>
          <w:rStyle w:val="Verwijzingopmerking"/>
        </w:rPr>
        <w:commentReference w:id="121"/>
      </w:r>
      <w:r w:rsidRPr="00CE6129">
        <w:rPr>
          <w:rFonts w:ascii="Arial" w:hAnsi="Arial"/>
          <w:sz w:val="19"/>
          <w:szCs w:val="19"/>
        </w:rPr>
        <w:t>,</w:t>
      </w:r>
      <w:r w:rsidR="007B276B">
        <w:rPr>
          <w:rFonts w:ascii="Arial" w:hAnsi="Arial"/>
          <w:sz w:val="19"/>
          <w:szCs w:val="19"/>
        </w:rPr>
        <w:t xml:space="preserve"> </w:t>
      </w:r>
      <w:r w:rsidR="007B276B">
        <w:rPr>
          <w:rFonts w:cstheme="minorHAnsi"/>
          <w:szCs w:val="21"/>
        </w:rPr>
        <w:t>en</w:t>
      </w:r>
      <w:r w:rsidR="007B276B" w:rsidRPr="00D6138C">
        <w:rPr>
          <w:rFonts w:cstheme="minorHAnsi"/>
          <w:szCs w:val="21"/>
        </w:rPr>
        <w:t xml:space="preserve"> als bedoeld in </w:t>
      </w:r>
      <w:commentRangeStart w:id="122"/>
      <w:r w:rsidR="007B276B" w:rsidRPr="00D6138C">
        <w:rPr>
          <w:rFonts w:cstheme="minorHAnsi"/>
          <w:szCs w:val="21"/>
        </w:rPr>
        <w:t>artikel 5.x, eerste lid, aanhef en onder c,</w:t>
      </w:r>
      <w:commentRangeEnd w:id="122"/>
      <w:r w:rsidR="007B276B" w:rsidRPr="00D6138C">
        <w:rPr>
          <w:rStyle w:val="Verwijzingopmerking"/>
          <w:rFonts w:cstheme="minorHAnsi"/>
          <w:sz w:val="21"/>
          <w:szCs w:val="21"/>
        </w:rPr>
        <w:commentReference w:id="122"/>
      </w:r>
      <w:r w:rsidR="007B276B" w:rsidRPr="00D6138C">
        <w:rPr>
          <w:rFonts w:cstheme="minorHAnsi"/>
          <w:szCs w:val="21"/>
        </w:rPr>
        <w:t xml:space="preserve"> </w:t>
      </w:r>
      <w:r w:rsidRPr="00CE6129">
        <w:rPr>
          <w:rFonts w:ascii="Arial" w:hAnsi="Arial"/>
          <w:sz w:val="19"/>
          <w:szCs w:val="19"/>
        </w:rPr>
        <w:t xml:space="preserve"> hebben een schaal die niet kleiner is dan:</w:t>
      </w:r>
    </w:p>
    <w:p w14:paraId="126E4A51" w14:textId="77777777" w:rsidR="00DC3EDC" w:rsidRPr="00CE6129" w:rsidRDefault="00DC3EDC" w:rsidP="00D37065">
      <w:pPr>
        <w:pStyle w:val="Lijstalinea"/>
        <w:numPr>
          <w:ilvl w:val="0"/>
          <w:numId w:val="31"/>
        </w:numPr>
        <w:autoSpaceDE w:val="0"/>
        <w:autoSpaceDN w:val="0"/>
        <w:adjustRightInd w:val="0"/>
        <w:spacing w:line="240" w:lineRule="auto"/>
        <w:rPr>
          <w:rFonts w:ascii="Arial" w:hAnsi="Arial"/>
          <w:sz w:val="19"/>
          <w:szCs w:val="19"/>
        </w:rPr>
      </w:pPr>
      <w:r w:rsidRPr="00CE6129">
        <w:rPr>
          <w:rFonts w:ascii="Arial" w:hAnsi="Arial"/>
          <w:sz w:val="19"/>
          <w:szCs w:val="19"/>
        </w:rPr>
        <w:t>1:2000, als het gaat om een topografische kaart;</w:t>
      </w:r>
    </w:p>
    <w:p w14:paraId="2C25BE86" w14:textId="77777777" w:rsidR="00DC3EDC" w:rsidRPr="00CE6129" w:rsidRDefault="00DC3EDC" w:rsidP="00D37065">
      <w:pPr>
        <w:pStyle w:val="Lijstalinea"/>
        <w:numPr>
          <w:ilvl w:val="0"/>
          <w:numId w:val="31"/>
        </w:numPr>
        <w:autoSpaceDE w:val="0"/>
        <w:autoSpaceDN w:val="0"/>
        <w:adjustRightInd w:val="0"/>
        <w:spacing w:line="240" w:lineRule="auto"/>
        <w:rPr>
          <w:rFonts w:ascii="Arial" w:hAnsi="Arial"/>
          <w:sz w:val="19"/>
          <w:szCs w:val="19"/>
        </w:rPr>
      </w:pPr>
      <w:r w:rsidRPr="00CE6129">
        <w:rPr>
          <w:rFonts w:ascii="Arial" w:hAnsi="Arial"/>
          <w:sz w:val="19"/>
          <w:szCs w:val="19"/>
        </w:rPr>
        <w:t>1:100, als het gaat om een funderingstekening of doorsnedetekening; en</w:t>
      </w:r>
    </w:p>
    <w:p w14:paraId="3F0ADDE4" w14:textId="77777777" w:rsidR="00DC3EDC" w:rsidRPr="00CE6129" w:rsidRDefault="00DC3EDC" w:rsidP="00D37065">
      <w:pPr>
        <w:pStyle w:val="Lijstalinea"/>
        <w:numPr>
          <w:ilvl w:val="0"/>
          <w:numId w:val="31"/>
        </w:numPr>
        <w:autoSpaceDE w:val="0"/>
        <w:autoSpaceDN w:val="0"/>
        <w:adjustRightInd w:val="0"/>
        <w:spacing w:line="240" w:lineRule="auto"/>
        <w:rPr>
          <w:rFonts w:ascii="Arial" w:hAnsi="Arial"/>
          <w:sz w:val="19"/>
          <w:szCs w:val="19"/>
        </w:rPr>
      </w:pPr>
      <w:r w:rsidRPr="00CE6129">
        <w:rPr>
          <w:rFonts w:ascii="Arial" w:hAnsi="Arial"/>
          <w:sz w:val="19"/>
          <w:szCs w:val="19"/>
        </w:rPr>
        <w:t>1:50, als het gaat om een detailtekening.</w:t>
      </w:r>
    </w:p>
    <w:p w14:paraId="1EEF4B0C" w14:textId="77777777" w:rsidR="00DC3EDC" w:rsidRPr="00CE6129" w:rsidRDefault="00DC3EDC" w:rsidP="00DC3EDC">
      <w:pPr>
        <w:autoSpaceDE w:val="0"/>
        <w:autoSpaceDN w:val="0"/>
        <w:adjustRightInd w:val="0"/>
        <w:spacing w:line="240" w:lineRule="auto"/>
        <w:rPr>
          <w:rFonts w:ascii="Arial" w:hAnsi="Arial"/>
          <w:sz w:val="19"/>
          <w:szCs w:val="19"/>
        </w:rPr>
      </w:pPr>
    </w:p>
    <w:p w14:paraId="5D1ECF51" w14:textId="59E06106" w:rsidR="00DC3EDC" w:rsidRPr="00CE6129" w:rsidRDefault="00DC3EDC" w:rsidP="00DC3EDC">
      <w:pPr>
        <w:pStyle w:val="Kop3"/>
        <w:numPr>
          <w:ilvl w:val="0"/>
          <w:numId w:val="0"/>
        </w:numPr>
        <w:ind w:left="794" w:hanging="794"/>
        <w:rPr>
          <w:rFonts w:hint="eastAsia"/>
        </w:rPr>
      </w:pPr>
      <w:r w:rsidRPr="00CE6129">
        <w:t xml:space="preserve">Artikel 5.x </w:t>
      </w:r>
      <w:r w:rsidR="007B276B">
        <w:t>B</w:t>
      </w:r>
      <w:commentRangeStart w:id="123"/>
      <w:r w:rsidRPr="00CE6129">
        <w:t>eoordelingsregels</w:t>
      </w:r>
      <w:commentRangeEnd w:id="123"/>
      <w:r>
        <w:rPr>
          <w:rStyle w:val="Verwijzingopmerking"/>
          <w:rFonts w:asciiTheme="minorHAnsi" w:eastAsiaTheme="minorHAnsi" w:hAnsiTheme="minorHAnsi" w:cs="Arial"/>
          <w:b w:val="0"/>
        </w:rPr>
        <w:commentReference w:id="123"/>
      </w:r>
      <w:r w:rsidR="007B276B">
        <w:t xml:space="preserve"> omgevingsvergunning</w:t>
      </w:r>
    </w:p>
    <w:p w14:paraId="02044CF7" w14:textId="77777777" w:rsidR="00DC3EDC" w:rsidRPr="00CE6129" w:rsidRDefault="00DC3EDC" w:rsidP="00DC3EDC">
      <w:pPr>
        <w:autoSpaceDE w:val="0"/>
        <w:autoSpaceDN w:val="0"/>
        <w:adjustRightInd w:val="0"/>
        <w:spacing w:line="240" w:lineRule="auto"/>
        <w:rPr>
          <w:rFonts w:ascii="Arial" w:hAnsi="Arial"/>
          <w:b/>
          <w:bCs/>
          <w:sz w:val="19"/>
          <w:szCs w:val="19"/>
        </w:rPr>
      </w:pPr>
      <w:r w:rsidRPr="00CE6129">
        <w:rPr>
          <w:rFonts w:ascii="Arial" w:hAnsi="Arial"/>
          <w:b/>
          <w:bCs/>
          <w:sz w:val="19"/>
          <w:szCs w:val="19"/>
        </w:rPr>
        <w:t>Lid 1.</w:t>
      </w:r>
    </w:p>
    <w:p w14:paraId="7A0960D7" w14:textId="22D379C1" w:rsidR="00DC3EDC" w:rsidRPr="00CE6129" w:rsidRDefault="00DC3EDC" w:rsidP="00DC3EDC">
      <w:pPr>
        <w:autoSpaceDE w:val="0"/>
        <w:autoSpaceDN w:val="0"/>
        <w:adjustRightInd w:val="0"/>
        <w:spacing w:line="240" w:lineRule="auto"/>
        <w:rPr>
          <w:rFonts w:ascii="Arial" w:hAnsi="Arial"/>
          <w:b/>
          <w:bCs/>
          <w:sz w:val="19"/>
          <w:szCs w:val="19"/>
        </w:rPr>
      </w:pPr>
      <w:r w:rsidRPr="00CE6129">
        <w:rPr>
          <w:rFonts w:ascii="Arial" w:hAnsi="Arial"/>
          <w:sz w:val="19"/>
          <w:szCs w:val="19"/>
        </w:rPr>
        <w:t>De omgevingsvergunning</w:t>
      </w:r>
      <w:r w:rsidR="007B276B">
        <w:rPr>
          <w:rFonts w:ascii="Arial" w:hAnsi="Arial"/>
          <w:sz w:val="19"/>
          <w:szCs w:val="19"/>
        </w:rPr>
        <w:t>, bedoel</w:t>
      </w:r>
      <w:r w:rsidR="00164A8E">
        <w:rPr>
          <w:rFonts w:ascii="Arial" w:hAnsi="Arial"/>
          <w:sz w:val="19"/>
          <w:szCs w:val="19"/>
        </w:rPr>
        <w:t>d</w:t>
      </w:r>
      <w:r w:rsidR="007B276B">
        <w:rPr>
          <w:rFonts w:ascii="Arial" w:hAnsi="Arial"/>
          <w:sz w:val="19"/>
          <w:szCs w:val="19"/>
        </w:rPr>
        <w:t xml:space="preserve"> in </w:t>
      </w:r>
      <w:commentRangeStart w:id="124"/>
      <w:r w:rsidR="007B276B">
        <w:rPr>
          <w:rFonts w:ascii="Arial" w:hAnsi="Arial"/>
          <w:sz w:val="19"/>
          <w:szCs w:val="19"/>
        </w:rPr>
        <w:t>artikel 5.x,</w:t>
      </w:r>
      <w:r w:rsidRPr="00CE6129">
        <w:rPr>
          <w:rFonts w:ascii="Arial" w:hAnsi="Arial"/>
          <w:sz w:val="19"/>
          <w:szCs w:val="19"/>
        </w:rPr>
        <w:t xml:space="preserve"> </w:t>
      </w:r>
      <w:commentRangeEnd w:id="124"/>
      <w:r w:rsidR="003C5707">
        <w:rPr>
          <w:rStyle w:val="Verwijzingopmerking"/>
        </w:rPr>
        <w:commentReference w:id="124"/>
      </w:r>
      <w:r w:rsidRPr="00CE6129">
        <w:rPr>
          <w:rFonts w:ascii="Arial" w:hAnsi="Arial"/>
          <w:sz w:val="19"/>
          <w:szCs w:val="19"/>
        </w:rPr>
        <w:t>wordt alleen verleend als:</w:t>
      </w:r>
    </w:p>
    <w:p w14:paraId="54D51264" w14:textId="77777777" w:rsidR="00DC3EDC" w:rsidRPr="00CE6129" w:rsidRDefault="00DC3EDC" w:rsidP="00DC3EDC">
      <w:pPr>
        <w:pStyle w:val="Lijstalinea"/>
        <w:numPr>
          <w:ilvl w:val="0"/>
          <w:numId w:val="20"/>
        </w:numPr>
        <w:autoSpaceDE w:val="0"/>
        <w:autoSpaceDN w:val="0"/>
        <w:adjustRightInd w:val="0"/>
        <w:spacing w:line="240" w:lineRule="auto"/>
        <w:rPr>
          <w:rFonts w:ascii="Arial" w:hAnsi="Arial"/>
          <w:sz w:val="19"/>
          <w:szCs w:val="19"/>
        </w:rPr>
      </w:pPr>
      <w:r w:rsidRPr="00CE6129">
        <w:rPr>
          <w:rFonts w:ascii="Arial" w:hAnsi="Arial"/>
          <w:sz w:val="19"/>
          <w:szCs w:val="19"/>
        </w:rPr>
        <w:t>op basis van een archeologisch onderzoek wordt aangetoond dat er geen archeologische monumenten aanwezig zijn; of</w:t>
      </w:r>
    </w:p>
    <w:p w14:paraId="0D2F61AB" w14:textId="77777777" w:rsidR="00DC3EDC" w:rsidRPr="00CE6129" w:rsidRDefault="00DC3EDC" w:rsidP="00DC3EDC">
      <w:pPr>
        <w:pStyle w:val="Lijstalinea"/>
        <w:numPr>
          <w:ilvl w:val="0"/>
          <w:numId w:val="20"/>
        </w:numPr>
        <w:autoSpaceDE w:val="0"/>
        <w:autoSpaceDN w:val="0"/>
        <w:adjustRightInd w:val="0"/>
        <w:spacing w:line="240" w:lineRule="auto"/>
        <w:rPr>
          <w:rFonts w:ascii="Arial" w:hAnsi="Arial"/>
          <w:sz w:val="19"/>
          <w:szCs w:val="19"/>
        </w:rPr>
      </w:pPr>
      <w:r w:rsidRPr="00CE6129">
        <w:rPr>
          <w:rFonts w:ascii="Arial" w:hAnsi="Arial"/>
          <w:sz w:val="19"/>
          <w:szCs w:val="19"/>
        </w:rPr>
        <w:t>passende maatregelen zijn genomen om de aanwezige archeologische monumenten veilig te stellen.</w:t>
      </w:r>
    </w:p>
    <w:p w14:paraId="6DC2A0B4" w14:textId="77777777" w:rsidR="00DC3EDC" w:rsidRPr="00CE6129" w:rsidRDefault="00DC3EDC" w:rsidP="00DC3EDC">
      <w:pPr>
        <w:autoSpaceDE w:val="0"/>
        <w:autoSpaceDN w:val="0"/>
        <w:adjustRightInd w:val="0"/>
        <w:spacing w:line="240" w:lineRule="auto"/>
        <w:rPr>
          <w:rFonts w:ascii="Arial" w:hAnsi="Arial"/>
          <w:sz w:val="19"/>
          <w:szCs w:val="19"/>
        </w:rPr>
      </w:pPr>
      <w:r w:rsidRPr="00CE6129">
        <w:rPr>
          <w:rFonts w:ascii="Arial" w:hAnsi="Arial"/>
          <w:sz w:val="19"/>
          <w:szCs w:val="19"/>
        </w:rPr>
        <w:t>Lid 2</w:t>
      </w:r>
    </w:p>
    <w:p w14:paraId="5E9C1373" w14:textId="77777777" w:rsidR="00DC3EDC" w:rsidRPr="00CE6129" w:rsidRDefault="00DC3EDC" w:rsidP="00DC3EDC">
      <w:pPr>
        <w:autoSpaceDE w:val="0"/>
        <w:autoSpaceDN w:val="0"/>
        <w:adjustRightInd w:val="0"/>
        <w:spacing w:line="240" w:lineRule="auto"/>
        <w:rPr>
          <w:rFonts w:ascii="Arial" w:hAnsi="Arial"/>
          <w:b/>
          <w:bCs/>
          <w:sz w:val="19"/>
          <w:szCs w:val="19"/>
        </w:rPr>
      </w:pPr>
      <w:r w:rsidRPr="00CE6129">
        <w:rPr>
          <w:rFonts w:ascii="Arial" w:hAnsi="Arial"/>
          <w:sz w:val="19"/>
          <w:szCs w:val="19"/>
        </w:rPr>
        <w:t>Er is sprake van een passende maatregel</w:t>
      </w:r>
      <w:r>
        <w:rPr>
          <w:rFonts w:ascii="Arial" w:hAnsi="Arial"/>
          <w:sz w:val="19"/>
          <w:szCs w:val="19"/>
        </w:rPr>
        <w:t xml:space="preserve"> </w:t>
      </w:r>
      <w:r w:rsidRPr="00CE6129">
        <w:rPr>
          <w:rFonts w:ascii="Arial" w:hAnsi="Arial"/>
          <w:sz w:val="19"/>
          <w:szCs w:val="19"/>
        </w:rPr>
        <w:t>als het gaat om:</w:t>
      </w:r>
    </w:p>
    <w:p w14:paraId="24A2F892" w14:textId="77777777" w:rsidR="00DC3EDC" w:rsidRPr="00CE6129" w:rsidRDefault="00DC3EDC" w:rsidP="00DC3EDC">
      <w:pPr>
        <w:pStyle w:val="Lijstalinea"/>
        <w:numPr>
          <w:ilvl w:val="0"/>
          <w:numId w:val="18"/>
        </w:numPr>
        <w:autoSpaceDE w:val="0"/>
        <w:autoSpaceDN w:val="0"/>
        <w:adjustRightInd w:val="0"/>
        <w:spacing w:line="240" w:lineRule="auto"/>
        <w:rPr>
          <w:rFonts w:ascii="Arial" w:hAnsi="Arial"/>
          <w:sz w:val="19"/>
          <w:szCs w:val="19"/>
        </w:rPr>
      </w:pPr>
      <w:r w:rsidRPr="00CE6129">
        <w:rPr>
          <w:rFonts w:ascii="Arial" w:hAnsi="Arial"/>
          <w:sz w:val="19"/>
          <w:szCs w:val="19"/>
        </w:rPr>
        <w:t>het aanbrengen van een beschermingslaag;</w:t>
      </w:r>
    </w:p>
    <w:p w14:paraId="1B26D20E" w14:textId="77777777" w:rsidR="00DC3EDC" w:rsidRPr="00CE6129" w:rsidRDefault="00DC3EDC" w:rsidP="00DC3EDC">
      <w:pPr>
        <w:pStyle w:val="Lijstalinea"/>
        <w:numPr>
          <w:ilvl w:val="0"/>
          <w:numId w:val="18"/>
        </w:numPr>
        <w:autoSpaceDE w:val="0"/>
        <w:autoSpaceDN w:val="0"/>
        <w:adjustRightInd w:val="0"/>
        <w:spacing w:line="240" w:lineRule="auto"/>
        <w:rPr>
          <w:rFonts w:ascii="Arial" w:hAnsi="Arial"/>
          <w:sz w:val="19"/>
          <w:szCs w:val="19"/>
        </w:rPr>
      </w:pPr>
      <w:r w:rsidRPr="00CE6129">
        <w:rPr>
          <w:rFonts w:ascii="Arial" w:hAnsi="Arial"/>
          <w:sz w:val="19"/>
          <w:szCs w:val="19"/>
        </w:rPr>
        <w:t>het opgraven van de archeologische artefacten;</w:t>
      </w:r>
    </w:p>
    <w:p w14:paraId="3B5534D5" w14:textId="77777777" w:rsidR="00DC3EDC" w:rsidRPr="00CE6129" w:rsidRDefault="00DC3EDC" w:rsidP="00DC3EDC">
      <w:pPr>
        <w:pStyle w:val="Lijstalinea"/>
        <w:numPr>
          <w:ilvl w:val="0"/>
          <w:numId w:val="18"/>
        </w:numPr>
        <w:autoSpaceDE w:val="0"/>
        <w:autoSpaceDN w:val="0"/>
        <w:adjustRightInd w:val="0"/>
        <w:spacing w:line="240" w:lineRule="auto"/>
        <w:rPr>
          <w:rFonts w:ascii="Arial" w:hAnsi="Arial"/>
          <w:sz w:val="19"/>
          <w:szCs w:val="19"/>
        </w:rPr>
      </w:pPr>
      <w:r w:rsidRPr="00CE6129">
        <w:rPr>
          <w:rFonts w:ascii="Arial" w:hAnsi="Arial"/>
          <w:sz w:val="19"/>
          <w:szCs w:val="19"/>
        </w:rPr>
        <w:t xml:space="preserve">het documenteren van de archeologische monumenten; of </w:t>
      </w:r>
    </w:p>
    <w:p w14:paraId="4ED8AFBC" w14:textId="77777777" w:rsidR="00DC3EDC" w:rsidRDefault="00DC3EDC" w:rsidP="00DC3EDC">
      <w:pPr>
        <w:pStyle w:val="Lijstalinea"/>
        <w:numPr>
          <w:ilvl w:val="0"/>
          <w:numId w:val="18"/>
        </w:numPr>
        <w:autoSpaceDE w:val="0"/>
        <w:autoSpaceDN w:val="0"/>
        <w:adjustRightInd w:val="0"/>
        <w:spacing w:line="240" w:lineRule="auto"/>
        <w:rPr>
          <w:rFonts w:ascii="Arial" w:hAnsi="Arial"/>
          <w:sz w:val="19"/>
          <w:szCs w:val="19"/>
        </w:rPr>
      </w:pPr>
      <w:r w:rsidRPr="00CE6129">
        <w:rPr>
          <w:rFonts w:ascii="Arial" w:hAnsi="Arial"/>
          <w:sz w:val="19"/>
          <w:szCs w:val="19"/>
        </w:rPr>
        <w:t>andere met het bevoegd gezag overeengekomen maatregelen.</w:t>
      </w:r>
    </w:p>
    <w:p w14:paraId="47BBF0AD" w14:textId="77777777" w:rsidR="007721E1" w:rsidRDefault="007721E1" w:rsidP="007721E1">
      <w:pPr>
        <w:autoSpaceDE w:val="0"/>
        <w:autoSpaceDN w:val="0"/>
        <w:adjustRightInd w:val="0"/>
        <w:spacing w:line="240" w:lineRule="auto"/>
        <w:rPr>
          <w:rFonts w:ascii="Arial" w:hAnsi="Arial"/>
          <w:sz w:val="19"/>
          <w:szCs w:val="19"/>
        </w:rPr>
      </w:pPr>
    </w:p>
    <w:p w14:paraId="4363BAED" w14:textId="77777777" w:rsidR="007721E1" w:rsidRDefault="007721E1" w:rsidP="007721E1">
      <w:pPr>
        <w:autoSpaceDE w:val="0"/>
        <w:autoSpaceDN w:val="0"/>
        <w:adjustRightInd w:val="0"/>
        <w:spacing w:line="240" w:lineRule="auto"/>
        <w:rPr>
          <w:rFonts w:ascii="Arial" w:hAnsi="Arial"/>
          <w:sz w:val="19"/>
          <w:szCs w:val="19"/>
        </w:rPr>
      </w:pPr>
    </w:p>
    <w:p w14:paraId="6195DF20" w14:textId="77777777" w:rsidR="007721E1" w:rsidRDefault="007721E1" w:rsidP="007721E1">
      <w:pPr>
        <w:pStyle w:val="Kop2"/>
        <w:numPr>
          <w:ilvl w:val="0"/>
          <w:numId w:val="0"/>
        </w:numPr>
        <w:spacing w:line="240" w:lineRule="auto"/>
        <w:ind w:left="680" w:hanging="680"/>
        <w:rPr>
          <w:rFonts w:hint="eastAsia"/>
        </w:rPr>
      </w:pPr>
      <w:r w:rsidRPr="00161EB3">
        <w:t>Paragraaf 5.</w:t>
      </w:r>
      <w:r>
        <w:t xml:space="preserve">2.40 Bodemgevoelig gebouw </w:t>
      </w:r>
      <w:commentRangeStart w:id="125"/>
      <w:r>
        <w:t>bouwen</w:t>
      </w:r>
      <w:commentRangeEnd w:id="125"/>
      <w:r>
        <w:rPr>
          <w:rStyle w:val="Verwijzingopmerking"/>
          <w:rFonts w:asciiTheme="minorHAnsi" w:eastAsiaTheme="minorHAnsi" w:hAnsiTheme="minorHAnsi" w:cs="Arial"/>
          <w:b w:val="0"/>
        </w:rPr>
        <w:commentReference w:id="125"/>
      </w:r>
      <w:r>
        <w:t xml:space="preserve"> </w:t>
      </w:r>
    </w:p>
    <w:p w14:paraId="4D9DBC65" w14:textId="77777777" w:rsidR="007721E1" w:rsidRDefault="007721E1" w:rsidP="007721E1">
      <w:r>
        <w:t>PM</w:t>
      </w:r>
    </w:p>
    <w:p w14:paraId="7A2110FE" w14:textId="77777777" w:rsidR="007721E1" w:rsidRPr="007721E1" w:rsidRDefault="007721E1" w:rsidP="007721E1">
      <w:pPr>
        <w:autoSpaceDE w:val="0"/>
        <w:autoSpaceDN w:val="0"/>
        <w:adjustRightInd w:val="0"/>
        <w:spacing w:line="240" w:lineRule="auto"/>
        <w:rPr>
          <w:rFonts w:ascii="Arial" w:hAnsi="Arial"/>
          <w:sz w:val="19"/>
          <w:szCs w:val="19"/>
        </w:rPr>
      </w:pPr>
    </w:p>
    <w:p w14:paraId="48B64747" w14:textId="13D93A40" w:rsidR="00856A14" w:rsidRDefault="00856A14" w:rsidP="00765F88"/>
    <w:p w14:paraId="6B951A57" w14:textId="22416549" w:rsidR="00E82AB4" w:rsidRPr="00161EB3" w:rsidRDefault="00E82AB4" w:rsidP="00E82AB4">
      <w:pPr>
        <w:pStyle w:val="Kop1"/>
        <w:numPr>
          <w:ilvl w:val="0"/>
          <w:numId w:val="0"/>
        </w:numPr>
        <w:spacing w:line="240" w:lineRule="auto"/>
        <w:ind w:left="454" w:hanging="454"/>
        <w:rPr>
          <w:rFonts w:hint="eastAsia"/>
        </w:rPr>
      </w:pPr>
      <w:r w:rsidRPr="00161EB3">
        <w:t xml:space="preserve">Afdeling 5.3 </w:t>
      </w:r>
      <w:r>
        <w:t>Gebiedsgerichte Activiteiten met gebruiksruimte</w:t>
      </w:r>
    </w:p>
    <w:p w14:paraId="52206674" w14:textId="77777777" w:rsidR="00E82AB4" w:rsidRDefault="00E82AB4" w:rsidP="00E82AB4">
      <w:pPr>
        <w:pStyle w:val="Kop1"/>
        <w:numPr>
          <w:ilvl w:val="0"/>
          <w:numId w:val="0"/>
        </w:numPr>
        <w:spacing w:line="240" w:lineRule="auto"/>
        <w:ind w:left="454" w:hanging="454"/>
        <w:rPr>
          <w:rFonts w:hint="eastAsia"/>
        </w:rPr>
      </w:pPr>
      <w:commentRangeStart w:id="126"/>
      <w:r>
        <w:t>Paragraaf 5.3.1 Algemeen</w:t>
      </w:r>
      <w:commentRangeEnd w:id="126"/>
      <w:r w:rsidR="00CC16B8">
        <w:rPr>
          <w:rStyle w:val="Verwijzingopmerking"/>
          <w:rFonts w:asciiTheme="minorHAnsi" w:eastAsiaTheme="minorHAnsi" w:hAnsiTheme="minorHAnsi" w:cs="Arial"/>
          <w:b w:val="0"/>
          <w:caps w:val="0"/>
        </w:rPr>
        <w:commentReference w:id="126"/>
      </w:r>
    </w:p>
    <w:p w14:paraId="40074AE1" w14:textId="77777777" w:rsidR="00E82AB4" w:rsidRDefault="00E82AB4" w:rsidP="00E82AB4">
      <w:pPr>
        <w:pStyle w:val="Kop3"/>
        <w:numPr>
          <w:ilvl w:val="0"/>
          <w:numId w:val="0"/>
        </w:numPr>
        <w:spacing w:line="240" w:lineRule="auto"/>
        <w:ind w:left="794" w:hanging="794"/>
        <w:rPr>
          <w:rFonts w:hint="eastAsia"/>
        </w:rPr>
      </w:pPr>
      <w:r>
        <w:t>Artikel 5.259 Toepassingsbereik</w:t>
      </w:r>
    </w:p>
    <w:p w14:paraId="72D0724D" w14:textId="77777777" w:rsidR="00E82AB4" w:rsidRDefault="00E82AB4" w:rsidP="00E82AB4">
      <w:pPr>
        <w:spacing w:line="240" w:lineRule="auto"/>
      </w:pPr>
      <w:r>
        <w:t>Deze afdeling is van toepassing op activiteiten met gebruiksruimte.</w:t>
      </w:r>
    </w:p>
    <w:p w14:paraId="41BDE8A3" w14:textId="77777777" w:rsidR="00E82AB4" w:rsidRDefault="00E82AB4" w:rsidP="00E82AB4">
      <w:pPr>
        <w:spacing w:line="240" w:lineRule="auto"/>
      </w:pPr>
    </w:p>
    <w:p w14:paraId="2D928803" w14:textId="77777777" w:rsidR="00E82AB4" w:rsidRDefault="00E82AB4" w:rsidP="00E82AB4">
      <w:pPr>
        <w:pStyle w:val="Kop3"/>
        <w:numPr>
          <w:ilvl w:val="0"/>
          <w:numId w:val="0"/>
        </w:numPr>
        <w:spacing w:line="240" w:lineRule="auto"/>
        <w:ind w:left="794" w:hanging="794"/>
        <w:rPr>
          <w:rFonts w:hint="eastAsia"/>
        </w:rPr>
      </w:pPr>
      <w:r>
        <w:t>Artikel 5.260 Oogmerken</w:t>
      </w:r>
    </w:p>
    <w:p w14:paraId="6978A9EA" w14:textId="77777777" w:rsidR="00E82AB4" w:rsidRDefault="00E82AB4" w:rsidP="00E82AB4">
      <w:pPr>
        <w:spacing w:line="240" w:lineRule="auto"/>
      </w:pPr>
      <w:r>
        <w:t>De regels in deze afdeling zijn gesteld met het oog op:</w:t>
      </w:r>
    </w:p>
    <w:p w14:paraId="551B5325" w14:textId="77777777" w:rsidR="00E82AB4" w:rsidRDefault="00E82AB4" w:rsidP="00D37065">
      <w:pPr>
        <w:pStyle w:val="Lijstalinea"/>
        <w:numPr>
          <w:ilvl w:val="0"/>
          <w:numId w:val="77"/>
        </w:numPr>
        <w:spacing w:line="240" w:lineRule="auto"/>
      </w:pPr>
      <w:r>
        <w:t>het waarborgen van de veiligheid;</w:t>
      </w:r>
    </w:p>
    <w:p w14:paraId="145183D1" w14:textId="77777777" w:rsidR="00E82AB4" w:rsidRDefault="00E82AB4" w:rsidP="00D37065">
      <w:pPr>
        <w:pStyle w:val="Lijstalinea"/>
        <w:numPr>
          <w:ilvl w:val="0"/>
          <w:numId w:val="77"/>
        </w:numPr>
        <w:spacing w:line="240" w:lineRule="auto"/>
      </w:pPr>
      <w:r>
        <w:t>het beschermen van de gezondheid; en</w:t>
      </w:r>
    </w:p>
    <w:p w14:paraId="16EA1912" w14:textId="3237BF37" w:rsidR="00E82AB4" w:rsidRDefault="00E82AB4" w:rsidP="00765F88"/>
    <w:p w14:paraId="083456DB" w14:textId="77777777" w:rsidR="009063B7" w:rsidRDefault="009063B7" w:rsidP="009063B7">
      <w:pPr>
        <w:pStyle w:val="Kop1"/>
        <w:numPr>
          <w:ilvl w:val="0"/>
          <w:numId w:val="0"/>
        </w:numPr>
        <w:ind w:left="454" w:hanging="454"/>
        <w:rPr>
          <w:rFonts w:hint="eastAsia"/>
          <w:lang w:eastAsia="nl-NL"/>
        </w:rPr>
      </w:pPr>
      <w:r>
        <w:rPr>
          <w:lang w:eastAsia="nl-NL"/>
        </w:rPr>
        <w:t xml:space="preserve">Paragraaf 5.3.3 Trillinggevoelig </w:t>
      </w:r>
      <w:commentRangeStart w:id="127"/>
      <w:r>
        <w:rPr>
          <w:lang w:eastAsia="nl-NL"/>
        </w:rPr>
        <w:t>gebouw toevoegen</w:t>
      </w:r>
      <w:commentRangeEnd w:id="127"/>
      <w:r>
        <w:rPr>
          <w:rStyle w:val="Verwijzingopmerking"/>
          <w:rFonts w:asciiTheme="minorHAnsi" w:eastAsiaTheme="minorHAnsi" w:hAnsiTheme="minorHAnsi" w:cs="Arial"/>
          <w:b w:val="0"/>
        </w:rPr>
        <w:commentReference w:id="127"/>
      </w:r>
    </w:p>
    <w:p w14:paraId="5AF4CE59" w14:textId="77777777" w:rsidR="009063B7" w:rsidRPr="009D1BD7" w:rsidRDefault="009063B7" w:rsidP="009063B7">
      <w:pPr>
        <w:pStyle w:val="Kop3"/>
        <w:numPr>
          <w:ilvl w:val="0"/>
          <w:numId w:val="0"/>
        </w:numPr>
        <w:ind w:left="794" w:hanging="794"/>
        <w:rPr>
          <w:rFonts w:hint="eastAsia"/>
          <w:lang w:eastAsia="nl-NL"/>
        </w:rPr>
      </w:pPr>
      <w:r>
        <w:rPr>
          <w:lang w:eastAsia="nl-NL"/>
        </w:rPr>
        <w:t>PM</w:t>
      </w:r>
    </w:p>
    <w:p w14:paraId="1CF1ED96" w14:textId="77777777" w:rsidR="009063B7" w:rsidRPr="00CC16B8" w:rsidRDefault="009063B7" w:rsidP="00765F88"/>
    <w:p w14:paraId="2CAAAD19" w14:textId="77777777" w:rsidR="00CC16B8" w:rsidRDefault="00CC16B8" w:rsidP="00765F88"/>
    <w:p w14:paraId="44239E6C" w14:textId="6895E4F1" w:rsidR="00062545" w:rsidRDefault="00062545" w:rsidP="00062545">
      <w:pPr>
        <w:pStyle w:val="Kop1"/>
        <w:numPr>
          <w:ilvl w:val="0"/>
          <w:numId w:val="0"/>
        </w:numPr>
        <w:spacing w:line="240" w:lineRule="auto"/>
        <w:ind w:left="454" w:hanging="454"/>
        <w:rPr>
          <w:rFonts w:hint="eastAsia"/>
        </w:rPr>
      </w:pPr>
      <w:r w:rsidRPr="000000AC">
        <w:lastRenderedPageBreak/>
        <w:t>Paragraaf 5.3.7 Geluidgevoelig gebouw toevoegen binnen geluidaandachtsgebied</w:t>
      </w:r>
    </w:p>
    <w:p w14:paraId="25815D3E" w14:textId="77777777" w:rsidR="00062545" w:rsidRDefault="00062545" w:rsidP="00062545">
      <w:pPr>
        <w:spacing w:line="240" w:lineRule="auto"/>
        <w:rPr>
          <w:rStyle w:val="Kop3Char"/>
          <w:rFonts w:hint="eastAsia"/>
          <w:i/>
          <w:iCs/>
          <w:color w:val="95005C" w:themeColor="accent1" w:themeShade="BF"/>
        </w:rPr>
      </w:pPr>
      <w:r w:rsidRPr="44AC3DFC">
        <w:rPr>
          <w:rStyle w:val="Kop3Char"/>
        </w:rPr>
        <w:t>Artikel 5.</w:t>
      </w:r>
      <w:r w:rsidRPr="5FC6DC14">
        <w:rPr>
          <w:rStyle w:val="Kop3Char"/>
        </w:rPr>
        <w:t>294</w:t>
      </w:r>
      <w:r w:rsidRPr="44AC3DFC">
        <w:rPr>
          <w:rStyle w:val="Kop3Char"/>
        </w:rPr>
        <w:t xml:space="preserve"> Toepassingsbereik</w:t>
      </w:r>
    </w:p>
    <w:p w14:paraId="6EE2DC5A" w14:textId="77777777" w:rsidR="00062545" w:rsidRPr="00D6138C" w:rsidRDefault="00062545" w:rsidP="00062545">
      <w:pPr>
        <w:rPr>
          <w:rStyle w:val="Kop3Char"/>
          <w:rFonts w:asciiTheme="minorHAnsi" w:hAnsiTheme="minorHAnsi" w:cstheme="minorHAnsi"/>
          <w:b w:val="0"/>
          <w:szCs w:val="21"/>
        </w:rPr>
      </w:pPr>
      <w:commentRangeStart w:id="128"/>
      <w:r w:rsidRPr="00D6138C">
        <w:rPr>
          <w:rStyle w:val="Kop3Char"/>
          <w:rFonts w:asciiTheme="minorHAnsi" w:hAnsiTheme="minorHAnsi" w:cstheme="minorHAnsi"/>
          <w:b w:val="0"/>
          <w:szCs w:val="21"/>
        </w:rPr>
        <w:t>Lid 1:</w:t>
      </w:r>
      <w:commentRangeEnd w:id="128"/>
      <w:r w:rsidR="00C125EC">
        <w:rPr>
          <w:rStyle w:val="Verwijzingopmerking"/>
        </w:rPr>
        <w:commentReference w:id="128"/>
      </w:r>
    </w:p>
    <w:p w14:paraId="102C57D1" w14:textId="77777777" w:rsidR="00062545" w:rsidRPr="00D6138C" w:rsidRDefault="00062545" w:rsidP="00062545">
      <w:pPr>
        <w:rPr>
          <w:b/>
        </w:rPr>
      </w:pPr>
      <w:r w:rsidRPr="00D6138C">
        <w:t xml:space="preserve">Deze paragraaf </w:t>
      </w:r>
      <w:r w:rsidRPr="00D6138C">
        <w:rPr>
          <w:color w:val="000000"/>
        </w:rPr>
        <w:t xml:space="preserve">gaat over het </w:t>
      </w:r>
      <w:r w:rsidRPr="000278D3">
        <w:rPr>
          <w:color w:val="000000"/>
          <w:highlight w:val="green"/>
        </w:rPr>
        <w:t>toevoegen van een geluidgevoelig gebouw</w:t>
      </w:r>
      <w:r w:rsidRPr="00D6138C">
        <w:rPr>
          <w:color w:val="000000"/>
        </w:rPr>
        <w:t xml:space="preserve"> binnen een </w:t>
      </w:r>
      <w:r w:rsidRPr="000278D3">
        <w:rPr>
          <w:color w:val="000000"/>
          <w:highlight w:val="magenta"/>
        </w:rPr>
        <w:t>geluidaandachtsgebied van een weg</w:t>
      </w:r>
      <w:r>
        <w:rPr>
          <w:color w:val="000000"/>
        </w:rPr>
        <w:t>.</w:t>
      </w:r>
    </w:p>
    <w:p w14:paraId="1031AECA" w14:textId="77777777" w:rsidR="00062545" w:rsidRPr="00D6138C" w:rsidRDefault="00062545" w:rsidP="00062545"/>
    <w:p w14:paraId="5D0B4842" w14:textId="77777777" w:rsidR="00062545" w:rsidRPr="00BA6F0C" w:rsidRDefault="00062545" w:rsidP="00062545">
      <w:commentRangeStart w:id="129"/>
      <w:r w:rsidRPr="00BA6F0C">
        <w:t>Lid 2:</w:t>
      </w:r>
      <w:commentRangeEnd w:id="129"/>
      <w:r w:rsidR="00C125EC">
        <w:rPr>
          <w:rStyle w:val="Verwijzingopmerking"/>
        </w:rPr>
        <w:commentReference w:id="129"/>
      </w:r>
    </w:p>
    <w:p w14:paraId="14DFF3C1" w14:textId="77777777" w:rsidR="00062545" w:rsidRPr="00BA6F0C" w:rsidRDefault="00062545" w:rsidP="00062545">
      <w:pPr>
        <w:rPr>
          <w:b/>
          <w:bCs/>
        </w:rPr>
      </w:pPr>
      <w:r w:rsidRPr="00BA6F0C">
        <w:t xml:space="preserve">Deze paragraaf </w:t>
      </w:r>
      <w:r w:rsidRPr="00BA6F0C">
        <w:rPr>
          <w:color w:val="000000"/>
        </w:rPr>
        <w:t xml:space="preserve">gaat over het </w:t>
      </w:r>
      <w:r w:rsidRPr="000278D3">
        <w:rPr>
          <w:color w:val="000000"/>
          <w:highlight w:val="green"/>
        </w:rPr>
        <w:t>toevoegen van een geluidgevoelig gebouw</w:t>
      </w:r>
      <w:r w:rsidRPr="00BA6F0C">
        <w:rPr>
          <w:color w:val="000000"/>
        </w:rPr>
        <w:t xml:space="preserve"> binnen een </w:t>
      </w:r>
      <w:r w:rsidRPr="000278D3">
        <w:rPr>
          <w:color w:val="000000"/>
          <w:highlight w:val="magenta"/>
        </w:rPr>
        <w:t>geluidaandachtsgebied van een spoorweg</w:t>
      </w:r>
      <w:r w:rsidRPr="00BA6F0C">
        <w:rPr>
          <w:color w:val="000000"/>
        </w:rPr>
        <w:t>.</w:t>
      </w:r>
    </w:p>
    <w:p w14:paraId="6E96FC8A" w14:textId="77777777" w:rsidR="00062545" w:rsidRDefault="00062545" w:rsidP="00062545">
      <w:pPr>
        <w:spacing w:line="240" w:lineRule="auto"/>
        <w:rPr>
          <w:rFonts w:ascii="Arial" w:hAnsi="Arial"/>
          <w:sz w:val="20"/>
          <w:szCs w:val="20"/>
        </w:rPr>
      </w:pPr>
    </w:p>
    <w:p w14:paraId="31633AA3" w14:textId="77777777" w:rsidR="00062545" w:rsidRDefault="00062545" w:rsidP="00062545">
      <w:pPr>
        <w:pStyle w:val="Kop3"/>
        <w:numPr>
          <w:ilvl w:val="2"/>
          <w:numId w:val="0"/>
        </w:numPr>
        <w:spacing w:line="240" w:lineRule="auto"/>
        <w:rPr>
          <w:rFonts w:hint="eastAsia"/>
        </w:rPr>
      </w:pPr>
      <w:commentRangeStart w:id="130"/>
      <w:r>
        <w:t>Artikel 5.295 Oogmerken</w:t>
      </w:r>
      <w:commentRangeEnd w:id="130"/>
      <w:r w:rsidR="00C125EC">
        <w:rPr>
          <w:rStyle w:val="Verwijzingopmerking"/>
          <w:rFonts w:asciiTheme="minorHAnsi" w:eastAsiaTheme="minorHAnsi" w:hAnsiTheme="minorHAnsi" w:cs="Arial"/>
          <w:b w:val="0"/>
        </w:rPr>
        <w:commentReference w:id="130"/>
      </w:r>
    </w:p>
    <w:p w14:paraId="46CD4679" w14:textId="77777777" w:rsidR="00062545" w:rsidRPr="00D6138C" w:rsidRDefault="00062545" w:rsidP="00062545">
      <w:pPr>
        <w:spacing w:line="240" w:lineRule="auto"/>
        <w:rPr>
          <w:rFonts w:cstheme="minorHAnsi"/>
          <w:szCs w:val="21"/>
        </w:rPr>
      </w:pPr>
      <w:r w:rsidRPr="00D6138C">
        <w:rPr>
          <w:rFonts w:cstheme="minorHAnsi"/>
          <w:szCs w:val="21"/>
        </w:rPr>
        <w:t xml:space="preserve">De regels in deze paragraaf zijn gesteld met het oog op: </w:t>
      </w:r>
    </w:p>
    <w:p w14:paraId="4C155FD5" w14:textId="77777777" w:rsidR="00062545" w:rsidRPr="00D6138C" w:rsidRDefault="00062545" w:rsidP="00062545">
      <w:pPr>
        <w:spacing w:line="240" w:lineRule="auto"/>
        <w:rPr>
          <w:rFonts w:eastAsia="Calibri" w:cstheme="minorHAnsi"/>
          <w:color w:val="000000" w:themeColor="text1"/>
          <w:szCs w:val="21"/>
        </w:rPr>
      </w:pPr>
      <w:r w:rsidRPr="009618C9">
        <w:rPr>
          <w:rFonts w:eastAsia="Calibri" w:cstheme="minorHAnsi"/>
          <w:szCs w:val="21"/>
          <w:highlight w:val="cyan"/>
        </w:rPr>
        <w:t xml:space="preserve">a. </w:t>
      </w:r>
      <w:r w:rsidRPr="009618C9">
        <w:rPr>
          <w:rFonts w:eastAsia="Arial" w:cstheme="minorHAnsi"/>
          <w:color w:val="000000" w:themeColor="text1"/>
          <w:szCs w:val="21"/>
          <w:highlight w:val="cyan"/>
        </w:rPr>
        <w:t xml:space="preserve">een aanvaardbaar akoestisch </w:t>
      </w:r>
      <w:commentRangeStart w:id="131"/>
      <w:r w:rsidRPr="009618C9">
        <w:rPr>
          <w:rFonts w:eastAsia="Arial" w:cstheme="minorHAnsi"/>
          <w:color w:val="000000" w:themeColor="text1"/>
          <w:szCs w:val="21"/>
          <w:highlight w:val="cyan"/>
        </w:rPr>
        <w:t>klimaat</w:t>
      </w:r>
      <w:commentRangeEnd w:id="131"/>
      <w:r w:rsidR="00C83B83">
        <w:rPr>
          <w:rStyle w:val="Verwijzingopmerking"/>
        </w:rPr>
        <w:commentReference w:id="131"/>
      </w:r>
      <w:r w:rsidRPr="009618C9">
        <w:rPr>
          <w:rFonts w:eastAsia="Arial" w:cstheme="minorHAnsi"/>
          <w:color w:val="000000" w:themeColor="text1"/>
          <w:szCs w:val="21"/>
          <w:highlight w:val="cyan"/>
        </w:rPr>
        <w:t>;</w:t>
      </w:r>
    </w:p>
    <w:p w14:paraId="6B0A39FB" w14:textId="77777777" w:rsidR="00062545" w:rsidRPr="009618C9" w:rsidRDefault="00062545" w:rsidP="00062545">
      <w:pPr>
        <w:spacing w:line="240" w:lineRule="auto"/>
        <w:rPr>
          <w:rFonts w:cstheme="minorHAnsi"/>
          <w:szCs w:val="21"/>
        </w:rPr>
      </w:pPr>
      <w:r w:rsidRPr="009618C9">
        <w:rPr>
          <w:rFonts w:cstheme="minorHAnsi"/>
          <w:szCs w:val="21"/>
        </w:rPr>
        <w:t>b. het beschermen van een goed woon- en leefklimaat; en</w:t>
      </w:r>
    </w:p>
    <w:p w14:paraId="025F3697" w14:textId="77777777" w:rsidR="00062545" w:rsidRDefault="00062545" w:rsidP="00062545">
      <w:pPr>
        <w:spacing w:line="240" w:lineRule="auto"/>
        <w:rPr>
          <w:rFonts w:cstheme="minorHAnsi"/>
          <w:szCs w:val="21"/>
        </w:rPr>
      </w:pPr>
      <w:r w:rsidRPr="009618C9">
        <w:rPr>
          <w:rFonts w:cstheme="minorHAnsi"/>
          <w:szCs w:val="21"/>
        </w:rPr>
        <w:t>c. het beschermen van de gezondheid.</w:t>
      </w:r>
    </w:p>
    <w:p w14:paraId="19F49D1E" w14:textId="77777777" w:rsidR="005E1909" w:rsidRDefault="005E1909" w:rsidP="00062545">
      <w:pPr>
        <w:spacing w:line="240" w:lineRule="auto"/>
        <w:rPr>
          <w:rFonts w:cstheme="minorHAnsi"/>
          <w:szCs w:val="21"/>
        </w:rPr>
      </w:pPr>
    </w:p>
    <w:p w14:paraId="7E1F239D" w14:textId="597CE23E" w:rsidR="005E1909" w:rsidRPr="00272F02" w:rsidRDefault="005E1909" w:rsidP="005E1909">
      <w:pPr>
        <w:pStyle w:val="Kop3"/>
        <w:numPr>
          <w:ilvl w:val="0"/>
          <w:numId w:val="0"/>
        </w:numPr>
        <w:ind w:left="794" w:hanging="794"/>
        <w:rPr>
          <w:rFonts w:hint="eastAsia"/>
          <w:i/>
          <w:iCs/>
        </w:rPr>
      </w:pPr>
      <w:commentRangeStart w:id="132"/>
      <w:r w:rsidRPr="00272F02">
        <w:rPr>
          <w:i/>
          <w:iCs/>
        </w:rPr>
        <w:t xml:space="preserve">Artikel 5.x Meet- en </w:t>
      </w:r>
      <w:commentRangeStart w:id="133"/>
      <w:r w:rsidRPr="00272F02">
        <w:rPr>
          <w:i/>
          <w:iCs/>
        </w:rPr>
        <w:t>rekenbepaling</w:t>
      </w:r>
      <w:commentRangeEnd w:id="132"/>
      <w:r w:rsidRPr="00272F02">
        <w:rPr>
          <w:rStyle w:val="Verwijzingopmerking"/>
          <w:rFonts w:asciiTheme="minorHAnsi" w:eastAsiaTheme="minorHAnsi" w:hAnsiTheme="minorHAnsi" w:cs="Arial"/>
          <w:b w:val="0"/>
          <w:i/>
          <w:iCs/>
        </w:rPr>
        <w:commentReference w:id="132"/>
      </w:r>
      <w:commentRangeEnd w:id="133"/>
      <w:r w:rsidR="00272F02">
        <w:rPr>
          <w:rStyle w:val="Verwijzingopmerking"/>
          <w:rFonts w:asciiTheme="minorHAnsi" w:eastAsiaTheme="minorHAnsi" w:hAnsiTheme="minorHAnsi" w:cs="Arial"/>
          <w:b w:val="0"/>
        </w:rPr>
        <w:commentReference w:id="133"/>
      </w:r>
    </w:p>
    <w:p w14:paraId="0BA64B6E" w14:textId="77777777" w:rsidR="005E1909" w:rsidRPr="00272F02" w:rsidRDefault="005E1909" w:rsidP="005E1909">
      <w:pPr>
        <w:rPr>
          <w:i/>
          <w:iCs/>
        </w:rPr>
      </w:pPr>
      <w:r w:rsidRPr="00272F02">
        <w:rPr>
          <w:i/>
          <w:iCs/>
          <w:szCs w:val="21"/>
        </w:rPr>
        <w:t>D</w:t>
      </w:r>
      <w:r w:rsidRPr="00272F02">
        <w:rPr>
          <w:i/>
          <w:iCs/>
        </w:rPr>
        <w:t>e geluidwering van de gevel wordt berekend aan de hand van de cumulatieve geluidbelasting van alle wegen (rijkswegen, provinciale wegen en lokale wegen inclusief 30 km-wegen), spoorwegen en gezoneerde industrieterreinen.</w:t>
      </w:r>
    </w:p>
    <w:p w14:paraId="19BE019F" w14:textId="77777777" w:rsidR="00062545" w:rsidRDefault="00062545" w:rsidP="00062545">
      <w:pPr>
        <w:rPr>
          <w:szCs w:val="21"/>
        </w:rPr>
      </w:pPr>
    </w:p>
    <w:p w14:paraId="2950DE2C" w14:textId="77777777" w:rsidR="00062545" w:rsidRDefault="00062545" w:rsidP="00062545">
      <w:pPr>
        <w:pStyle w:val="Kop3"/>
        <w:numPr>
          <w:ilvl w:val="0"/>
          <w:numId w:val="0"/>
        </w:numPr>
        <w:ind w:left="794" w:hanging="794"/>
        <w:rPr>
          <w:rFonts w:hint="eastAsia"/>
        </w:rPr>
      </w:pPr>
      <w:commentRangeStart w:id="134"/>
      <w:r>
        <w:t>Artikel 5.297 Grenswaarden</w:t>
      </w:r>
      <w:commentRangeEnd w:id="134"/>
      <w:r w:rsidR="00C125EC">
        <w:rPr>
          <w:rStyle w:val="Verwijzingopmerking"/>
          <w:rFonts w:asciiTheme="minorHAnsi" w:eastAsiaTheme="minorHAnsi" w:hAnsiTheme="minorHAnsi" w:cs="Arial"/>
          <w:b w:val="0"/>
        </w:rPr>
        <w:commentReference w:id="134"/>
      </w:r>
    </w:p>
    <w:p w14:paraId="1E680B50" w14:textId="77777777" w:rsidR="00062545" w:rsidRDefault="00062545" w:rsidP="00062545">
      <w:r>
        <w:t xml:space="preserve">Bij het </w:t>
      </w:r>
      <w:r w:rsidRPr="000278D3">
        <w:rPr>
          <w:highlight w:val="green"/>
        </w:rPr>
        <w:t>toevoegen van een geluidgevoelig gebouw</w:t>
      </w:r>
      <w:r>
        <w:t xml:space="preserve"> wordt voldaan aan de waarden en aantallen, bedoeld in tabel 5.1.</w:t>
      </w:r>
    </w:p>
    <w:p w14:paraId="1886C0ED" w14:textId="77777777" w:rsidR="00062545" w:rsidRDefault="00062545" w:rsidP="00062545"/>
    <w:tbl>
      <w:tblPr>
        <w:tblStyle w:val="Tabelraster"/>
        <w:tblW w:w="9634" w:type="dxa"/>
        <w:tblLook w:val="04A0" w:firstRow="1" w:lastRow="0" w:firstColumn="1" w:lastColumn="0" w:noHBand="0" w:noVBand="1"/>
      </w:tblPr>
      <w:tblGrid>
        <w:gridCol w:w="1386"/>
        <w:gridCol w:w="1594"/>
        <w:gridCol w:w="2288"/>
        <w:gridCol w:w="2191"/>
        <w:gridCol w:w="2175"/>
      </w:tblGrid>
      <w:tr w:rsidR="00062545" w:rsidRPr="002024E8" w14:paraId="2DD92857" w14:textId="77777777" w:rsidTr="003979B2">
        <w:trPr>
          <w:trHeight w:val="464"/>
        </w:trPr>
        <w:tc>
          <w:tcPr>
            <w:tcW w:w="1471" w:type="dxa"/>
            <w:vMerge w:val="restart"/>
          </w:tcPr>
          <w:p w14:paraId="04A3F4CE" w14:textId="77777777" w:rsidR="00062545" w:rsidRPr="00DB76B0" w:rsidRDefault="00062545" w:rsidP="003979B2">
            <w:pPr>
              <w:rPr>
                <w:b/>
                <w:bCs/>
              </w:rPr>
            </w:pPr>
            <w:r w:rsidRPr="00DB76B0">
              <w:rPr>
                <w:b/>
                <w:bCs/>
              </w:rPr>
              <w:t>Waarden per gebied</w:t>
            </w:r>
          </w:p>
        </w:tc>
        <w:tc>
          <w:tcPr>
            <w:tcW w:w="8163" w:type="dxa"/>
            <w:gridSpan w:val="4"/>
          </w:tcPr>
          <w:p w14:paraId="20F338DD" w14:textId="77777777" w:rsidR="00062545" w:rsidRPr="002024E8" w:rsidRDefault="00062545" w:rsidP="003979B2">
            <w:pPr>
              <w:rPr>
                <w:b/>
                <w:bCs/>
              </w:rPr>
            </w:pPr>
            <w:r w:rsidRPr="002024E8">
              <w:rPr>
                <w:b/>
                <w:bCs/>
              </w:rPr>
              <w:t>Geluidsbronsoort</w:t>
            </w:r>
            <w:r>
              <w:rPr>
                <w:b/>
                <w:bCs/>
              </w:rPr>
              <w:t xml:space="preserve"> en aantallen woningen per gebied</w:t>
            </w:r>
          </w:p>
        </w:tc>
      </w:tr>
      <w:tr w:rsidR="00062545" w14:paraId="1FD4228A" w14:textId="77777777" w:rsidTr="003979B2">
        <w:trPr>
          <w:trHeight w:val="980"/>
        </w:trPr>
        <w:tc>
          <w:tcPr>
            <w:tcW w:w="1471" w:type="dxa"/>
            <w:vMerge/>
          </w:tcPr>
          <w:p w14:paraId="7EED51F7" w14:textId="77777777" w:rsidR="00062545" w:rsidRPr="00DB76B0" w:rsidRDefault="00062545" w:rsidP="003979B2">
            <w:pPr>
              <w:rPr>
                <w:b/>
                <w:bCs/>
              </w:rPr>
            </w:pPr>
          </w:p>
        </w:tc>
        <w:tc>
          <w:tcPr>
            <w:tcW w:w="1639" w:type="dxa"/>
          </w:tcPr>
          <w:p w14:paraId="716E720E" w14:textId="77777777" w:rsidR="00062545" w:rsidRPr="00C83A18" w:rsidRDefault="00062545" w:rsidP="00D37065">
            <w:pPr>
              <w:pStyle w:val="Lijstalinea"/>
              <w:numPr>
                <w:ilvl w:val="0"/>
                <w:numId w:val="81"/>
              </w:numPr>
              <w:spacing w:before="45" w:after="225"/>
              <w:rPr>
                <w:b/>
                <w:bCs/>
                <w:sz w:val="24"/>
                <w:szCs w:val="24"/>
              </w:rPr>
            </w:pPr>
            <w:r w:rsidRPr="00C83A18">
              <w:rPr>
                <w:b/>
                <w:bCs/>
              </w:rPr>
              <w:t>Provinciale wegen</w:t>
            </w:r>
          </w:p>
          <w:p w14:paraId="351A70B5" w14:textId="77777777" w:rsidR="00062545" w:rsidRDefault="00062545" w:rsidP="00D37065">
            <w:pPr>
              <w:pStyle w:val="Lijstalinea"/>
              <w:numPr>
                <w:ilvl w:val="0"/>
                <w:numId w:val="81"/>
              </w:numPr>
            </w:pPr>
            <w:r w:rsidRPr="00C83A18">
              <w:rPr>
                <w:b/>
                <w:bCs/>
              </w:rPr>
              <w:t>Rijkswegen</w:t>
            </w:r>
          </w:p>
        </w:tc>
        <w:tc>
          <w:tcPr>
            <w:tcW w:w="0" w:type="auto"/>
          </w:tcPr>
          <w:p w14:paraId="52629FB4" w14:textId="77777777" w:rsidR="00062545" w:rsidRDefault="00062545" w:rsidP="00D37065">
            <w:pPr>
              <w:pStyle w:val="Lijstalinea"/>
              <w:numPr>
                <w:ilvl w:val="0"/>
                <w:numId w:val="81"/>
              </w:numPr>
              <w:spacing w:before="45" w:after="225"/>
              <w:rPr>
                <w:b/>
                <w:bCs/>
              </w:rPr>
            </w:pPr>
            <w:r w:rsidRPr="00C83A18">
              <w:rPr>
                <w:b/>
                <w:bCs/>
              </w:rPr>
              <w:t>Gemeentewegen</w:t>
            </w:r>
          </w:p>
          <w:p w14:paraId="2C958EF7" w14:textId="77777777" w:rsidR="00062545" w:rsidRPr="00C83A18" w:rsidRDefault="00062545" w:rsidP="00D37065">
            <w:pPr>
              <w:pStyle w:val="Lijstalinea"/>
              <w:numPr>
                <w:ilvl w:val="0"/>
                <w:numId w:val="81"/>
              </w:numPr>
              <w:spacing w:before="45" w:after="225"/>
              <w:rPr>
                <w:b/>
                <w:bCs/>
              </w:rPr>
            </w:pPr>
            <w:proofErr w:type="spellStart"/>
            <w:r w:rsidRPr="00C83A18">
              <w:rPr>
                <w:b/>
                <w:bCs/>
              </w:rPr>
              <w:t>Waterschapswegen</w:t>
            </w:r>
            <w:proofErr w:type="spellEnd"/>
          </w:p>
        </w:tc>
        <w:tc>
          <w:tcPr>
            <w:tcW w:w="0" w:type="auto"/>
          </w:tcPr>
          <w:p w14:paraId="009A53A7" w14:textId="77777777" w:rsidR="00062545" w:rsidRPr="00C83A18" w:rsidRDefault="00062545" w:rsidP="00D37065">
            <w:pPr>
              <w:pStyle w:val="Lijstalinea"/>
              <w:numPr>
                <w:ilvl w:val="0"/>
                <w:numId w:val="81"/>
              </w:numPr>
              <w:spacing w:before="45" w:after="225"/>
            </w:pPr>
            <w:r w:rsidRPr="00C83A18">
              <w:rPr>
                <w:b/>
                <w:bCs/>
              </w:rPr>
              <w:t>Lokale spoorwegen</w:t>
            </w:r>
          </w:p>
          <w:p w14:paraId="3B87F0CE" w14:textId="77777777" w:rsidR="00062545" w:rsidRDefault="00062545" w:rsidP="00D37065">
            <w:pPr>
              <w:pStyle w:val="Lijstalinea"/>
              <w:numPr>
                <w:ilvl w:val="0"/>
                <w:numId w:val="81"/>
              </w:numPr>
              <w:spacing w:before="45" w:after="225"/>
            </w:pPr>
            <w:r w:rsidRPr="002024E8">
              <w:rPr>
                <w:b/>
                <w:bCs/>
              </w:rPr>
              <w:t>Hoofdspoorwegen</w:t>
            </w:r>
          </w:p>
        </w:tc>
        <w:tc>
          <w:tcPr>
            <w:tcW w:w="2045" w:type="dxa"/>
          </w:tcPr>
          <w:p w14:paraId="692DDF15" w14:textId="77777777" w:rsidR="00062545" w:rsidRDefault="00062545" w:rsidP="00D37065">
            <w:pPr>
              <w:pStyle w:val="Lijstalinea"/>
              <w:numPr>
                <w:ilvl w:val="0"/>
                <w:numId w:val="81"/>
              </w:numPr>
            </w:pPr>
            <w:r w:rsidRPr="00C83A18">
              <w:rPr>
                <w:b/>
                <w:bCs/>
              </w:rPr>
              <w:t>Industrieterreinen</w:t>
            </w:r>
          </w:p>
        </w:tc>
      </w:tr>
      <w:tr w:rsidR="00062545" w14:paraId="38920813" w14:textId="77777777" w:rsidTr="003979B2">
        <w:trPr>
          <w:trHeight w:val="600"/>
        </w:trPr>
        <w:tc>
          <w:tcPr>
            <w:tcW w:w="1471" w:type="dxa"/>
            <w:vMerge w:val="restart"/>
          </w:tcPr>
          <w:p w14:paraId="283DCFEA" w14:textId="77777777" w:rsidR="00062545" w:rsidRPr="00DB76B0" w:rsidRDefault="00062545" w:rsidP="003979B2">
            <w:pPr>
              <w:rPr>
                <w:b/>
                <w:bCs/>
              </w:rPr>
            </w:pPr>
            <w:r w:rsidRPr="00DB76B0">
              <w:rPr>
                <w:b/>
                <w:bCs/>
              </w:rPr>
              <w:t>Woongebied (Eureka)</w:t>
            </w:r>
          </w:p>
        </w:tc>
        <w:tc>
          <w:tcPr>
            <w:tcW w:w="1639" w:type="dxa"/>
          </w:tcPr>
          <w:p w14:paraId="665E1E4B" w14:textId="77777777" w:rsidR="00062545" w:rsidRDefault="00062545" w:rsidP="003979B2">
            <w:r>
              <w:t xml:space="preserve">n.v.t. </w:t>
            </w:r>
          </w:p>
        </w:tc>
        <w:tc>
          <w:tcPr>
            <w:tcW w:w="0" w:type="auto"/>
          </w:tcPr>
          <w:p w14:paraId="43BD1EBA" w14:textId="77777777" w:rsidR="00062545" w:rsidRDefault="00062545" w:rsidP="003979B2">
            <w:r>
              <w:t>51 dB (</w:t>
            </w:r>
            <w:proofErr w:type="spellStart"/>
            <w:r>
              <w:t>Lden</w:t>
            </w:r>
            <w:proofErr w:type="spellEnd"/>
            <w:r>
              <w:t>)</w:t>
            </w:r>
          </w:p>
        </w:tc>
        <w:tc>
          <w:tcPr>
            <w:tcW w:w="0" w:type="auto"/>
          </w:tcPr>
          <w:p w14:paraId="4950AC99" w14:textId="77777777" w:rsidR="00062545" w:rsidRDefault="00062545" w:rsidP="003979B2">
            <w:r>
              <w:t>59 dB (</w:t>
            </w:r>
            <w:proofErr w:type="spellStart"/>
            <w:r>
              <w:t>Lden</w:t>
            </w:r>
            <w:proofErr w:type="spellEnd"/>
            <w:r>
              <w:t>)</w:t>
            </w:r>
          </w:p>
        </w:tc>
        <w:tc>
          <w:tcPr>
            <w:tcW w:w="2045" w:type="dxa"/>
          </w:tcPr>
          <w:p w14:paraId="36FA3A0E" w14:textId="77777777" w:rsidR="00062545" w:rsidRDefault="00062545" w:rsidP="003979B2">
            <w:r>
              <w:t>n.v.t.</w:t>
            </w:r>
          </w:p>
        </w:tc>
      </w:tr>
      <w:tr w:rsidR="00062545" w14:paraId="3ABCA4BF" w14:textId="77777777" w:rsidTr="003979B2">
        <w:trPr>
          <w:trHeight w:val="599"/>
        </w:trPr>
        <w:tc>
          <w:tcPr>
            <w:tcW w:w="1471" w:type="dxa"/>
            <w:vMerge/>
          </w:tcPr>
          <w:p w14:paraId="554C8456" w14:textId="77777777" w:rsidR="00062545" w:rsidRPr="00DB76B0" w:rsidRDefault="00062545" w:rsidP="003979B2">
            <w:pPr>
              <w:rPr>
                <w:b/>
                <w:bCs/>
              </w:rPr>
            </w:pPr>
          </w:p>
        </w:tc>
        <w:tc>
          <w:tcPr>
            <w:tcW w:w="8163" w:type="dxa"/>
            <w:gridSpan w:val="4"/>
          </w:tcPr>
          <w:p w14:paraId="737DC35C" w14:textId="77777777" w:rsidR="00062545" w:rsidRDefault="00062545" w:rsidP="003979B2">
            <w:pPr>
              <w:jc w:val="center"/>
            </w:pPr>
            <w:r>
              <w:t>Totaal 307 woningen</w:t>
            </w:r>
          </w:p>
        </w:tc>
      </w:tr>
      <w:tr w:rsidR="00062545" w14:paraId="74C41058" w14:textId="77777777" w:rsidTr="003979B2">
        <w:trPr>
          <w:trHeight w:val="600"/>
        </w:trPr>
        <w:tc>
          <w:tcPr>
            <w:tcW w:w="1471" w:type="dxa"/>
            <w:vMerge w:val="restart"/>
          </w:tcPr>
          <w:p w14:paraId="720904D5" w14:textId="77777777" w:rsidR="00062545" w:rsidRDefault="00062545" w:rsidP="003979B2">
            <w:pPr>
              <w:rPr>
                <w:b/>
                <w:bCs/>
              </w:rPr>
            </w:pPr>
            <w:r>
              <w:rPr>
                <w:b/>
                <w:bCs/>
              </w:rPr>
              <w:t>Woon</w:t>
            </w:r>
            <w:r w:rsidRPr="00DB76B0">
              <w:rPr>
                <w:b/>
                <w:bCs/>
              </w:rPr>
              <w:t>gebied</w:t>
            </w:r>
          </w:p>
          <w:p w14:paraId="5F0B4A3A" w14:textId="77777777" w:rsidR="00062545" w:rsidRPr="00DB76B0" w:rsidRDefault="00062545" w:rsidP="003979B2">
            <w:pPr>
              <w:rPr>
                <w:b/>
                <w:bCs/>
              </w:rPr>
            </w:pPr>
            <w:r>
              <w:rPr>
                <w:b/>
                <w:bCs/>
              </w:rPr>
              <w:t>(PM)</w:t>
            </w:r>
          </w:p>
        </w:tc>
        <w:tc>
          <w:tcPr>
            <w:tcW w:w="1639" w:type="dxa"/>
            <w:vAlign w:val="center"/>
          </w:tcPr>
          <w:p w14:paraId="4F2B6DCF" w14:textId="77777777" w:rsidR="00062545" w:rsidRDefault="00062545" w:rsidP="003979B2">
            <w:r>
              <w:t xml:space="preserve">XX </w:t>
            </w:r>
            <w:proofErr w:type="spellStart"/>
            <w:r>
              <w:t>Lden</w:t>
            </w:r>
            <w:proofErr w:type="spellEnd"/>
            <w:r>
              <w:t xml:space="preserve"> (&gt; 50 en &lt; 60 </w:t>
            </w:r>
            <w:proofErr w:type="spellStart"/>
            <w:r>
              <w:t>Lden</w:t>
            </w:r>
            <w:proofErr w:type="spellEnd"/>
            <w:r>
              <w:t>)</w:t>
            </w:r>
          </w:p>
        </w:tc>
        <w:tc>
          <w:tcPr>
            <w:tcW w:w="0" w:type="auto"/>
          </w:tcPr>
          <w:p w14:paraId="502076C4" w14:textId="77777777" w:rsidR="00062545" w:rsidRDefault="00062545" w:rsidP="003979B2">
            <w:r>
              <w:t xml:space="preserve">XX </w:t>
            </w:r>
            <w:proofErr w:type="spellStart"/>
            <w:r>
              <w:t>Lden</w:t>
            </w:r>
            <w:proofErr w:type="spellEnd"/>
            <w:r>
              <w:t xml:space="preserve"> (&gt;54 en &lt; 70 </w:t>
            </w:r>
            <w:proofErr w:type="spellStart"/>
            <w:r>
              <w:t>Lden</w:t>
            </w:r>
            <w:proofErr w:type="spellEnd"/>
            <w:r>
              <w:t>)</w:t>
            </w:r>
          </w:p>
        </w:tc>
        <w:tc>
          <w:tcPr>
            <w:tcW w:w="0" w:type="auto"/>
            <w:vAlign w:val="center"/>
          </w:tcPr>
          <w:p w14:paraId="08790B82" w14:textId="77777777" w:rsidR="00062545" w:rsidRDefault="00062545" w:rsidP="003979B2">
            <w:r>
              <w:t xml:space="preserve">XX </w:t>
            </w:r>
            <w:proofErr w:type="spellStart"/>
            <w:r>
              <w:t>Lden</w:t>
            </w:r>
            <w:proofErr w:type="spellEnd"/>
            <w:r>
              <w:t xml:space="preserve"> (&gt; 55 </w:t>
            </w:r>
            <w:proofErr w:type="spellStart"/>
            <w:r>
              <w:t>Lden</w:t>
            </w:r>
            <w:proofErr w:type="spellEnd"/>
            <w:r>
              <w:t xml:space="preserve"> en &lt; 65 </w:t>
            </w:r>
            <w:proofErr w:type="spellStart"/>
            <w:r>
              <w:t>Lden</w:t>
            </w:r>
            <w:proofErr w:type="spellEnd"/>
            <w:r>
              <w:t>)</w:t>
            </w:r>
          </w:p>
        </w:tc>
        <w:tc>
          <w:tcPr>
            <w:tcW w:w="2045" w:type="dxa"/>
          </w:tcPr>
          <w:p w14:paraId="26BB2696" w14:textId="77777777" w:rsidR="00062545" w:rsidRDefault="00062545" w:rsidP="003979B2">
            <w:r>
              <w:t>n.v.t.</w:t>
            </w:r>
          </w:p>
        </w:tc>
      </w:tr>
      <w:tr w:rsidR="00062545" w14:paraId="2AD5FC37" w14:textId="77777777" w:rsidTr="003979B2">
        <w:trPr>
          <w:trHeight w:val="599"/>
        </w:trPr>
        <w:tc>
          <w:tcPr>
            <w:tcW w:w="1471" w:type="dxa"/>
            <w:vMerge/>
          </w:tcPr>
          <w:p w14:paraId="20B40797" w14:textId="77777777" w:rsidR="00062545" w:rsidRPr="00DB76B0" w:rsidRDefault="00062545" w:rsidP="003979B2">
            <w:pPr>
              <w:rPr>
                <w:b/>
                <w:bCs/>
              </w:rPr>
            </w:pPr>
          </w:p>
        </w:tc>
        <w:tc>
          <w:tcPr>
            <w:tcW w:w="1639" w:type="dxa"/>
          </w:tcPr>
          <w:p w14:paraId="3593FD01" w14:textId="77777777" w:rsidR="00062545" w:rsidRDefault="00062545" w:rsidP="003979B2">
            <w:proofErr w:type="spellStart"/>
            <w:r>
              <w:t>Xx</w:t>
            </w:r>
            <w:proofErr w:type="spellEnd"/>
            <w:r>
              <w:t xml:space="preserve"> woningen</w:t>
            </w:r>
          </w:p>
        </w:tc>
        <w:tc>
          <w:tcPr>
            <w:tcW w:w="0" w:type="auto"/>
          </w:tcPr>
          <w:p w14:paraId="095DDE57" w14:textId="77777777" w:rsidR="00062545" w:rsidRDefault="00062545" w:rsidP="003979B2">
            <w:proofErr w:type="spellStart"/>
            <w:r>
              <w:t>Xx</w:t>
            </w:r>
            <w:proofErr w:type="spellEnd"/>
            <w:r>
              <w:t xml:space="preserve"> woningen</w:t>
            </w:r>
          </w:p>
        </w:tc>
        <w:tc>
          <w:tcPr>
            <w:tcW w:w="0" w:type="auto"/>
          </w:tcPr>
          <w:p w14:paraId="71277450" w14:textId="77777777" w:rsidR="00062545" w:rsidRDefault="00062545" w:rsidP="003979B2">
            <w:proofErr w:type="spellStart"/>
            <w:r>
              <w:t>Xx</w:t>
            </w:r>
            <w:proofErr w:type="spellEnd"/>
            <w:r>
              <w:t xml:space="preserve"> woningen</w:t>
            </w:r>
          </w:p>
        </w:tc>
        <w:tc>
          <w:tcPr>
            <w:tcW w:w="2045" w:type="dxa"/>
          </w:tcPr>
          <w:p w14:paraId="11A6108F" w14:textId="77777777" w:rsidR="00062545" w:rsidRDefault="00062545" w:rsidP="003979B2">
            <w:proofErr w:type="spellStart"/>
            <w:r>
              <w:t>Xx</w:t>
            </w:r>
            <w:proofErr w:type="spellEnd"/>
            <w:r>
              <w:t xml:space="preserve"> woningen</w:t>
            </w:r>
          </w:p>
        </w:tc>
      </w:tr>
    </w:tbl>
    <w:p w14:paraId="6E39A1A5" w14:textId="77777777" w:rsidR="00062545" w:rsidRDefault="00062545" w:rsidP="00062545">
      <w:r>
        <w:t>Tabel 5.1: grenswaarden per bron en per gebiedstype.</w:t>
      </w:r>
    </w:p>
    <w:p w14:paraId="33FB24B6" w14:textId="77777777" w:rsidR="00062545" w:rsidRDefault="00062545" w:rsidP="00062545">
      <w:pPr>
        <w:rPr>
          <w:szCs w:val="21"/>
        </w:rPr>
      </w:pPr>
    </w:p>
    <w:p w14:paraId="44BC3801" w14:textId="77777777" w:rsidR="00062545" w:rsidRPr="000278D3" w:rsidRDefault="00062545" w:rsidP="00062545">
      <w:pPr>
        <w:pStyle w:val="Kop3"/>
        <w:numPr>
          <w:ilvl w:val="0"/>
          <w:numId w:val="0"/>
        </w:numPr>
        <w:ind w:left="794" w:hanging="794"/>
        <w:rPr>
          <w:rFonts w:hint="eastAsia"/>
        </w:rPr>
      </w:pPr>
      <w:commentRangeStart w:id="135"/>
      <w:r w:rsidRPr="000278D3">
        <w:t>Artikel 5.298 Aanwijzing vergunningplichtige gevallen</w:t>
      </w:r>
      <w:commentRangeEnd w:id="135"/>
      <w:r w:rsidR="000278D3">
        <w:rPr>
          <w:rStyle w:val="Verwijzingopmerking"/>
          <w:rFonts w:asciiTheme="minorHAnsi" w:eastAsiaTheme="minorHAnsi" w:hAnsiTheme="minorHAnsi" w:cs="Arial"/>
          <w:b w:val="0"/>
        </w:rPr>
        <w:commentReference w:id="135"/>
      </w:r>
    </w:p>
    <w:p w14:paraId="03BD48B2" w14:textId="77777777" w:rsidR="00062545" w:rsidRPr="000278D3" w:rsidRDefault="00062545" w:rsidP="00062545">
      <w:pPr>
        <w:rPr>
          <w:szCs w:val="21"/>
        </w:rPr>
      </w:pPr>
      <w:r w:rsidRPr="000278D3">
        <w:rPr>
          <w:szCs w:val="21"/>
        </w:rPr>
        <w:t xml:space="preserve">Het is verboden om zonder omgevingsvergunning een </w:t>
      </w:r>
      <w:r w:rsidRPr="000278D3">
        <w:rPr>
          <w:szCs w:val="21"/>
          <w:highlight w:val="green"/>
        </w:rPr>
        <w:t>geluidgevoelig gebouw toe te voegen</w:t>
      </w:r>
      <w:r w:rsidRPr="000278D3">
        <w:rPr>
          <w:szCs w:val="21"/>
        </w:rPr>
        <w:t>.</w:t>
      </w:r>
    </w:p>
    <w:p w14:paraId="0F9A8F56" w14:textId="77777777" w:rsidR="00062545" w:rsidRPr="000278D3" w:rsidRDefault="00062545" w:rsidP="00062545">
      <w:pPr>
        <w:rPr>
          <w:sz w:val="17"/>
          <w:szCs w:val="17"/>
        </w:rPr>
      </w:pPr>
    </w:p>
    <w:p w14:paraId="37799256" w14:textId="77777777" w:rsidR="00062545" w:rsidRPr="000278D3" w:rsidRDefault="00062545" w:rsidP="00062545">
      <w:pPr>
        <w:pStyle w:val="Kop3"/>
        <w:numPr>
          <w:ilvl w:val="0"/>
          <w:numId w:val="0"/>
        </w:numPr>
        <w:ind w:left="794" w:hanging="794"/>
        <w:rPr>
          <w:rFonts w:hint="eastAsia"/>
        </w:rPr>
      </w:pPr>
      <w:commentRangeStart w:id="136"/>
      <w:r w:rsidRPr="000278D3">
        <w:t>Artikel 5.299 Bijzondere aanvraagvereisten omgevingsvergunning</w:t>
      </w:r>
      <w:commentRangeEnd w:id="136"/>
      <w:r w:rsidR="00B478B3">
        <w:rPr>
          <w:rStyle w:val="Verwijzingopmerking"/>
          <w:rFonts w:asciiTheme="minorHAnsi" w:eastAsiaTheme="minorHAnsi" w:hAnsiTheme="minorHAnsi" w:cs="Arial"/>
          <w:b w:val="0"/>
        </w:rPr>
        <w:commentReference w:id="136"/>
      </w:r>
    </w:p>
    <w:p w14:paraId="4DEFBAA5" w14:textId="77777777" w:rsidR="00062545" w:rsidRPr="000278D3" w:rsidRDefault="00062545" w:rsidP="00062545">
      <w:pPr>
        <w:rPr>
          <w:szCs w:val="21"/>
        </w:rPr>
      </w:pPr>
      <w:r w:rsidRPr="000278D3">
        <w:rPr>
          <w:szCs w:val="21"/>
        </w:rPr>
        <w:t>Bij een aanvraag om een omgevingsvergunning worden de volgende gegevens en bescheiden verstrekt:</w:t>
      </w:r>
    </w:p>
    <w:p w14:paraId="00D817C6" w14:textId="77777777" w:rsidR="00062545" w:rsidRPr="000278D3" w:rsidRDefault="00062545" w:rsidP="00D37065">
      <w:pPr>
        <w:pStyle w:val="Lijstalinea"/>
        <w:numPr>
          <w:ilvl w:val="0"/>
          <w:numId w:val="78"/>
        </w:numPr>
        <w:rPr>
          <w:szCs w:val="21"/>
        </w:rPr>
      </w:pPr>
      <w:r w:rsidRPr="000278D3">
        <w:rPr>
          <w:szCs w:val="21"/>
        </w:rPr>
        <w:t>een akoestisch rapport waaruit blijkt dat wordt voldaan aan:</w:t>
      </w:r>
    </w:p>
    <w:p w14:paraId="7D14B382" w14:textId="113E3871" w:rsidR="00062545" w:rsidRPr="000278D3" w:rsidRDefault="00062545" w:rsidP="00D37065">
      <w:pPr>
        <w:pStyle w:val="Lijstalinea"/>
        <w:numPr>
          <w:ilvl w:val="0"/>
          <w:numId w:val="79"/>
        </w:numPr>
        <w:rPr>
          <w:szCs w:val="21"/>
        </w:rPr>
      </w:pPr>
      <w:r w:rsidRPr="000278D3">
        <w:rPr>
          <w:szCs w:val="21"/>
        </w:rPr>
        <w:t>de grenswaarde(n), bedoeld in tabel 5</w:t>
      </w:r>
      <w:r w:rsidR="00B478B3">
        <w:rPr>
          <w:szCs w:val="21"/>
        </w:rPr>
        <w:t>.1</w:t>
      </w:r>
      <w:r w:rsidRPr="000278D3">
        <w:rPr>
          <w:szCs w:val="21"/>
        </w:rPr>
        <w:t>; en</w:t>
      </w:r>
    </w:p>
    <w:p w14:paraId="1E37855B" w14:textId="77777777" w:rsidR="00062545" w:rsidRPr="000278D3" w:rsidRDefault="00062545" w:rsidP="00D37065">
      <w:pPr>
        <w:pStyle w:val="Lijstalinea"/>
        <w:numPr>
          <w:ilvl w:val="0"/>
          <w:numId w:val="79"/>
        </w:numPr>
        <w:rPr>
          <w:szCs w:val="21"/>
        </w:rPr>
      </w:pPr>
      <w:r w:rsidRPr="000278D3">
        <w:rPr>
          <w:szCs w:val="21"/>
        </w:rPr>
        <w:lastRenderedPageBreak/>
        <w:t xml:space="preserve">de waarde voor het gezamenlijke geluid, bedoeld in </w:t>
      </w:r>
      <w:commentRangeStart w:id="137"/>
      <w:r w:rsidRPr="000278D3">
        <w:rPr>
          <w:szCs w:val="21"/>
        </w:rPr>
        <w:t>Artikel</w:t>
      </w:r>
      <w:commentRangeEnd w:id="137"/>
      <w:r w:rsidRPr="000278D3">
        <w:rPr>
          <w:rStyle w:val="Verwijzingopmerking"/>
        </w:rPr>
        <w:commentReference w:id="137"/>
      </w:r>
      <w:r w:rsidRPr="000278D3">
        <w:rPr>
          <w:szCs w:val="21"/>
        </w:rPr>
        <w:t xml:space="preserve"> 5.x</w:t>
      </w:r>
    </w:p>
    <w:p w14:paraId="5303AE21" w14:textId="77777777" w:rsidR="00062545" w:rsidRPr="000278D3" w:rsidRDefault="00062545" w:rsidP="00D37065">
      <w:pPr>
        <w:pStyle w:val="Lijstalinea"/>
        <w:numPr>
          <w:ilvl w:val="0"/>
          <w:numId w:val="78"/>
        </w:numPr>
        <w:rPr>
          <w:szCs w:val="21"/>
        </w:rPr>
      </w:pPr>
      <w:r w:rsidRPr="000278D3">
        <w:rPr>
          <w:szCs w:val="21"/>
        </w:rPr>
        <w:t>het beoogde gebruik van het bouwwerk en de bijbehorende gronden waarop de aanvraag betrekking heeft;</w:t>
      </w:r>
    </w:p>
    <w:p w14:paraId="4F3BF90F" w14:textId="77777777" w:rsidR="00062545" w:rsidRPr="000278D3" w:rsidRDefault="00062545" w:rsidP="00D37065">
      <w:pPr>
        <w:pStyle w:val="Lijstalinea"/>
        <w:numPr>
          <w:ilvl w:val="0"/>
          <w:numId w:val="78"/>
        </w:numPr>
        <w:rPr>
          <w:szCs w:val="21"/>
        </w:rPr>
      </w:pPr>
      <w:r w:rsidRPr="000278D3">
        <w:rPr>
          <w:szCs w:val="21"/>
        </w:rPr>
        <w:t>bij grondgebonden woningen: het geluid op de gevel van de begane grond;</w:t>
      </w:r>
    </w:p>
    <w:p w14:paraId="4ACEA2D1" w14:textId="77777777" w:rsidR="00062545" w:rsidRPr="000278D3" w:rsidRDefault="00062545" w:rsidP="00D37065">
      <w:pPr>
        <w:pStyle w:val="Lijstalinea"/>
        <w:numPr>
          <w:ilvl w:val="0"/>
          <w:numId w:val="78"/>
        </w:numPr>
        <w:rPr>
          <w:szCs w:val="21"/>
        </w:rPr>
      </w:pPr>
      <w:r w:rsidRPr="000278D3">
        <w:rPr>
          <w:szCs w:val="21"/>
        </w:rPr>
        <w:t>bij gestapelde woningen: het geluid op de gevel ter plaatse van te openen delen; en</w:t>
      </w:r>
    </w:p>
    <w:p w14:paraId="74491B1E" w14:textId="77777777" w:rsidR="00062545" w:rsidRPr="000278D3" w:rsidRDefault="00062545" w:rsidP="00D37065">
      <w:pPr>
        <w:pStyle w:val="Lijstalinea"/>
        <w:numPr>
          <w:ilvl w:val="0"/>
          <w:numId w:val="78"/>
        </w:numPr>
        <w:rPr>
          <w:szCs w:val="21"/>
        </w:rPr>
      </w:pPr>
      <w:r w:rsidRPr="000278D3">
        <w:rPr>
          <w:szCs w:val="21"/>
        </w:rPr>
        <w:t>het aantal woningen of de bruto vloeroppervlak in m2 van de activiteit.</w:t>
      </w:r>
    </w:p>
    <w:p w14:paraId="33A23D05" w14:textId="77777777" w:rsidR="00062545" w:rsidRPr="000278D3" w:rsidRDefault="00062545" w:rsidP="00B478B3"/>
    <w:p w14:paraId="720BAAAD" w14:textId="77777777" w:rsidR="00062545" w:rsidRPr="000278D3" w:rsidRDefault="00062545" w:rsidP="00062545">
      <w:pPr>
        <w:pStyle w:val="Kop3"/>
        <w:numPr>
          <w:ilvl w:val="0"/>
          <w:numId w:val="0"/>
        </w:numPr>
        <w:ind w:left="794" w:hanging="794"/>
        <w:rPr>
          <w:rFonts w:hint="eastAsia"/>
        </w:rPr>
      </w:pPr>
      <w:commentRangeStart w:id="138"/>
      <w:r w:rsidRPr="000278D3">
        <w:t>Artikel 5.300 Beoordelingsregels omgevingsvergunning</w:t>
      </w:r>
      <w:commentRangeEnd w:id="138"/>
      <w:r w:rsidR="00B478B3">
        <w:rPr>
          <w:rStyle w:val="Verwijzingopmerking"/>
          <w:rFonts w:asciiTheme="minorHAnsi" w:eastAsiaTheme="minorHAnsi" w:hAnsiTheme="minorHAnsi" w:cs="Arial"/>
          <w:b w:val="0"/>
        </w:rPr>
        <w:commentReference w:id="138"/>
      </w:r>
    </w:p>
    <w:p w14:paraId="449FA216" w14:textId="77777777" w:rsidR="00062545" w:rsidRPr="000278D3" w:rsidRDefault="00062545" w:rsidP="00062545">
      <w:pPr>
        <w:rPr>
          <w:szCs w:val="21"/>
        </w:rPr>
      </w:pPr>
      <w:r w:rsidRPr="000278D3">
        <w:rPr>
          <w:szCs w:val="21"/>
        </w:rPr>
        <w:t>Lid 1</w:t>
      </w:r>
    </w:p>
    <w:p w14:paraId="3B1A0DEB" w14:textId="1916C07D" w:rsidR="00062545" w:rsidRPr="000278D3" w:rsidRDefault="00062545" w:rsidP="00062545">
      <w:r w:rsidRPr="000278D3">
        <w:t xml:space="preserve">Een omgevingsvergunning voor het </w:t>
      </w:r>
      <w:r w:rsidRPr="002F294D">
        <w:rPr>
          <w:highlight w:val="green"/>
        </w:rPr>
        <w:t>toevoegen van een geluidgevoelig gebouw</w:t>
      </w:r>
      <w:r w:rsidRPr="000278D3">
        <w:t xml:space="preserve"> </w:t>
      </w:r>
      <w:commentRangeStart w:id="139"/>
      <w:r w:rsidRPr="000278D3">
        <w:t>wordt verleend a</w:t>
      </w:r>
      <w:commentRangeEnd w:id="139"/>
      <w:r w:rsidR="00A30963">
        <w:rPr>
          <w:rStyle w:val="Verwijzingopmerking"/>
        </w:rPr>
        <w:commentReference w:id="139"/>
      </w:r>
      <w:r w:rsidRPr="000278D3">
        <w:t xml:space="preserve">ls naar het oordeel van het college </w:t>
      </w:r>
      <w:r>
        <w:t xml:space="preserve">van burgemeester en wethouders </w:t>
      </w:r>
      <w:r w:rsidRPr="000278D3">
        <w:t>sprake is van een aanvaardbaar akoestisch klimaat.</w:t>
      </w:r>
    </w:p>
    <w:p w14:paraId="7194C7BC" w14:textId="77777777" w:rsidR="00062545" w:rsidRPr="000278D3" w:rsidRDefault="00062545" w:rsidP="00062545">
      <w:pPr>
        <w:rPr>
          <w:sz w:val="17"/>
          <w:szCs w:val="17"/>
        </w:rPr>
      </w:pPr>
    </w:p>
    <w:p w14:paraId="73BF6F8E" w14:textId="77777777" w:rsidR="00062545" w:rsidRPr="000278D3" w:rsidRDefault="00062545" w:rsidP="00062545">
      <w:r w:rsidRPr="000278D3">
        <w:t>Lid 2</w:t>
      </w:r>
    </w:p>
    <w:p w14:paraId="122788F5" w14:textId="77777777" w:rsidR="00062545" w:rsidRPr="000278D3" w:rsidRDefault="00062545" w:rsidP="00062545">
      <w:r w:rsidRPr="000278D3">
        <w:t>Er is sprake van een aanvaardbaar akoestisch klimaat als:</w:t>
      </w:r>
    </w:p>
    <w:p w14:paraId="11BDE7EA" w14:textId="77777777" w:rsidR="00062545" w:rsidRPr="000278D3" w:rsidRDefault="00062545" w:rsidP="00D37065">
      <w:pPr>
        <w:pStyle w:val="Lijstalinea"/>
        <w:numPr>
          <w:ilvl w:val="0"/>
          <w:numId w:val="80"/>
        </w:numPr>
      </w:pPr>
      <w:r w:rsidRPr="000278D3">
        <w:t>geluidgevoelige gebouwen voldoen aan de in tabel 5.1 gestelde grenswaarden voor geluid per bron;</w:t>
      </w:r>
    </w:p>
    <w:p w14:paraId="3D76A55E" w14:textId="77777777" w:rsidR="00062545" w:rsidRPr="000278D3" w:rsidRDefault="00062545" w:rsidP="00D37065">
      <w:pPr>
        <w:pStyle w:val="Lijstalinea"/>
        <w:numPr>
          <w:ilvl w:val="0"/>
          <w:numId w:val="80"/>
        </w:numPr>
      </w:pPr>
      <w:r w:rsidRPr="000278D3">
        <w:t>iedere woning op de begane grond een gevel heeft waar de geluidbelasting voldoet aan de standaardwaarde(n) bedoeld in tabel 5.78t Besluit kwaliteit leefomgeving;</w:t>
      </w:r>
    </w:p>
    <w:p w14:paraId="0BB2EB2E" w14:textId="77777777" w:rsidR="00062545" w:rsidRPr="000278D3" w:rsidRDefault="00062545" w:rsidP="00D37065">
      <w:pPr>
        <w:pStyle w:val="Lijstalinea"/>
        <w:numPr>
          <w:ilvl w:val="0"/>
          <w:numId w:val="80"/>
        </w:numPr>
      </w:pPr>
      <w:r w:rsidRPr="000278D3">
        <w:t>gestapelde woningen hebben een gevel hebben waarin ter plaatse van te openen delen de geluidbelasting voldoet aan de standaardwaarde(n) bedoeld in tabel 5.78t Besluit kwaliteit leefomgeving;</w:t>
      </w:r>
    </w:p>
    <w:p w14:paraId="05680C32" w14:textId="32296C9B" w:rsidR="00062545" w:rsidRDefault="00062545" w:rsidP="00D37065">
      <w:pPr>
        <w:pStyle w:val="Lijstalinea"/>
        <w:numPr>
          <w:ilvl w:val="0"/>
          <w:numId w:val="80"/>
        </w:numPr>
      </w:pPr>
      <w:r w:rsidRPr="000278D3">
        <w:t>bij iedere woning die een buitenruimte heeft wordt voldaan wordt aan de standaardwaarde(n) bedoeld in tabel 5.78t Besluit kwaliteit leefomgeving</w:t>
      </w:r>
      <w:r w:rsidR="00701012">
        <w:t xml:space="preserve">, waarbij </w:t>
      </w:r>
      <w:r w:rsidRPr="000278D3">
        <w:t>onder een buitenruimte mede kan worden verstaan een serre of afgesloten balkon, voor zover in die ruimte sprake is van buitenlucht condities</w:t>
      </w:r>
      <w:r w:rsidR="00701012">
        <w:t>.</w:t>
      </w:r>
    </w:p>
    <w:p w14:paraId="5DCAD914" w14:textId="77777777" w:rsidR="00701012" w:rsidRPr="00701012" w:rsidRDefault="00701012" w:rsidP="00701012">
      <w:pPr>
        <w:pStyle w:val="Lijstalinea"/>
      </w:pPr>
    </w:p>
    <w:p w14:paraId="03A88720" w14:textId="32990E2B" w:rsidR="00062545" w:rsidRPr="00F6601E" w:rsidRDefault="00062545" w:rsidP="00062545">
      <w:pPr>
        <w:pStyle w:val="Kop3"/>
        <w:numPr>
          <w:ilvl w:val="0"/>
          <w:numId w:val="0"/>
        </w:numPr>
        <w:ind w:left="794" w:hanging="794"/>
        <w:rPr>
          <w:rFonts w:hint="eastAsia"/>
          <w:i/>
          <w:iCs/>
        </w:rPr>
      </w:pPr>
      <w:commentRangeStart w:id="140"/>
      <w:commentRangeStart w:id="141"/>
      <w:r w:rsidRPr="00F6601E">
        <w:rPr>
          <w:i/>
          <w:iCs/>
        </w:rPr>
        <w:t>Artikel</w:t>
      </w:r>
      <w:commentRangeEnd w:id="140"/>
      <w:r w:rsidR="00C8142A">
        <w:rPr>
          <w:rStyle w:val="Verwijzingopmerking"/>
          <w:rFonts w:asciiTheme="minorHAnsi" w:eastAsiaTheme="minorHAnsi" w:hAnsiTheme="minorHAnsi" w:cs="Arial"/>
          <w:b w:val="0"/>
        </w:rPr>
        <w:commentReference w:id="140"/>
      </w:r>
      <w:r w:rsidRPr="00F6601E">
        <w:rPr>
          <w:i/>
          <w:iCs/>
        </w:rPr>
        <w:t xml:space="preserve"> 5.</w:t>
      </w:r>
      <w:r w:rsidR="007E5F4F" w:rsidRPr="00F6601E">
        <w:rPr>
          <w:i/>
          <w:iCs/>
        </w:rPr>
        <w:t>x</w:t>
      </w:r>
      <w:r w:rsidRPr="00F6601E">
        <w:rPr>
          <w:i/>
          <w:iCs/>
        </w:rPr>
        <w:t xml:space="preserve"> Aanwijzing </w:t>
      </w:r>
      <w:proofErr w:type="spellStart"/>
      <w:r w:rsidRPr="00F6601E">
        <w:rPr>
          <w:i/>
          <w:iCs/>
        </w:rPr>
        <w:t>vergunningplichtige</w:t>
      </w:r>
      <w:proofErr w:type="spellEnd"/>
      <w:r w:rsidRPr="00F6601E">
        <w:rPr>
          <w:i/>
          <w:iCs/>
        </w:rPr>
        <w:t xml:space="preserve"> gevallen bij overschrijding </w:t>
      </w:r>
      <w:commentRangeStart w:id="142"/>
      <w:r w:rsidRPr="00F6601E">
        <w:rPr>
          <w:i/>
          <w:iCs/>
        </w:rPr>
        <w:t>standaardwaarde</w:t>
      </w:r>
      <w:commentRangeEnd w:id="141"/>
      <w:r w:rsidR="002F294D" w:rsidRPr="00F6601E">
        <w:rPr>
          <w:rStyle w:val="Verwijzingopmerking"/>
          <w:rFonts w:asciiTheme="minorHAnsi" w:eastAsiaTheme="minorHAnsi" w:hAnsiTheme="minorHAnsi" w:cs="Arial"/>
          <w:b w:val="0"/>
          <w:i/>
          <w:iCs/>
        </w:rPr>
        <w:commentReference w:id="141"/>
      </w:r>
      <w:commentRangeEnd w:id="142"/>
      <w:r w:rsidR="00874468">
        <w:rPr>
          <w:rStyle w:val="Verwijzingopmerking"/>
          <w:rFonts w:asciiTheme="minorHAnsi" w:eastAsiaTheme="minorHAnsi" w:hAnsiTheme="minorHAnsi" w:cs="Arial"/>
          <w:b w:val="0"/>
        </w:rPr>
        <w:commentReference w:id="142"/>
      </w:r>
    </w:p>
    <w:p w14:paraId="792FB1D1" w14:textId="6B19B6FA" w:rsidR="00B478B3" w:rsidRPr="00F6601E" w:rsidRDefault="00062545" w:rsidP="00062545">
      <w:pPr>
        <w:rPr>
          <w:i/>
          <w:iCs/>
        </w:rPr>
      </w:pPr>
      <w:r w:rsidRPr="00F6601E">
        <w:rPr>
          <w:i/>
          <w:iCs/>
        </w:rPr>
        <w:t xml:space="preserve">Het is verboden zonder omgevingsvergunning een </w:t>
      </w:r>
      <w:r w:rsidRPr="00F6601E">
        <w:rPr>
          <w:i/>
          <w:iCs/>
          <w:highlight w:val="green"/>
        </w:rPr>
        <w:t>geluidgevoelig gebouw toe te voegen</w:t>
      </w:r>
      <w:r w:rsidRPr="00F6601E">
        <w:rPr>
          <w:i/>
          <w:iCs/>
        </w:rPr>
        <w:t xml:space="preserve"> in een </w:t>
      </w:r>
      <w:r w:rsidRPr="00F6601E">
        <w:rPr>
          <w:i/>
          <w:iCs/>
          <w:highlight w:val="magenta"/>
        </w:rPr>
        <w:t>geluidsaandachtsgebied</w:t>
      </w:r>
      <w:r w:rsidRPr="00F6601E">
        <w:rPr>
          <w:i/>
          <w:iCs/>
        </w:rPr>
        <w:t>,</w:t>
      </w:r>
      <w:r w:rsidRPr="00F6601E">
        <w:rPr>
          <w:rFonts w:asciiTheme="majorHAnsi" w:eastAsiaTheme="majorEastAsia" w:hAnsiTheme="majorHAnsi" w:cstheme="majorBidi"/>
          <w:b/>
          <w:i/>
          <w:iCs/>
          <w:szCs w:val="24"/>
        </w:rPr>
        <w:t xml:space="preserve"> </w:t>
      </w:r>
      <w:r w:rsidRPr="00F6601E">
        <w:rPr>
          <w:i/>
          <w:iCs/>
        </w:rPr>
        <w:t>als</w:t>
      </w:r>
      <w:r w:rsidRPr="00F6601E">
        <w:rPr>
          <w:rFonts w:asciiTheme="majorHAnsi" w:eastAsiaTheme="majorEastAsia" w:hAnsiTheme="majorHAnsi" w:cstheme="majorBidi"/>
          <w:b/>
          <w:i/>
          <w:iCs/>
          <w:szCs w:val="24"/>
        </w:rPr>
        <w:t xml:space="preserve"> </w:t>
      </w:r>
      <w:r w:rsidRPr="00F6601E">
        <w:rPr>
          <w:i/>
          <w:iCs/>
        </w:rPr>
        <w:t xml:space="preserve">het geluid op dat gebouw hoger is dan de standaardwaarde, bedoeld in tabel 5.78t bij artikel 5.78t van het Besluit kwaliteit </w:t>
      </w:r>
      <w:commentRangeStart w:id="143"/>
      <w:r w:rsidRPr="00F6601E">
        <w:rPr>
          <w:i/>
          <w:iCs/>
        </w:rPr>
        <w:t>leefomgeving</w:t>
      </w:r>
      <w:commentRangeEnd w:id="143"/>
      <w:r w:rsidRPr="00F6601E">
        <w:rPr>
          <w:rStyle w:val="Verwijzingopmerking"/>
          <w:i/>
          <w:iCs/>
        </w:rPr>
        <w:commentReference w:id="143"/>
      </w:r>
      <w:r w:rsidRPr="00F6601E">
        <w:rPr>
          <w:i/>
          <w:iCs/>
        </w:rPr>
        <w:t>.</w:t>
      </w:r>
    </w:p>
    <w:p w14:paraId="0D2BDA28" w14:textId="77777777" w:rsidR="00062545" w:rsidRPr="00F6601E" w:rsidRDefault="00062545" w:rsidP="00062545">
      <w:pPr>
        <w:rPr>
          <w:i/>
          <w:iCs/>
        </w:rPr>
      </w:pPr>
    </w:p>
    <w:p w14:paraId="665CDE4F" w14:textId="0375C78E" w:rsidR="00062545" w:rsidRPr="00F6601E" w:rsidRDefault="00062545" w:rsidP="00062545">
      <w:pPr>
        <w:pStyle w:val="Kop3"/>
        <w:numPr>
          <w:ilvl w:val="0"/>
          <w:numId w:val="0"/>
        </w:numPr>
        <w:ind w:left="794" w:hanging="794"/>
        <w:rPr>
          <w:rFonts w:hint="eastAsia"/>
          <w:i/>
          <w:iCs/>
        </w:rPr>
      </w:pPr>
      <w:commentRangeStart w:id="144"/>
      <w:r w:rsidRPr="00F6601E">
        <w:rPr>
          <w:i/>
          <w:iCs/>
        </w:rPr>
        <w:t>Artikel 5.</w:t>
      </w:r>
      <w:r w:rsidR="007E5F4F" w:rsidRPr="00F6601E">
        <w:rPr>
          <w:i/>
          <w:iCs/>
        </w:rPr>
        <w:t>x</w:t>
      </w:r>
      <w:r w:rsidRPr="00F6601E">
        <w:rPr>
          <w:i/>
          <w:iCs/>
        </w:rPr>
        <w:t xml:space="preserve"> Bijzondere aanvraagvereisten omgevingsvergunning bij overschrijding standaardwaarde</w:t>
      </w:r>
      <w:commentRangeEnd w:id="144"/>
      <w:r w:rsidR="002F294D" w:rsidRPr="00F6601E">
        <w:rPr>
          <w:rStyle w:val="Verwijzingopmerking"/>
          <w:rFonts w:asciiTheme="minorHAnsi" w:eastAsiaTheme="minorHAnsi" w:hAnsiTheme="minorHAnsi" w:cs="Arial"/>
          <w:b w:val="0"/>
          <w:i/>
          <w:iCs/>
        </w:rPr>
        <w:commentReference w:id="144"/>
      </w:r>
    </w:p>
    <w:p w14:paraId="737F76A4" w14:textId="77777777" w:rsidR="00DE6903" w:rsidRPr="00F6601E" w:rsidRDefault="00062545" w:rsidP="00DE6903">
      <w:pPr>
        <w:rPr>
          <w:i/>
          <w:iCs/>
        </w:rPr>
      </w:pPr>
      <w:r w:rsidRPr="00F6601E">
        <w:rPr>
          <w:i/>
          <w:iCs/>
        </w:rPr>
        <w:t>Bij een aanvraag om een omgevingsvergunning worden de volgende gegevens en bescheiden verstrekt:</w:t>
      </w:r>
    </w:p>
    <w:p w14:paraId="453FF0F1" w14:textId="77777777" w:rsidR="00DE6903" w:rsidRPr="00F6601E" w:rsidRDefault="00062545" w:rsidP="00D37065">
      <w:pPr>
        <w:pStyle w:val="Lijstalinea"/>
        <w:numPr>
          <w:ilvl w:val="0"/>
          <w:numId w:val="100"/>
        </w:numPr>
        <w:rPr>
          <w:i/>
          <w:iCs/>
        </w:rPr>
      </w:pPr>
      <w:r w:rsidRPr="00F6601E">
        <w:rPr>
          <w:i/>
          <w:iCs/>
        </w:rPr>
        <w:t>een akoestisch rapport waaruit blijkt dat wordt voldaan aan:</w:t>
      </w:r>
    </w:p>
    <w:p w14:paraId="23D94929" w14:textId="77777777" w:rsidR="00DE6903" w:rsidRPr="00F6601E" w:rsidRDefault="00062545" w:rsidP="00D37065">
      <w:pPr>
        <w:pStyle w:val="Lijstalinea"/>
        <w:numPr>
          <w:ilvl w:val="1"/>
          <w:numId w:val="100"/>
        </w:numPr>
        <w:rPr>
          <w:i/>
          <w:iCs/>
        </w:rPr>
      </w:pPr>
      <w:r w:rsidRPr="00F6601E">
        <w:rPr>
          <w:i/>
          <w:iCs/>
        </w:rPr>
        <w:t>de grenswaarde(n) bedoeld in tabel 5.78u Besluit kwaliteit leefomgeving; en</w:t>
      </w:r>
    </w:p>
    <w:p w14:paraId="13BB95E4" w14:textId="77777777" w:rsidR="00DE6903" w:rsidRPr="00F6601E" w:rsidRDefault="00062545" w:rsidP="00D37065">
      <w:pPr>
        <w:pStyle w:val="Lijstalinea"/>
        <w:numPr>
          <w:ilvl w:val="1"/>
          <w:numId w:val="100"/>
        </w:numPr>
        <w:rPr>
          <w:i/>
          <w:iCs/>
        </w:rPr>
      </w:pPr>
      <w:r w:rsidRPr="00F6601E">
        <w:rPr>
          <w:i/>
          <w:iCs/>
        </w:rPr>
        <w:t xml:space="preserve">de waarde voor het gezamenlijke geluid, bedoeld in </w:t>
      </w:r>
      <w:commentRangeStart w:id="145"/>
      <w:r w:rsidRPr="00F6601E">
        <w:rPr>
          <w:i/>
          <w:iCs/>
        </w:rPr>
        <w:fldChar w:fldCharType="begin"/>
      </w:r>
      <w:r w:rsidRPr="00F6601E">
        <w:rPr>
          <w:i/>
          <w:iCs/>
        </w:rPr>
        <w:instrText xml:space="preserve"> HYPERLINK "file:///C:\\Users\\emma.kakes\\AppData\\Local\\Temp\\Temp1_VNG-Omgevingsplan-Staalkaart%20-%20220220616%20(1)%20(2).zip\\VNG-OmgPlan-Staalkaart%20-%20220220616.html" \l "nl.stop.artikel.479fc03b6ccb4882b23af8f3189c20e1" </w:instrText>
      </w:r>
      <w:r w:rsidRPr="00F6601E">
        <w:rPr>
          <w:i/>
          <w:iCs/>
        </w:rPr>
        <w:fldChar w:fldCharType="separate"/>
      </w:r>
      <w:r w:rsidRPr="00F6601E">
        <w:rPr>
          <w:i/>
          <w:iCs/>
        </w:rPr>
        <w:t>artikel 5.x</w:t>
      </w:r>
      <w:r w:rsidRPr="00F6601E">
        <w:rPr>
          <w:i/>
          <w:iCs/>
        </w:rPr>
        <w:fldChar w:fldCharType="end"/>
      </w:r>
      <w:r w:rsidRPr="00F6601E">
        <w:rPr>
          <w:i/>
          <w:iCs/>
        </w:rPr>
        <w:t>;</w:t>
      </w:r>
      <w:commentRangeEnd w:id="145"/>
      <w:r w:rsidRPr="00F6601E">
        <w:rPr>
          <w:rStyle w:val="Verwijzingopmerking"/>
          <w:i/>
          <w:iCs/>
        </w:rPr>
        <w:commentReference w:id="145"/>
      </w:r>
    </w:p>
    <w:p w14:paraId="32C9BC98" w14:textId="77777777" w:rsidR="00DE6903" w:rsidRPr="00F6601E" w:rsidRDefault="00062545" w:rsidP="00D37065">
      <w:pPr>
        <w:pStyle w:val="Lijstalinea"/>
        <w:numPr>
          <w:ilvl w:val="0"/>
          <w:numId w:val="100"/>
        </w:numPr>
        <w:rPr>
          <w:i/>
          <w:iCs/>
        </w:rPr>
      </w:pPr>
      <w:r w:rsidRPr="00F6601E">
        <w:rPr>
          <w:i/>
          <w:iCs/>
        </w:rPr>
        <w:t>het beoogde gebruik van het bouwwerk en de bijbehorende gronden waarop de aanvraag betrekking heeft;</w:t>
      </w:r>
    </w:p>
    <w:p w14:paraId="3A4B0E42" w14:textId="77777777" w:rsidR="00DE6903" w:rsidRPr="00F6601E" w:rsidRDefault="00062545" w:rsidP="00D37065">
      <w:pPr>
        <w:pStyle w:val="Lijstalinea"/>
        <w:numPr>
          <w:ilvl w:val="0"/>
          <w:numId w:val="100"/>
        </w:numPr>
        <w:rPr>
          <w:i/>
          <w:iCs/>
        </w:rPr>
      </w:pPr>
      <w:r w:rsidRPr="00F6601E">
        <w:rPr>
          <w:i/>
          <w:iCs/>
        </w:rPr>
        <w:t>bij grondgebonden woningen: het geluid op de gevel van de begane grond;</w:t>
      </w:r>
    </w:p>
    <w:p w14:paraId="16DF56FB" w14:textId="77777777" w:rsidR="00DE6903" w:rsidRPr="00F6601E" w:rsidRDefault="00062545" w:rsidP="00D37065">
      <w:pPr>
        <w:pStyle w:val="Lijstalinea"/>
        <w:numPr>
          <w:ilvl w:val="0"/>
          <w:numId w:val="100"/>
        </w:numPr>
        <w:rPr>
          <w:i/>
          <w:iCs/>
        </w:rPr>
      </w:pPr>
      <w:r w:rsidRPr="00F6601E">
        <w:rPr>
          <w:i/>
          <w:iCs/>
        </w:rPr>
        <w:t>bij gestapelde woningen: het geluid op de gevel ter plaatse van te openen delen; en</w:t>
      </w:r>
    </w:p>
    <w:p w14:paraId="26A7F2FB" w14:textId="77777777" w:rsidR="00DE6903" w:rsidRPr="00F6601E" w:rsidRDefault="00062545" w:rsidP="00D37065">
      <w:pPr>
        <w:pStyle w:val="Lijstalinea"/>
        <w:numPr>
          <w:ilvl w:val="0"/>
          <w:numId w:val="100"/>
        </w:numPr>
        <w:rPr>
          <w:i/>
          <w:iCs/>
        </w:rPr>
      </w:pPr>
      <w:r w:rsidRPr="00F6601E">
        <w:rPr>
          <w:rFonts w:eastAsia="Times New Roman"/>
          <w:i/>
          <w:iCs/>
          <w:lang w:eastAsia="nl-NL"/>
        </w:rPr>
        <w:t>het aantal woningen of de bruto vloeroppervlak in m2 van de activiteit; en</w:t>
      </w:r>
    </w:p>
    <w:p w14:paraId="71D0FCE3" w14:textId="423FDA56" w:rsidR="00062545" w:rsidRPr="00F6601E" w:rsidRDefault="00062545" w:rsidP="00D37065">
      <w:pPr>
        <w:pStyle w:val="Lijstalinea"/>
        <w:numPr>
          <w:ilvl w:val="0"/>
          <w:numId w:val="100"/>
        </w:numPr>
        <w:rPr>
          <w:i/>
          <w:iCs/>
        </w:rPr>
      </w:pPr>
      <w:r w:rsidRPr="00F6601E">
        <w:rPr>
          <w:rFonts w:eastAsia="Times New Roman"/>
          <w:i/>
          <w:iCs/>
          <w:lang w:eastAsia="nl-NL"/>
        </w:rPr>
        <w:t xml:space="preserve">een overzicht van eventuele geluidsbeperkende maatregelen met bijbehorende onderbouwing. </w:t>
      </w:r>
    </w:p>
    <w:p w14:paraId="79828C2B" w14:textId="77777777" w:rsidR="00062545" w:rsidRPr="00F6601E" w:rsidRDefault="00062545" w:rsidP="00062545">
      <w:pPr>
        <w:rPr>
          <w:rFonts w:cstheme="minorBidi"/>
          <w:i/>
          <w:iCs/>
        </w:rPr>
      </w:pPr>
      <w:commentRangeStart w:id="146"/>
    </w:p>
    <w:p w14:paraId="204849A1" w14:textId="25D707F2" w:rsidR="00062545" w:rsidRPr="00F6601E" w:rsidRDefault="00062545" w:rsidP="00062545">
      <w:pPr>
        <w:pStyle w:val="Kop3"/>
        <w:numPr>
          <w:ilvl w:val="2"/>
          <w:numId w:val="0"/>
        </w:numPr>
        <w:ind w:left="794" w:hanging="794"/>
        <w:rPr>
          <w:rFonts w:cs="Times New Roman" w:hint="eastAsia"/>
          <w:i/>
          <w:iCs/>
        </w:rPr>
      </w:pPr>
      <w:r w:rsidRPr="00F6601E">
        <w:rPr>
          <w:i/>
          <w:iCs/>
        </w:rPr>
        <w:t>Artikel 5.</w:t>
      </w:r>
      <w:r w:rsidR="007E5F4F" w:rsidRPr="00F6601E">
        <w:rPr>
          <w:i/>
          <w:iCs/>
        </w:rPr>
        <w:t>x</w:t>
      </w:r>
      <w:r w:rsidRPr="00F6601E">
        <w:rPr>
          <w:i/>
          <w:iCs/>
        </w:rPr>
        <w:t xml:space="preserve"> Beoordelingsregels omgevingsvergunning bij overschrijding standaardwaarde</w:t>
      </w:r>
      <w:commentRangeEnd w:id="146"/>
      <w:r w:rsidR="008B6944" w:rsidRPr="00F6601E">
        <w:rPr>
          <w:rStyle w:val="Verwijzingopmerking"/>
          <w:rFonts w:asciiTheme="minorHAnsi" w:eastAsiaTheme="minorHAnsi" w:hAnsiTheme="minorHAnsi" w:cs="Arial"/>
          <w:b w:val="0"/>
          <w:i/>
          <w:iCs/>
        </w:rPr>
        <w:commentReference w:id="146"/>
      </w:r>
    </w:p>
    <w:p w14:paraId="103D70A5" w14:textId="77777777" w:rsidR="00062545" w:rsidRPr="00F6601E" w:rsidRDefault="00062545" w:rsidP="00062545">
      <w:pPr>
        <w:rPr>
          <w:rFonts w:cstheme="minorHAnsi"/>
          <w:i/>
          <w:iCs/>
          <w:szCs w:val="21"/>
        </w:rPr>
      </w:pPr>
      <w:r w:rsidRPr="00F6601E">
        <w:rPr>
          <w:rFonts w:cstheme="minorHAnsi"/>
          <w:i/>
          <w:iCs/>
          <w:szCs w:val="21"/>
        </w:rPr>
        <w:t>Lid 1</w:t>
      </w:r>
    </w:p>
    <w:p w14:paraId="2017248A" w14:textId="003A975F" w:rsidR="00062545" w:rsidRPr="00F6601E" w:rsidRDefault="00062545" w:rsidP="00062545">
      <w:pPr>
        <w:spacing w:line="240" w:lineRule="auto"/>
        <w:rPr>
          <w:rFonts w:cstheme="minorHAnsi"/>
          <w:i/>
          <w:iCs/>
          <w:szCs w:val="21"/>
        </w:rPr>
      </w:pPr>
      <w:r w:rsidRPr="00F6601E">
        <w:rPr>
          <w:rFonts w:cstheme="minorHAnsi"/>
          <w:i/>
          <w:iCs/>
          <w:color w:val="000000"/>
          <w:szCs w:val="21"/>
        </w:rPr>
        <w:t xml:space="preserve">Een omgevingsvergunning voor het </w:t>
      </w:r>
      <w:r w:rsidRPr="00F6601E">
        <w:rPr>
          <w:rFonts w:cstheme="minorHAnsi"/>
          <w:i/>
          <w:iCs/>
          <w:color w:val="000000"/>
          <w:szCs w:val="21"/>
          <w:highlight w:val="green"/>
        </w:rPr>
        <w:t>toevoegen van een geluidgevoelig gebouw</w:t>
      </w:r>
      <w:r w:rsidRPr="00F6601E">
        <w:rPr>
          <w:rFonts w:cstheme="minorHAnsi"/>
          <w:i/>
          <w:iCs/>
          <w:color w:val="000000"/>
          <w:szCs w:val="21"/>
        </w:rPr>
        <w:t xml:space="preserve"> waarbij</w:t>
      </w:r>
      <w:r w:rsidRPr="00F6601E">
        <w:rPr>
          <w:rFonts w:cstheme="minorHAnsi"/>
          <w:i/>
          <w:iCs/>
          <w:szCs w:val="21"/>
        </w:rPr>
        <w:t xml:space="preserve"> het geluid op dat gebouw hoger is dan de standaardwaarde, bedoeld in tabel 5.78t van het Besluit kwaliteit leefomgeving wordt alleen verleend als naar het oordeel van</w:t>
      </w:r>
      <w:r w:rsidR="00F65A38" w:rsidRPr="00F6601E">
        <w:rPr>
          <w:rFonts w:cstheme="minorHAnsi"/>
          <w:i/>
          <w:iCs/>
          <w:szCs w:val="21"/>
        </w:rPr>
        <w:t xml:space="preserve"> het college van</w:t>
      </w:r>
      <w:r w:rsidRPr="00F6601E">
        <w:rPr>
          <w:rFonts w:cstheme="minorHAnsi"/>
          <w:i/>
          <w:iCs/>
          <w:szCs w:val="21"/>
        </w:rPr>
        <w:t xml:space="preserve"> burgemeester en wethouders:</w:t>
      </w:r>
    </w:p>
    <w:p w14:paraId="32E17742" w14:textId="77777777" w:rsidR="00062545" w:rsidRPr="00F6601E" w:rsidRDefault="00062545" w:rsidP="00D37065">
      <w:pPr>
        <w:pStyle w:val="Lijstalinea"/>
        <w:numPr>
          <w:ilvl w:val="0"/>
          <w:numId w:val="47"/>
        </w:numPr>
        <w:spacing w:line="240" w:lineRule="auto"/>
        <w:rPr>
          <w:rFonts w:cstheme="minorHAnsi"/>
          <w:i/>
          <w:iCs/>
          <w:szCs w:val="21"/>
        </w:rPr>
      </w:pPr>
      <w:r w:rsidRPr="00F6601E">
        <w:rPr>
          <w:rFonts w:cstheme="minorHAnsi"/>
          <w:i/>
          <w:iCs/>
          <w:szCs w:val="21"/>
        </w:rPr>
        <w:lastRenderedPageBreak/>
        <w:t>er geen geluidbeperkende maatregelen kunnen worden getroffen om aan de standaardwaarde te voldoen;</w:t>
      </w:r>
    </w:p>
    <w:p w14:paraId="0EA8F080" w14:textId="77777777" w:rsidR="00062545" w:rsidRPr="00F6601E" w:rsidRDefault="00062545" w:rsidP="00D37065">
      <w:pPr>
        <w:pStyle w:val="Lijstalinea"/>
        <w:numPr>
          <w:ilvl w:val="0"/>
          <w:numId w:val="47"/>
        </w:numPr>
        <w:spacing w:line="240" w:lineRule="auto"/>
        <w:rPr>
          <w:rFonts w:cstheme="minorHAnsi"/>
          <w:i/>
          <w:iCs/>
          <w:szCs w:val="21"/>
        </w:rPr>
      </w:pPr>
      <w:r w:rsidRPr="00F6601E">
        <w:rPr>
          <w:rFonts w:cstheme="minorHAnsi"/>
          <w:i/>
          <w:iCs/>
          <w:szCs w:val="21"/>
        </w:rPr>
        <w:t>de overschrijding van de standaardwaarde door het treffen van geluidbeperkende maatregelen zoveel mogelijk wordt beperkt; en</w:t>
      </w:r>
    </w:p>
    <w:p w14:paraId="021F29F5" w14:textId="77777777" w:rsidR="00062545" w:rsidRPr="00F6601E" w:rsidRDefault="00062545" w:rsidP="00D37065">
      <w:pPr>
        <w:pStyle w:val="Lijstalinea"/>
        <w:numPr>
          <w:ilvl w:val="0"/>
          <w:numId w:val="47"/>
        </w:numPr>
        <w:spacing w:line="240" w:lineRule="auto"/>
        <w:rPr>
          <w:rFonts w:cstheme="minorHAnsi"/>
          <w:i/>
          <w:iCs/>
          <w:szCs w:val="21"/>
        </w:rPr>
      </w:pPr>
      <w:r w:rsidRPr="00F6601E">
        <w:rPr>
          <w:rFonts w:cstheme="minorHAnsi"/>
          <w:i/>
          <w:iCs/>
          <w:szCs w:val="21"/>
        </w:rPr>
        <w:t>het geluid op geluidgevoelige gebouwen niet hoger is dan de grenswaarde, bedoeld in tabel 5.78u bij artikel 5.78u van het Besluit kwaliteit leefomgeving.</w:t>
      </w:r>
    </w:p>
    <w:p w14:paraId="00994C1D" w14:textId="77777777" w:rsidR="00062545" w:rsidRPr="00F6601E" w:rsidRDefault="00062545" w:rsidP="00062545">
      <w:pPr>
        <w:spacing w:line="240" w:lineRule="auto"/>
        <w:rPr>
          <w:rFonts w:cstheme="minorHAnsi"/>
          <w:i/>
          <w:iCs/>
          <w:szCs w:val="21"/>
        </w:rPr>
      </w:pPr>
    </w:p>
    <w:p w14:paraId="1409992E" w14:textId="77777777" w:rsidR="00062545" w:rsidRPr="00F6601E" w:rsidRDefault="00062545" w:rsidP="00062545">
      <w:pPr>
        <w:spacing w:line="240" w:lineRule="auto"/>
        <w:rPr>
          <w:rFonts w:cstheme="minorHAnsi"/>
          <w:i/>
          <w:iCs/>
          <w:szCs w:val="21"/>
        </w:rPr>
      </w:pPr>
      <w:r w:rsidRPr="00F6601E">
        <w:rPr>
          <w:rFonts w:cstheme="minorHAnsi"/>
          <w:i/>
          <w:iCs/>
          <w:szCs w:val="21"/>
        </w:rPr>
        <w:t xml:space="preserve">Lid 2: </w:t>
      </w:r>
    </w:p>
    <w:p w14:paraId="4F463D5D" w14:textId="77777777" w:rsidR="00062545" w:rsidRPr="00F6601E" w:rsidRDefault="00062545" w:rsidP="00062545">
      <w:pPr>
        <w:spacing w:line="240" w:lineRule="auto"/>
        <w:rPr>
          <w:rFonts w:cstheme="minorHAnsi"/>
          <w:i/>
          <w:iCs/>
          <w:szCs w:val="21"/>
        </w:rPr>
      </w:pPr>
      <w:r w:rsidRPr="00F6601E">
        <w:rPr>
          <w:rFonts w:cstheme="minorHAnsi"/>
          <w:i/>
          <w:iCs/>
          <w:szCs w:val="21"/>
        </w:rPr>
        <w:t>Geluidbeperkende maatregelen, als bedoeld in het eerste lid, aanhef en onder a en b, worden in aanmerking genomen als:</w:t>
      </w:r>
    </w:p>
    <w:p w14:paraId="54AD06AF" w14:textId="77777777" w:rsidR="00062545" w:rsidRPr="00F6601E" w:rsidRDefault="00062545" w:rsidP="00D37065">
      <w:pPr>
        <w:pStyle w:val="Lijstalinea"/>
        <w:numPr>
          <w:ilvl w:val="0"/>
          <w:numId w:val="48"/>
        </w:numPr>
        <w:spacing w:line="240" w:lineRule="auto"/>
        <w:rPr>
          <w:rFonts w:cstheme="minorHAnsi"/>
          <w:i/>
          <w:iCs/>
          <w:szCs w:val="21"/>
        </w:rPr>
      </w:pPr>
      <w:r w:rsidRPr="00F6601E">
        <w:rPr>
          <w:rFonts w:cstheme="minorHAnsi"/>
          <w:i/>
          <w:iCs/>
          <w:szCs w:val="21"/>
        </w:rPr>
        <w:t xml:space="preserve">die financieel doelmatig zijn; en </w:t>
      </w:r>
    </w:p>
    <w:p w14:paraId="0CE65B31" w14:textId="77777777" w:rsidR="00062545" w:rsidRPr="00F6601E" w:rsidRDefault="00062545" w:rsidP="00D37065">
      <w:pPr>
        <w:pStyle w:val="Lijstalinea"/>
        <w:numPr>
          <w:ilvl w:val="0"/>
          <w:numId w:val="48"/>
        </w:numPr>
        <w:spacing w:line="240" w:lineRule="auto"/>
        <w:rPr>
          <w:rFonts w:cstheme="minorHAnsi"/>
          <w:i/>
          <w:iCs/>
          <w:szCs w:val="21"/>
        </w:rPr>
      </w:pPr>
      <w:r w:rsidRPr="00F6601E">
        <w:rPr>
          <w:rFonts w:cstheme="minorHAnsi"/>
          <w:i/>
          <w:iCs/>
          <w:szCs w:val="21"/>
        </w:rPr>
        <w:t>daartegen geen overwegende bezwaren van stedenbouwkundige, verkeerskundige, vervoerskundige, landschappelijke of technische aard bestaan.</w:t>
      </w:r>
    </w:p>
    <w:p w14:paraId="7C4524B0" w14:textId="77777777" w:rsidR="00062545" w:rsidRPr="00F6601E" w:rsidRDefault="00062545" w:rsidP="00062545">
      <w:pPr>
        <w:spacing w:line="240" w:lineRule="auto"/>
        <w:rPr>
          <w:rFonts w:cstheme="minorHAnsi"/>
          <w:i/>
          <w:iCs/>
          <w:szCs w:val="21"/>
        </w:rPr>
      </w:pPr>
    </w:p>
    <w:p w14:paraId="1D706EF6" w14:textId="77777777" w:rsidR="00FC7F4C" w:rsidRPr="00F6601E" w:rsidRDefault="00FC7F4C" w:rsidP="00FC7F4C">
      <w:pPr>
        <w:pStyle w:val="Kop3"/>
        <w:numPr>
          <w:ilvl w:val="0"/>
          <w:numId w:val="0"/>
        </w:numPr>
        <w:spacing w:line="240" w:lineRule="auto"/>
        <w:ind w:left="794" w:hanging="794"/>
        <w:rPr>
          <w:rFonts w:hint="eastAsia"/>
          <w:i/>
          <w:iCs/>
        </w:rPr>
      </w:pPr>
      <w:commentRangeStart w:id="147"/>
      <w:commentRangeStart w:id="148"/>
      <w:r w:rsidRPr="00F6601E">
        <w:rPr>
          <w:i/>
          <w:iCs/>
        </w:rPr>
        <w:t>Artikel</w:t>
      </w:r>
      <w:commentRangeEnd w:id="147"/>
      <w:r w:rsidRPr="00F6601E">
        <w:rPr>
          <w:rStyle w:val="Verwijzingopmerking"/>
          <w:rFonts w:asciiTheme="minorHAnsi" w:eastAsiaTheme="minorHAnsi" w:hAnsiTheme="minorHAnsi" w:cs="Arial"/>
          <w:b w:val="0"/>
          <w:i/>
          <w:iCs/>
        </w:rPr>
        <w:commentReference w:id="147"/>
      </w:r>
      <w:r w:rsidRPr="00F6601E">
        <w:rPr>
          <w:i/>
          <w:iCs/>
        </w:rPr>
        <w:t xml:space="preserve"> 5.x G</w:t>
      </w:r>
      <w:r w:rsidRPr="00F6601E">
        <w:rPr>
          <w:rFonts w:hint="eastAsia"/>
          <w:i/>
          <w:iCs/>
        </w:rPr>
        <w:t>e</w:t>
      </w:r>
      <w:r w:rsidRPr="00F6601E">
        <w:rPr>
          <w:i/>
          <w:iCs/>
        </w:rPr>
        <w:t xml:space="preserve">luid: overschrijding standaardwaarde </w:t>
      </w:r>
      <w:commentRangeEnd w:id="148"/>
      <w:r w:rsidRPr="00F6601E">
        <w:rPr>
          <w:rStyle w:val="Verwijzingopmerking"/>
          <w:rFonts w:asciiTheme="minorHAnsi" w:eastAsiaTheme="minorHAnsi" w:hAnsiTheme="minorHAnsi" w:cs="Arial"/>
          <w:b w:val="0"/>
          <w:i/>
          <w:iCs/>
        </w:rPr>
        <w:commentReference w:id="148"/>
      </w:r>
    </w:p>
    <w:p w14:paraId="7D5D9C7E" w14:textId="77777777" w:rsidR="00FC7F4C" w:rsidRPr="00F6601E" w:rsidRDefault="00FC7F4C" w:rsidP="00FC7F4C">
      <w:pPr>
        <w:rPr>
          <w:i/>
          <w:iCs/>
        </w:rPr>
      </w:pPr>
      <w:r w:rsidRPr="00F6601E">
        <w:rPr>
          <w:i/>
          <w:iCs/>
        </w:rPr>
        <w:t xml:space="preserve">Bij overschrijding van een standaardwaarde van meer dan 5 dB bevat een geluidgevoelig gebouw  minimaal één geluidluwe gevel. </w:t>
      </w:r>
    </w:p>
    <w:p w14:paraId="359B2F40" w14:textId="77777777" w:rsidR="00FC7F4C" w:rsidRPr="00F6601E" w:rsidRDefault="00FC7F4C" w:rsidP="00062545">
      <w:pPr>
        <w:spacing w:line="240" w:lineRule="auto"/>
        <w:rPr>
          <w:rFonts w:cstheme="minorHAnsi"/>
          <w:i/>
          <w:iCs/>
          <w:szCs w:val="21"/>
        </w:rPr>
      </w:pPr>
    </w:p>
    <w:p w14:paraId="039D757E" w14:textId="77777777" w:rsidR="00062545" w:rsidRPr="00F6601E" w:rsidRDefault="00062545" w:rsidP="00062545">
      <w:pPr>
        <w:spacing w:line="240" w:lineRule="auto"/>
        <w:rPr>
          <w:rFonts w:ascii="Arial" w:hAnsi="Arial"/>
          <w:b/>
          <w:bCs/>
          <w:i/>
          <w:iCs/>
          <w:sz w:val="20"/>
          <w:szCs w:val="20"/>
        </w:rPr>
      </w:pPr>
    </w:p>
    <w:p w14:paraId="4AB1187F" w14:textId="77777777" w:rsidR="00062545" w:rsidRPr="00F6601E" w:rsidRDefault="00062545" w:rsidP="00062545">
      <w:pPr>
        <w:pStyle w:val="Kop3"/>
        <w:numPr>
          <w:ilvl w:val="2"/>
          <w:numId w:val="0"/>
        </w:numPr>
        <w:spacing w:line="240" w:lineRule="auto"/>
        <w:ind w:left="794" w:hanging="794"/>
        <w:rPr>
          <w:rFonts w:hint="eastAsia"/>
          <w:i/>
          <w:iCs/>
        </w:rPr>
      </w:pPr>
      <w:commentRangeStart w:id="149"/>
      <w:r w:rsidRPr="00F6601E">
        <w:rPr>
          <w:i/>
          <w:iCs/>
        </w:rPr>
        <w:t>Artikel 5.x Gezamenlijk geluid</w:t>
      </w:r>
      <w:commentRangeEnd w:id="149"/>
      <w:r w:rsidR="00EF3977" w:rsidRPr="00F6601E">
        <w:rPr>
          <w:rStyle w:val="Verwijzingopmerking"/>
          <w:rFonts w:asciiTheme="minorHAnsi" w:eastAsiaTheme="minorHAnsi" w:hAnsiTheme="minorHAnsi" w:cs="Arial"/>
          <w:b w:val="0"/>
          <w:i/>
          <w:iCs/>
        </w:rPr>
        <w:commentReference w:id="149"/>
      </w:r>
    </w:p>
    <w:p w14:paraId="0705A30C" w14:textId="1438F756" w:rsidR="00062545" w:rsidRPr="00F6601E" w:rsidRDefault="00062545" w:rsidP="00062545">
      <w:pPr>
        <w:spacing w:line="240" w:lineRule="auto"/>
        <w:rPr>
          <w:rFonts w:cstheme="minorHAnsi"/>
          <w:i/>
          <w:iCs/>
          <w:szCs w:val="21"/>
        </w:rPr>
      </w:pPr>
      <w:r w:rsidRPr="00F6601E">
        <w:rPr>
          <w:rFonts w:cstheme="minorHAnsi"/>
          <w:i/>
          <w:iCs/>
          <w:szCs w:val="21"/>
        </w:rPr>
        <w:t xml:space="preserve">Voor de toepassing van </w:t>
      </w:r>
      <w:commentRangeStart w:id="150"/>
      <w:r w:rsidRPr="00F6601E">
        <w:rPr>
          <w:rFonts w:cstheme="minorHAnsi"/>
          <w:i/>
          <w:iCs/>
          <w:szCs w:val="21"/>
        </w:rPr>
        <w:t xml:space="preserve">Artikel 5.x </w:t>
      </w:r>
      <w:r w:rsidR="00562EA4" w:rsidRPr="00F6601E">
        <w:rPr>
          <w:rFonts w:cstheme="minorHAnsi"/>
          <w:i/>
          <w:iCs/>
          <w:szCs w:val="21"/>
        </w:rPr>
        <w:t xml:space="preserve">en Artikel 5.x </w:t>
      </w:r>
      <w:commentRangeEnd w:id="150"/>
      <w:r w:rsidR="00562EA4" w:rsidRPr="00F6601E">
        <w:rPr>
          <w:rStyle w:val="Verwijzingopmerking"/>
          <w:i/>
          <w:iCs/>
        </w:rPr>
        <w:commentReference w:id="150"/>
      </w:r>
      <w:r w:rsidRPr="00F6601E">
        <w:rPr>
          <w:rFonts w:cstheme="minorHAnsi"/>
          <w:i/>
          <w:iCs/>
          <w:szCs w:val="21"/>
        </w:rPr>
        <w:t xml:space="preserve">is het gezamenlijke geluid op de gevel van geluidgevoelige gebouwen bepaald en opgenomen in ‘bijlage </w:t>
      </w:r>
      <w:r w:rsidR="00011E22" w:rsidRPr="00F6601E">
        <w:rPr>
          <w:rFonts w:cstheme="minorHAnsi"/>
          <w:i/>
          <w:iCs/>
          <w:szCs w:val="21"/>
        </w:rPr>
        <w:t>3</w:t>
      </w:r>
      <w:r w:rsidRPr="00F6601E">
        <w:rPr>
          <w:rFonts w:cstheme="minorHAnsi"/>
          <w:i/>
          <w:iCs/>
          <w:szCs w:val="21"/>
        </w:rPr>
        <w:t>’ bij dit omgevingsplan.</w:t>
      </w:r>
    </w:p>
    <w:p w14:paraId="36973F38" w14:textId="77777777" w:rsidR="00062545" w:rsidRDefault="00062545" w:rsidP="00062545">
      <w:pPr>
        <w:spacing w:line="240" w:lineRule="auto"/>
        <w:rPr>
          <w:rFonts w:cstheme="minorHAnsi"/>
          <w:szCs w:val="21"/>
        </w:rPr>
      </w:pPr>
    </w:p>
    <w:p w14:paraId="6E57B077" w14:textId="77777777" w:rsidR="00C00461" w:rsidRDefault="00C00461" w:rsidP="00C6638A">
      <w:pPr>
        <w:autoSpaceDE w:val="0"/>
        <w:autoSpaceDN w:val="0"/>
        <w:adjustRightInd w:val="0"/>
        <w:spacing w:line="240" w:lineRule="auto"/>
        <w:rPr>
          <w:rFonts w:ascii="Arial" w:hAnsi="Arial"/>
          <w:sz w:val="20"/>
          <w:szCs w:val="20"/>
        </w:rPr>
      </w:pPr>
    </w:p>
    <w:p w14:paraId="021D302D" w14:textId="77777777" w:rsidR="009C4B04" w:rsidRDefault="009C4B04" w:rsidP="00C6638A">
      <w:pPr>
        <w:autoSpaceDE w:val="0"/>
        <w:autoSpaceDN w:val="0"/>
        <w:adjustRightInd w:val="0"/>
        <w:spacing w:line="240" w:lineRule="auto"/>
        <w:rPr>
          <w:rFonts w:ascii="Arial" w:hAnsi="Arial"/>
          <w:sz w:val="20"/>
          <w:szCs w:val="20"/>
        </w:rPr>
      </w:pPr>
    </w:p>
    <w:p w14:paraId="14CFAF46" w14:textId="77777777" w:rsidR="00F00059" w:rsidRPr="00F5793C" w:rsidRDefault="00F00059" w:rsidP="005D47AB">
      <w:pPr>
        <w:pStyle w:val="Kop2"/>
        <w:numPr>
          <w:ilvl w:val="0"/>
          <w:numId w:val="0"/>
        </w:numPr>
        <w:ind w:left="680" w:hanging="680"/>
        <w:rPr>
          <w:rFonts w:hint="eastAsia"/>
        </w:rPr>
      </w:pPr>
      <w:r w:rsidRPr="00F5793C">
        <w:t xml:space="preserve">Paragraaf 5.3.12 </w:t>
      </w:r>
      <w:commentRangeStart w:id="151"/>
      <w:r w:rsidRPr="00F5793C">
        <w:t>Geurgevoelig gebouwen toevoegen – categorie II</w:t>
      </w:r>
      <w:commentRangeEnd w:id="151"/>
      <w:r w:rsidRPr="00083F86">
        <w:rPr>
          <w:rStyle w:val="Verwijzingopmerking"/>
          <w:sz w:val="28"/>
          <w:szCs w:val="26"/>
        </w:rPr>
        <w:commentReference w:id="151"/>
      </w:r>
    </w:p>
    <w:p w14:paraId="7E83C135" w14:textId="77777777" w:rsidR="00F00059" w:rsidRDefault="00F00059" w:rsidP="00F00059">
      <w:pPr>
        <w:pStyle w:val="Kop3"/>
        <w:numPr>
          <w:ilvl w:val="0"/>
          <w:numId w:val="0"/>
        </w:numPr>
        <w:ind w:left="794" w:hanging="794"/>
        <w:rPr>
          <w:rFonts w:hint="eastAsia"/>
        </w:rPr>
      </w:pPr>
      <w:r>
        <w:t>PM</w:t>
      </w:r>
    </w:p>
    <w:p w14:paraId="5993CADE" w14:textId="77777777" w:rsidR="009C4B04" w:rsidRDefault="009C4B04" w:rsidP="00C6638A">
      <w:pPr>
        <w:autoSpaceDE w:val="0"/>
        <w:autoSpaceDN w:val="0"/>
        <w:adjustRightInd w:val="0"/>
        <w:spacing w:line="240" w:lineRule="auto"/>
        <w:rPr>
          <w:rFonts w:ascii="Arial" w:hAnsi="Arial"/>
          <w:sz w:val="20"/>
          <w:szCs w:val="20"/>
        </w:rPr>
      </w:pPr>
    </w:p>
    <w:p w14:paraId="527ECBA3" w14:textId="77777777" w:rsidR="00016BA1" w:rsidRPr="0088393C" w:rsidRDefault="00016BA1" w:rsidP="005D47AB">
      <w:pPr>
        <w:pStyle w:val="Kop2"/>
        <w:numPr>
          <w:ilvl w:val="0"/>
          <w:numId w:val="0"/>
        </w:numPr>
        <w:ind w:left="680" w:hanging="680"/>
        <w:rPr>
          <w:rFonts w:hint="eastAsia"/>
        </w:rPr>
      </w:pPr>
      <w:r w:rsidRPr="0088393C">
        <w:t xml:space="preserve">Paragraaf 5.3.15 </w:t>
      </w:r>
      <w:commentRangeStart w:id="152"/>
      <w:r w:rsidRPr="0088393C">
        <w:t>Gebouw met parkeerbehoefte toevoegen – algemeen</w:t>
      </w:r>
      <w:commentRangeEnd w:id="152"/>
      <w:r w:rsidRPr="00083F86">
        <w:rPr>
          <w:rStyle w:val="Verwijzingopmerking"/>
          <w:sz w:val="28"/>
          <w:szCs w:val="26"/>
        </w:rPr>
        <w:commentReference w:id="152"/>
      </w:r>
    </w:p>
    <w:p w14:paraId="65570826" w14:textId="77777777" w:rsidR="00016BA1" w:rsidRPr="00691D75" w:rsidRDefault="00016BA1" w:rsidP="00016BA1">
      <w:pPr>
        <w:pStyle w:val="Kop3"/>
        <w:numPr>
          <w:ilvl w:val="0"/>
          <w:numId w:val="0"/>
        </w:numPr>
        <w:ind w:left="794" w:hanging="794"/>
        <w:rPr>
          <w:rFonts w:hint="eastAsia"/>
        </w:rPr>
      </w:pPr>
      <w:r w:rsidRPr="00691D75">
        <w:t>PM</w:t>
      </w:r>
    </w:p>
    <w:p w14:paraId="56E09523" w14:textId="77777777" w:rsidR="00016BA1" w:rsidRDefault="00016BA1" w:rsidP="00016BA1">
      <w:pPr>
        <w:spacing w:line="240" w:lineRule="auto"/>
        <w:rPr>
          <w:rFonts w:ascii="Calibri" w:eastAsia="Calibri" w:hAnsi="Calibri"/>
          <w:szCs w:val="21"/>
        </w:rPr>
      </w:pPr>
    </w:p>
    <w:p w14:paraId="00C638CF" w14:textId="77777777" w:rsidR="00016BA1" w:rsidRDefault="00016BA1" w:rsidP="005D47AB">
      <w:pPr>
        <w:pStyle w:val="Kop2"/>
        <w:numPr>
          <w:ilvl w:val="0"/>
          <w:numId w:val="0"/>
        </w:numPr>
        <w:ind w:left="680" w:hanging="680"/>
        <w:rPr>
          <w:rFonts w:hint="eastAsia"/>
        </w:rPr>
      </w:pPr>
      <w:r w:rsidRPr="00691D75">
        <w:t xml:space="preserve">Paragraaf 5.3.16/5.3.17/5.3.18 Gebouw met parkeerbehoefte toevoegen – </w:t>
      </w:r>
      <w:commentRangeStart w:id="153"/>
      <w:r w:rsidRPr="00691D75">
        <w:t>categorie I/categorie II/categorie III</w:t>
      </w:r>
      <w:commentRangeEnd w:id="153"/>
      <w:r w:rsidRPr="00691D75">
        <w:rPr>
          <w:rStyle w:val="Verwijzingopmerking"/>
          <w:sz w:val="32"/>
          <w:szCs w:val="32"/>
        </w:rPr>
        <w:commentReference w:id="153"/>
      </w:r>
    </w:p>
    <w:p w14:paraId="4F7E0F8D" w14:textId="77777777" w:rsidR="00016BA1" w:rsidRPr="00691D75" w:rsidRDefault="00016BA1" w:rsidP="00016BA1">
      <w:pPr>
        <w:pStyle w:val="Kop3"/>
        <w:numPr>
          <w:ilvl w:val="0"/>
          <w:numId w:val="0"/>
        </w:numPr>
        <w:ind w:left="794" w:hanging="794"/>
        <w:rPr>
          <w:rFonts w:hint="eastAsia"/>
        </w:rPr>
      </w:pPr>
      <w:r w:rsidRPr="00691D75">
        <w:t>PM</w:t>
      </w:r>
    </w:p>
    <w:p w14:paraId="32277076" w14:textId="77777777" w:rsidR="00016BA1" w:rsidRDefault="00016BA1" w:rsidP="00016BA1"/>
    <w:p w14:paraId="2E1234D0" w14:textId="77777777" w:rsidR="00016BA1" w:rsidRDefault="00016BA1" w:rsidP="005D47AB">
      <w:pPr>
        <w:pStyle w:val="Kop2"/>
        <w:numPr>
          <w:ilvl w:val="0"/>
          <w:numId w:val="0"/>
        </w:numPr>
        <w:ind w:left="680" w:hanging="680"/>
        <w:rPr>
          <w:rFonts w:hint="eastAsia"/>
        </w:rPr>
      </w:pPr>
      <w:r>
        <w:t>Paragraaf 5.3.21 Kwetsbare gebouwen en locaties toevoegen – categorie I</w:t>
      </w:r>
    </w:p>
    <w:p w14:paraId="0B80D027" w14:textId="77777777" w:rsidR="00016BA1" w:rsidRPr="00691D75" w:rsidRDefault="00016BA1" w:rsidP="00016BA1">
      <w:pPr>
        <w:pStyle w:val="Kop3"/>
        <w:numPr>
          <w:ilvl w:val="0"/>
          <w:numId w:val="0"/>
        </w:numPr>
        <w:ind w:left="794" w:hanging="794"/>
        <w:rPr>
          <w:rFonts w:hint="eastAsia"/>
        </w:rPr>
      </w:pPr>
      <w:r w:rsidRPr="00691D75">
        <w:t>PM</w:t>
      </w:r>
    </w:p>
    <w:p w14:paraId="67BE31AC" w14:textId="77777777" w:rsidR="00016BA1" w:rsidRDefault="00016BA1" w:rsidP="00016BA1"/>
    <w:p w14:paraId="06847498" w14:textId="77777777" w:rsidR="00016BA1" w:rsidRPr="00F5793C" w:rsidRDefault="00016BA1" w:rsidP="005D47AB">
      <w:pPr>
        <w:pStyle w:val="Kop2"/>
        <w:numPr>
          <w:ilvl w:val="0"/>
          <w:numId w:val="0"/>
        </w:numPr>
        <w:ind w:left="680" w:hanging="680"/>
        <w:rPr>
          <w:rFonts w:hint="eastAsia"/>
        </w:rPr>
      </w:pPr>
      <w:r w:rsidRPr="00F5793C">
        <w:t>Paragraaf 5.3.22 Kwetsbare gebouwen en locaties toevoegen – categorie II</w:t>
      </w:r>
    </w:p>
    <w:p w14:paraId="2279AE48" w14:textId="77777777" w:rsidR="00016BA1" w:rsidRPr="00691D75" w:rsidRDefault="00016BA1" w:rsidP="00016BA1">
      <w:pPr>
        <w:pStyle w:val="Kop3"/>
        <w:numPr>
          <w:ilvl w:val="0"/>
          <w:numId w:val="0"/>
        </w:numPr>
        <w:ind w:left="794" w:hanging="794"/>
        <w:rPr>
          <w:rFonts w:hint="eastAsia"/>
        </w:rPr>
      </w:pPr>
      <w:r w:rsidRPr="00691D75">
        <w:t>PM</w:t>
      </w:r>
    </w:p>
    <w:p w14:paraId="67877420" w14:textId="77777777" w:rsidR="00016BA1" w:rsidRDefault="00016BA1" w:rsidP="00C6638A">
      <w:pPr>
        <w:autoSpaceDE w:val="0"/>
        <w:autoSpaceDN w:val="0"/>
        <w:adjustRightInd w:val="0"/>
        <w:spacing w:line="240" w:lineRule="auto"/>
        <w:rPr>
          <w:rFonts w:ascii="Arial" w:hAnsi="Arial"/>
          <w:sz w:val="20"/>
          <w:szCs w:val="20"/>
        </w:rPr>
      </w:pPr>
    </w:p>
    <w:p w14:paraId="7DA4E8DE" w14:textId="77777777" w:rsidR="009C4B04" w:rsidRDefault="009C4B04" w:rsidP="00C6638A">
      <w:pPr>
        <w:autoSpaceDE w:val="0"/>
        <w:autoSpaceDN w:val="0"/>
        <w:adjustRightInd w:val="0"/>
        <w:spacing w:line="240" w:lineRule="auto"/>
        <w:rPr>
          <w:rFonts w:ascii="Arial" w:hAnsi="Arial"/>
          <w:sz w:val="20"/>
          <w:szCs w:val="20"/>
        </w:rPr>
      </w:pPr>
    </w:p>
    <w:p w14:paraId="0FFA4380" w14:textId="77777777" w:rsidR="00647E8E" w:rsidRDefault="00647E8E" w:rsidP="00647E8E">
      <w:pPr>
        <w:autoSpaceDE w:val="0"/>
        <w:autoSpaceDN w:val="0"/>
        <w:adjustRightInd w:val="0"/>
        <w:spacing w:line="240" w:lineRule="auto"/>
        <w:rPr>
          <w:rFonts w:ascii="Arial" w:hAnsi="Arial"/>
          <w:sz w:val="19"/>
          <w:szCs w:val="19"/>
        </w:rPr>
      </w:pPr>
      <w:bookmarkStart w:id="154" w:name="_Hlk93915108"/>
      <w:commentRangeStart w:id="155"/>
    </w:p>
    <w:p w14:paraId="0EFC3276" w14:textId="77777777" w:rsidR="00647E8E" w:rsidRPr="00D95C81" w:rsidRDefault="00647E8E" w:rsidP="00647E8E">
      <w:pPr>
        <w:autoSpaceDE w:val="0"/>
        <w:autoSpaceDN w:val="0"/>
        <w:adjustRightInd w:val="0"/>
        <w:spacing w:line="240" w:lineRule="auto"/>
        <w:rPr>
          <w:rFonts w:ascii="Arial" w:hAnsi="Arial"/>
          <w:b/>
          <w:bCs/>
          <w:sz w:val="19"/>
          <w:szCs w:val="19"/>
          <w:highlight w:val="red"/>
        </w:rPr>
      </w:pPr>
      <w:r w:rsidRPr="00D95C81">
        <w:rPr>
          <w:rFonts w:ascii="Arial" w:hAnsi="Arial"/>
          <w:b/>
          <w:bCs/>
          <w:sz w:val="19"/>
          <w:szCs w:val="19"/>
          <w:highlight w:val="red"/>
        </w:rPr>
        <w:t xml:space="preserve">Toelichting op Specifieke beoordelingsregels </w:t>
      </w:r>
    </w:p>
    <w:p w14:paraId="7C288BBD" w14:textId="77777777" w:rsidR="00647E8E" w:rsidRPr="00D95C81" w:rsidRDefault="00647E8E" w:rsidP="00647E8E">
      <w:pPr>
        <w:autoSpaceDE w:val="0"/>
        <w:autoSpaceDN w:val="0"/>
        <w:adjustRightInd w:val="0"/>
        <w:spacing w:line="240" w:lineRule="auto"/>
        <w:rPr>
          <w:rFonts w:ascii="Arial" w:hAnsi="Arial"/>
          <w:sz w:val="19"/>
          <w:szCs w:val="19"/>
          <w:highlight w:val="red"/>
        </w:rPr>
      </w:pPr>
      <w:r w:rsidRPr="00D95C81">
        <w:rPr>
          <w:rFonts w:ascii="Arial" w:hAnsi="Arial"/>
          <w:sz w:val="19"/>
          <w:szCs w:val="19"/>
          <w:highlight w:val="red"/>
        </w:rPr>
        <w:t>In het BP Eureka zijn de verschillende horeca-activiteiten gedefinieerd in het begrip Horeca. Er is geen Staat van horeca-activiteiten opgenomen bij het BP Eureka en bepaalde typen horeca zijn niet</w:t>
      </w:r>
      <w:r>
        <w:rPr>
          <w:rFonts w:ascii="Arial" w:hAnsi="Arial"/>
          <w:sz w:val="19"/>
          <w:szCs w:val="19"/>
          <w:highlight w:val="red"/>
        </w:rPr>
        <w:t xml:space="preserve"> gewenst</w:t>
      </w:r>
      <w:r w:rsidRPr="00D95C81">
        <w:rPr>
          <w:rFonts w:ascii="Arial" w:hAnsi="Arial"/>
          <w:sz w:val="19"/>
          <w:szCs w:val="19"/>
          <w:highlight w:val="red"/>
        </w:rPr>
        <w:t xml:space="preserve"> in Eureka. </w:t>
      </w:r>
    </w:p>
    <w:p w14:paraId="3A85DEAD" w14:textId="77777777" w:rsidR="00647E8E" w:rsidRPr="00F22DCD" w:rsidRDefault="00647E8E" w:rsidP="00647E8E">
      <w:pPr>
        <w:autoSpaceDE w:val="0"/>
        <w:autoSpaceDN w:val="0"/>
        <w:adjustRightInd w:val="0"/>
        <w:spacing w:line="240" w:lineRule="auto"/>
        <w:rPr>
          <w:rFonts w:ascii="Arial" w:hAnsi="Arial"/>
          <w:sz w:val="19"/>
          <w:szCs w:val="19"/>
        </w:rPr>
      </w:pPr>
      <w:r w:rsidRPr="00D95C81">
        <w:rPr>
          <w:rFonts w:ascii="Arial" w:hAnsi="Arial"/>
          <w:sz w:val="19"/>
          <w:szCs w:val="19"/>
          <w:highlight w:val="red"/>
        </w:rPr>
        <w:t>In verband met beleidsneutraal omzetten van de regels is besloten om deze categorieën met voorbeelden op te nemen als beoordelingsregels</w:t>
      </w:r>
      <w:r>
        <w:rPr>
          <w:rFonts w:ascii="Arial" w:hAnsi="Arial"/>
          <w:sz w:val="19"/>
          <w:szCs w:val="19"/>
          <w:highlight w:val="red"/>
        </w:rPr>
        <w:t>, zodat duidelijk is welke typen horeca wel en niet zijn toegestaan</w:t>
      </w:r>
      <w:r w:rsidRPr="00D95C81">
        <w:rPr>
          <w:rFonts w:ascii="Arial" w:hAnsi="Arial"/>
          <w:sz w:val="19"/>
          <w:szCs w:val="19"/>
          <w:highlight w:val="red"/>
        </w:rPr>
        <w:t>.</w:t>
      </w:r>
      <w:commentRangeEnd w:id="155"/>
      <w:r>
        <w:rPr>
          <w:rStyle w:val="Verwijzingopmerking"/>
        </w:rPr>
        <w:commentReference w:id="155"/>
      </w:r>
    </w:p>
    <w:bookmarkEnd w:id="154"/>
    <w:p w14:paraId="255A2204" w14:textId="77777777" w:rsidR="00605302" w:rsidRDefault="00605302" w:rsidP="00C6638A">
      <w:pPr>
        <w:autoSpaceDE w:val="0"/>
        <w:autoSpaceDN w:val="0"/>
        <w:adjustRightInd w:val="0"/>
        <w:spacing w:line="240" w:lineRule="auto"/>
        <w:rPr>
          <w:rFonts w:ascii="Arial" w:hAnsi="Arial"/>
          <w:sz w:val="20"/>
          <w:szCs w:val="20"/>
        </w:rPr>
      </w:pPr>
    </w:p>
    <w:p w14:paraId="58FD99D1" w14:textId="77777777" w:rsidR="00E12FF3" w:rsidRPr="00161EB3" w:rsidRDefault="00E12FF3" w:rsidP="00E12FF3">
      <w:pPr>
        <w:pStyle w:val="Kop2"/>
        <w:numPr>
          <w:ilvl w:val="0"/>
          <w:numId w:val="0"/>
        </w:numPr>
        <w:spacing w:line="240" w:lineRule="auto"/>
        <w:rPr>
          <w:rFonts w:hint="eastAsia"/>
        </w:rPr>
      </w:pPr>
      <w:r w:rsidRPr="00161EB3">
        <w:lastRenderedPageBreak/>
        <w:t>Paragraaf 5.</w:t>
      </w:r>
      <w:r>
        <w:t>3.45</w:t>
      </w:r>
      <w:r w:rsidRPr="00161EB3">
        <w:t xml:space="preserve"> Horeca-activiteit </w:t>
      </w:r>
      <w:r>
        <w:t xml:space="preserve">verrichten – categorie </w:t>
      </w:r>
      <w:commentRangeStart w:id="156"/>
      <w:r>
        <w:t>I</w:t>
      </w:r>
      <w:commentRangeEnd w:id="156"/>
      <w:r w:rsidR="00A03C10">
        <w:rPr>
          <w:rStyle w:val="Verwijzingopmerking"/>
          <w:rFonts w:asciiTheme="minorHAnsi" w:eastAsiaTheme="minorHAnsi" w:hAnsiTheme="minorHAnsi" w:cs="Arial"/>
          <w:b w:val="0"/>
        </w:rPr>
        <w:commentReference w:id="156"/>
      </w:r>
    </w:p>
    <w:p w14:paraId="1402BFDE" w14:textId="77777777" w:rsidR="00E12FF3" w:rsidRPr="00161EB3" w:rsidRDefault="00E12FF3" w:rsidP="00E12FF3">
      <w:pPr>
        <w:spacing w:line="240" w:lineRule="auto"/>
      </w:pPr>
      <w:commentRangeStart w:id="157"/>
    </w:p>
    <w:p w14:paraId="4887726D" w14:textId="77777777" w:rsidR="00E12FF3" w:rsidRPr="00161EB3" w:rsidRDefault="00E12FF3" w:rsidP="00E12FF3">
      <w:pPr>
        <w:pStyle w:val="Kop3"/>
        <w:numPr>
          <w:ilvl w:val="0"/>
          <w:numId w:val="0"/>
        </w:numPr>
        <w:spacing w:line="240" w:lineRule="auto"/>
        <w:ind w:left="794" w:hanging="794"/>
        <w:rPr>
          <w:rFonts w:ascii="Arial" w:hAnsi="Arial" w:cs="Arial"/>
          <w:sz w:val="20"/>
          <w:szCs w:val="20"/>
        </w:rPr>
      </w:pPr>
      <w:r w:rsidRPr="00161EB3">
        <w:rPr>
          <w:rFonts w:ascii="Arial" w:hAnsi="Arial" w:cs="Arial"/>
          <w:sz w:val="20"/>
          <w:szCs w:val="20"/>
        </w:rPr>
        <w:t>Artikel 5.</w:t>
      </w:r>
      <w:r>
        <w:rPr>
          <w:rFonts w:ascii="Arial" w:hAnsi="Arial" w:cs="Arial"/>
          <w:sz w:val="20"/>
          <w:szCs w:val="20"/>
        </w:rPr>
        <w:t>461</w:t>
      </w:r>
      <w:r w:rsidRPr="00161EB3">
        <w:rPr>
          <w:rFonts w:ascii="Arial" w:hAnsi="Arial" w:cs="Arial"/>
          <w:sz w:val="20"/>
          <w:szCs w:val="20"/>
        </w:rPr>
        <w:t xml:space="preserve"> Toepassingsbereik</w:t>
      </w:r>
      <w:commentRangeEnd w:id="157"/>
      <w:r w:rsidR="00F64E1A">
        <w:rPr>
          <w:rStyle w:val="Verwijzingopmerking"/>
          <w:rFonts w:asciiTheme="minorHAnsi" w:eastAsiaTheme="minorHAnsi" w:hAnsiTheme="minorHAnsi" w:cs="Arial"/>
          <w:b w:val="0"/>
        </w:rPr>
        <w:commentReference w:id="157"/>
      </w:r>
    </w:p>
    <w:p w14:paraId="0F3DA414" w14:textId="77777777" w:rsidR="00E12FF3" w:rsidRPr="00D6138C" w:rsidRDefault="00E12FF3" w:rsidP="00E12FF3">
      <w:pPr>
        <w:spacing w:line="240" w:lineRule="auto"/>
        <w:rPr>
          <w:rFonts w:cstheme="minorHAnsi"/>
          <w:szCs w:val="21"/>
        </w:rPr>
      </w:pPr>
      <w:r w:rsidRPr="00D6138C">
        <w:rPr>
          <w:rFonts w:cstheme="minorHAnsi"/>
          <w:szCs w:val="21"/>
        </w:rPr>
        <w:t>Lid 1:</w:t>
      </w:r>
    </w:p>
    <w:p w14:paraId="4ACC5CFF" w14:textId="77777777" w:rsidR="00E12FF3" w:rsidRPr="00D6138C" w:rsidRDefault="00E12FF3" w:rsidP="00E12FF3">
      <w:pPr>
        <w:spacing w:line="240" w:lineRule="auto"/>
        <w:rPr>
          <w:rFonts w:cstheme="minorHAnsi"/>
          <w:szCs w:val="21"/>
        </w:rPr>
      </w:pPr>
      <w:r w:rsidRPr="00D6138C">
        <w:rPr>
          <w:rFonts w:cstheme="minorHAnsi"/>
          <w:szCs w:val="21"/>
        </w:rPr>
        <w:t>Deze paragraaf</w:t>
      </w:r>
      <w:r w:rsidRPr="00D6138C" w:rsidDel="00905567">
        <w:rPr>
          <w:rFonts w:cstheme="minorHAnsi"/>
          <w:szCs w:val="21"/>
        </w:rPr>
        <w:t xml:space="preserve"> </w:t>
      </w:r>
      <w:r w:rsidRPr="00D6138C">
        <w:rPr>
          <w:rFonts w:cstheme="minorHAnsi"/>
          <w:szCs w:val="21"/>
        </w:rPr>
        <w:t xml:space="preserve">gaat over het </w:t>
      </w:r>
      <w:r>
        <w:rPr>
          <w:rFonts w:cstheme="minorHAnsi"/>
          <w:szCs w:val="21"/>
        </w:rPr>
        <w:t xml:space="preserve">verrichten </w:t>
      </w:r>
      <w:r w:rsidDel="00EF56AB">
        <w:rPr>
          <w:rFonts w:cstheme="minorHAnsi"/>
          <w:color w:val="000000" w:themeColor="text1"/>
          <w:szCs w:val="21"/>
        </w:rPr>
        <w:t xml:space="preserve">van </w:t>
      </w:r>
      <w:r w:rsidRPr="00321F86">
        <w:rPr>
          <w:rFonts w:cstheme="minorHAnsi"/>
          <w:color w:val="000000" w:themeColor="text1"/>
          <w:szCs w:val="21"/>
          <w:highlight w:val="green"/>
        </w:rPr>
        <w:t xml:space="preserve">horeca-activiteit - categorie I </w:t>
      </w:r>
      <w:r>
        <w:rPr>
          <w:rFonts w:cstheme="minorHAnsi"/>
          <w:szCs w:val="21"/>
        </w:rPr>
        <w:t xml:space="preserve">als bedoeld in </w:t>
      </w:r>
      <w:commentRangeStart w:id="158"/>
      <w:r>
        <w:rPr>
          <w:rFonts w:cstheme="minorHAnsi"/>
          <w:szCs w:val="21"/>
        </w:rPr>
        <w:t>artikel 5.463</w:t>
      </w:r>
      <w:commentRangeEnd w:id="158"/>
      <w:r>
        <w:rPr>
          <w:rStyle w:val="Verwijzingopmerking"/>
        </w:rPr>
        <w:commentReference w:id="158"/>
      </w:r>
      <w:r w:rsidRPr="00D6138C">
        <w:rPr>
          <w:rFonts w:cstheme="minorHAnsi"/>
          <w:szCs w:val="21"/>
        </w:rPr>
        <w:t xml:space="preserve">.  </w:t>
      </w:r>
    </w:p>
    <w:p w14:paraId="1D18724A" w14:textId="77777777" w:rsidR="00E12FF3" w:rsidRPr="00D6138C" w:rsidRDefault="00E12FF3" w:rsidP="00E12FF3">
      <w:pPr>
        <w:autoSpaceDE w:val="0"/>
        <w:autoSpaceDN w:val="0"/>
        <w:adjustRightInd w:val="0"/>
        <w:spacing w:line="240" w:lineRule="auto"/>
        <w:rPr>
          <w:rFonts w:cstheme="minorHAnsi"/>
          <w:szCs w:val="21"/>
        </w:rPr>
      </w:pPr>
    </w:p>
    <w:p w14:paraId="4DE53794" w14:textId="2700458F" w:rsidR="00E12FF3" w:rsidRPr="00442302" w:rsidRDefault="00E12FF3" w:rsidP="00E12FF3">
      <w:pPr>
        <w:spacing w:line="240" w:lineRule="auto"/>
        <w:rPr>
          <w:rFonts w:cstheme="minorHAnsi"/>
          <w:i/>
          <w:iCs/>
          <w:szCs w:val="21"/>
        </w:rPr>
      </w:pPr>
      <w:r w:rsidRPr="00442302">
        <w:rPr>
          <w:rFonts w:cstheme="minorHAnsi"/>
          <w:i/>
          <w:iCs/>
          <w:szCs w:val="21"/>
        </w:rPr>
        <w:t xml:space="preserve">Lid </w:t>
      </w:r>
      <w:commentRangeStart w:id="159"/>
      <w:r w:rsidRPr="00442302">
        <w:rPr>
          <w:rFonts w:cstheme="minorHAnsi"/>
          <w:i/>
          <w:iCs/>
          <w:szCs w:val="21"/>
        </w:rPr>
        <w:t>2</w:t>
      </w:r>
      <w:commentRangeEnd w:id="159"/>
      <w:r w:rsidR="00D575EA">
        <w:rPr>
          <w:rStyle w:val="Verwijzingopmerking"/>
        </w:rPr>
        <w:commentReference w:id="159"/>
      </w:r>
      <w:r w:rsidRPr="00442302">
        <w:rPr>
          <w:rFonts w:cstheme="minorHAnsi"/>
          <w:i/>
          <w:iCs/>
          <w:szCs w:val="21"/>
        </w:rPr>
        <w:t>:</w:t>
      </w:r>
    </w:p>
    <w:p w14:paraId="6D921988" w14:textId="77777777" w:rsidR="00E12FF3" w:rsidRPr="00442302" w:rsidRDefault="00E12FF3" w:rsidP="00E12FF3">
      <w:pPr>
        <w:spacing w:line="240" w:lineRule="auto"/>
        <w:rPr>
          <w:rFonts w:cstheme="minorHAnsi"/>
          <w:i/>
          <w:iCs/>
          <w:szCs w:val="21"/>
        </w:rPr>
      </w:pPr>
      <w:r w:rsidRPr="00442302">
        <w:rPr>
          <w:rFonts w:cstheme="minorHAnsi"/>
          <w:i/>
          <w:iCs/>
          <w:szCs w:val="21"/>
          <w:highlight w:val="green"/>
        </w:rPr>
        <w:t>Horeca-activiteiten</w:t>
      </w:r>
      <w:r w:rsidRPr="00442302">
        <w:rPr>
          <w:rFonts w:cstheme="minorHAnsi"/>
          <w:i/>
          <w:iCs/>
          <w:szCs w:val="21"/>
        </w:rPr>
        <w:t xml:space="preserve"> worden alleen verricht in </w:t>
      </w:r>
      <w:r w:rsidRPr="00442302">
        <w:rPr>
          <w:rFonts w:cstheme="minorHAnsi"/>
          <w:i/>
          <w:iCs/>
          <w:szCs w:val="21"/>
          <w:highlight w:val="magenta"/>
        </w:rPr>
        <w:t>Eureka de plint</w:t>
      </w:r>
      <w:r w:rsidRPr="00442302">
        <w:rPr>
          <w:rFonts w:cstheme="minorHAnsi"/>
          <w:i/>
          <w:iCs/>
          <w:szCs w:val="21"/>
        </w:rPr>
        <w:t>.</w:t>
      </w:r>
    </w:p>
    <w:p w14:paraId="18EA5E69" w14:textId="77777777" w:rsidR="00E12FF3" w:rsidRPr="00442302" w:rsidRDefault="00E12FF3" w:rsidP="00E12FF3">
      <w:pPr>
        <w:spacing w:line="240" w:lineRule="auto"/>
        <w:rPr>
          <w:i/>
          <w:iCs/>
        </w:rPr>
      </w:pPr>
    </w:p>
    <w:p w14:paraId="72349A1D" w14:textId="77777777" w:rsidR="00E12FF3" w:rsidRPr="00161EB3" w:rsidRDefault="00E12FF3" w:rsidP="00E12FF3">
      <w:pPr>
        <w:pStyle w:val="Kop3"/>
        <w:numPr>
          <w:ilvl w:val="0"/>
          <w:numId w:val="0"/>
        </w:numPr>
        <w:spacing w:line="240" w:lineRule="auto"/>
        <w:ind w:left="794" w:hanging="794"/>
        <w:rPr>
          <w:rFonts w:hint="eastAsia"/>
        </w:rPr>
      </w:pPr>
      <w:commentRangeStart w:id="160"/>
      <w:r w:rsidRPr="00161EB3">
        <w:t>Artikel 5.</w:t>
      </w:r>
      <w:r>
        <w:t>462</w:t>
      </w:r>
      <w:r w:rsidRPr="00161EB3">
        <w:t xml:space="preserve"> Oogmerken</w:t>
      </w:r>
      <w:commentRangeEnd w:id="160"/>
      <w:r w:rsidR="00077E81">
        <w:rPr>
          <w:rStyle w:val="Verwijzingopmerking"/>
          <w:rFonts w:asciiTheme="minorHAnsi" w:eastAsiaTheme="minorHAnsi" w:hAnsiTheme="minorHAnsi" w:cs="Arial"/>
          <w:b w:val="0"/>
        </w:rPr>
        <w:commentReference w:id="160"/>
      </w:r>
    </w:p>
    <w:p w14:paraId="67093EAC" w14:textId="77777777" w:rsidR="00E12FF3" w:rsidRPr="00702CB4" w:rsidRDefault="00E12FF3" w:rsidP="00E12FF3">
      <w:pPr>
        <w:autoSpaceDE w:val="0"/>
        <w:autoSpaceDN w:val="0"/>
        <w:adjustRightInd w:val="0"/>
        <w:spacing w:line="240" w:lineRule="auto"/>
        <w:rPr>
          <w:rFonts w:cstheme="minorHAnsi"/>
          <w:szCs w:val="21"/>
        </w:rPr>
      </w:pPr>
      <w:r w:rsidRPr="00702CB4">
        <w:rPr>
          <w:rFonts w:cstheme="minorHAnsi"/>
          <w:szCs w:val="21"/>
        </w:rPr>
        <w:t>De regels in deze paragraaf zijn gesteld met het oog op:</w:t>
      </w:r>
    </w:p>
    <w:p w14:paraId="68B63B4D" w14:textId="77777777" w:rsidR="00E12FF3" w:rsidRPr="00702CB4" w:rsidRDefault="00E12FF3" w:rsidP="00D37065">
      <w:pPr>
        <w:pStyle w:val="Lijstalinea"/>
        <w:numPr>
          <w:ilvl w:val="0"/>
          <w:numId w:val="51"/>
        </w:numPr>
        <w:autoSpaceDE w:val="0"/>
        <w:autoSpaceDN w:val="0"/>
        <w:adjustRightInd w:val="0"/>
        <w:spacing w:line="240" w:lineRule="auto"/>
        <w:rPr>
          <w:rFonts w:cstheme="minorHAnsi"/>
          <w:szCs w:val="21"/>
        </w:rPr>
      </w:pPr>
      <w:r w:rsidRPr="00702CB4">
        <w:rPr>
          <w:rFonts w:cstheme="minorHAnsi"/>
          <w:szCs w:val="21"/>
        </w:rPr>
        <w:t>het beschermen van duurzame economische ontwikkeling van gebieden;</w:t>
      </w:r>
    </w:p>
    <w:p w14:paraId="320DEB9D" w14:textId="77777777" w:rsidR="00E12FF3" w:rsidRPr="00702CB4" w:rsidRDefault="00E12FF3" w:rsidP="00D37065">
      <w:pPr>
        <w:pStyle w:val="Lijstalinea"/>
        <w:numPr>
          <w:ilvl w:val="0"/>
          <w:numId w:val="51"/>
        </w:numPr>
        <w:autoSpaceDE w:val="0"/>
        <w:autoSpaceDN w:val="0"/>
        <w:adjustRightInd w:val="0"/>
        <w:spacing w:line="240" w:lineRule="auto"/>
        <w:rPr>
          <w:rFonts w:cstheme="minorHAnsi"/>
          <w:szCs w:val="21"/>
        </w:rPr>
      </w:pPr>
      <w:r w:rsidRPr="00702CB4">
        <w:rPr>
          <w:rFonts w:cstheme="minorHAnsi"/>
          <w:szCs w:val="21"/>
        </w:rPr>
        <w:t>het beschermen van de ruimte voor bedrijfsactiviteiten; en</w:t>
      </w:r>
    </w:p>
    <w:p w14:paraId="5B14BC6D" w14:textId="77777777" w:rsidR="00E12FF3" w:rsidRPr="00702CB4" w:rsidRDefault="00E12FF3" w:rsidP="00D37065">
      <w:pPr>
        <w:pStyle w:val="Lijstalinea"/>
        <w:numPr>
          <w:ilvl w:val="0"/>
          <w:numId w:val="51"/>
        </w:numPr>
        <w:autoSpaceDE w:val="0"/>
        <w:autoSpaceDN w:val="0"/>
        <w:adjustRightInd w:val="0"/>
        <w:spacing w:line="240" w:lineRule="auto"/>
        <w:rPr>
          <w:rFonts w:cstheme="minorHAnsi"/>
          <w:szCs w:val="21"/>
        </w:rPr>
      </w:pPr>
      <w:r w:rsidRPr="00702CB4">
        <w:rPr>
          <w:rFonts w:cstheme="minorHAnsi"/>
          <w:szCs w:val="21"/>
        </w:rPr>
        <w:t>het stimuleren van de levendigheid van de openbare ruimte.</w:t>
      </w:r>
    </w:p>
    <w:p w14:paraId="458D8BFF" w14:textId="77777777" w:rsidR="00E12FF3" w:rsidRPr="00161EB3" w:rsidRDefault="00E12FF3" w:rsidP="00E12FF3">
      <w:pPr>
        <w:autoSpaceDE w:val="0"/>
        <w:autoSpaceDN w:val="0"/>
        <w:adjustRightInd w:val="0"/>
        <w:spacing w:line="240" w:lineRule="auto"/>
        <w:rPr>
          <w:rFonts w:ascii="Arial" w:hAnsi="Arial"/>
          <w:sz w:val="20"/>
          <w:szCs w:val="20"/>
        </w:rPr>
      </w:pPr>
    </w:p>
    <w:p w14:paraId="62408CC7" w14:textId="77777777" w:rsidR="00E12FF3" w:rsidRPr="00161EB3" w:rsidRDefault="00E12FF3" w:rsidP="00E12FF3">
      <w:pPr>
        <w:pStyle w:val="Kop3"/>
        <w:numPr>
          <w:ilvl w:val="0"/>
          <w:numId w:val="0"/>
        </w:numPr>
        <w:spacing w:line="240" w:lineRule="auto"/>
        <w:ind w:left="794" w:hanging="794"/>
        <w:rPr>
          <w:rFonts w:hint="eastAsia"/>
        </w:rPr>
      </w:pPr>
      <w:commentRangeStart w:id="161"/>
      <w:r w:rsidRPr="00161EB3">
        <w:t>Artikel 5.</w:t>
      </w:r>
      <w:r>
        <w:t>463 Horeca-activiteit – categorie I</w:t>
      </w:r>
      <w:commentRangeEnd w:id="161"/>
      <w:r w:rsidR="00851BD5">
        <w:rPr>
          <w:rStyle w:val="Verwijzingopmerking"/>
          <w:rFonts w:asciiTheme="minorHAnsi" w:eastAsiaTheme="minorHAnsi" w:hAnsiTheme="minorHAnsi" w:cs="Arial"/>
          <w:b w:val="0"/>
        </w:rPr>
        <w:commentReference w:id="161"/>
      </w:r>
    </w:p>
    <w:p w14:paraId="616591A5" w14:textId="77777777" w:rsidR="00E12FF3" w:rsidRPr="00A03C10" w:rsidRDefault="00E12FF3" w:rsidP="00E12FF3">
      <w:pPr>
        <w:autoSpaceDE w:val="0"/>
        <w:autoSpaceDN w:val="0"/>
        <w:adjustRightInd w:val="0"/>
        <w:spacing w:line="240" w:lineRule="auto"/>
        <w:rPr>
          <w:rFonts w:ascii="Arial" w:hAnsi="Arial"/>
          <w:i/>
          <w:sz w:val="20"/>
          <w:szCs w:val="20"/>
        </w:rPr>
      </w:pPr>
      <w:commentRangeStart w:id="162"/>
      <w:r w:rsidRPr="00A03C10">
        <w:rPr>
          <w:rFonts w:ascii="Arial" w:hAnsi="Arial"/>
          <w:i/>
          <w:sz w:val="20"/>
          <w:szCs w:val="20"/>
        </w:rPr>
        <w:t xml:space="preserve">Onder </w:t>
      </w:r>
      <w:r w:rsidRPr="00A03C10">
        <w:rPr>
          <w:rFonts w:ascii="Arial" w:hAnsi="Arial"/>
          <w:i/>
          <w:color w:val="000000" w:themeColor="text1"/>
          <w:sz w:val="20"/>
          <w:szCs w:val="20"/>
          <w:highlight w:val="green"/>
        </w:rPr>
        <w:t>horeca</w:t>
      </w:r>
      <w:r w:rsidRPr="00A03C10">
        <w:rPr>
          <w:i/>
          <w:highlight w:val="green"/>
        </w:rPr>
        <w:t>-activiteit</w:t>
      </w:r>
      <w:r w:rsidRPr="00A03C10">
        <w:rPr>
          <w:rFonts w:ascii="Arial" w:hAnsi="Arial"/>
          <w:i/>
          <w:color w:val="000000" w:themeColor="text1"/>
          <w:sz w:val="20"/>
          <w:szCs w:val="20"/>
          <w:highlight w:val="green"/>
        </w:rPr>
        <w:t xml:space="preserve"> - categorie I </w:t>
      </w:r>
      <w:r w:rsidRPr="00A03C10">
        <w:rPr>
          <w:rFonts w:ascii="Arial" w:hAnsi="Arial"/>
          <w:i/>
          <w:sz w:val="20"/>
          <w:szCs w:val="20"/>
        </w:rPr>
        <w:t>wordt verstaan:</w:t>
      </w:r>
    </w:p>
    <w:p w14:paraId="1091619A" w14:textId="77777777" w:rsidR="00E12FF3" w:rsidRPr="00A03C10" w:rsidRDefault="00E12FF3" w:rsidP="00D37065">
      <w:pPr>
        <w:pStyle w:val="Lijstalinea"/>
        <w:numPr>
          <w:ilvl w:val="0"/>
          <w:numId w:val="61"/>
        </w:numPr>
        <w:autoSpaceDE w:val="0"/>
        <w:autoSpaceDN w:val="0"/>
        <w:spacing w:line="240" w:lineRule="auto"/>
        <w:rPr>
          <w:rFonts w:cstheme="minorHAnsi"/>
          <w:i/>
          <w:szCs w:val="21"/>
        </w:rPr>
      </w:pPr>
      <w:r w:rsidRPr="00A03C10">
        <w:rPr>
          <w:rFonts w:cstheme="minorHAnsi"/>
          <w:i/>
          <w:szCs w:val="21"/>
        </w:rPr>
        <w:t xml:space="preserve">het uitoefenen van een zelfstandig </w:t>
      </w:r>
      <w:proofErr w:type="spellStart"/>
      <w:r w:rsidRPr="00A03C10">
        <w:rPr>
          <w:rFonts w:cstheme="minorHAnsi"/>
          <w:i/>
          <w:szCs w:val="21"/>
        </w:rPr>
        <w:t>daghorecabedrijf</w:t>
      </w:r>
      <w:proofErr w:type="spellEnd"/>
      <w:r w:rsidRPr="00A03C10">
        <w:rPr>
          <w:rFonts w:cstheme="minorHAnsi"/>
          <w:i/>
          <w:szCs w:val="21"/>
        </w:rPr>
        <w:t xml:space="preserve">, dat in hoofdzaak is gericht op het verstrekken van maaltijden, drank en consumptie-ijs voor consumptie ter </w:t>
      </w:r>
      <w:commentRangeStart w:id="163"/>
      <w:r w:rsidRPr="00A03C10">
        <w:rPr>
          <w:rFonts w:cstheme="minorHAnsi"/>
          <w:i/>
          <w:szCs w:val="21"/>
        </w:rPr>
        <w:t>plaatse</w:t>
      </w:r>
      <w:commentRangeEnd w:id="163"/>
      <w:r w:rsidRPr="00A03C10">
        <w:rPr>
          <w:rStyle w:val="Verwijzingopmerking"/>
          <w:i/>
        </w:rPr>
        <w:commentReference w:id="163"/>
      </w:r>
      <w:r w:rsidRPr="00A03C10">
        <w:rPr>
          <w:rFonts w:cstheme="minorHAnsi"/>
          <w:i/>
          <w:szCs w:val="21"/>
        </w:rPr>
        <w:t>; en</w:t>
      </w:r>
    </w:p>
    <w:p w14:paraId="345A11AF" w14:textId="77777777" w:rsidR="00E12FF3" w:rsidRPr="00A03C10" w:rsidRDefault="00E12FF3" w:rsidP="00D37065">
      <w:pPr>
        <w:pStyle w:val="Lijstalinea"/>
        <w:numPr>
          <w:ilvl w:val="0"/>
          <w:numId w:val="61"/>
        </w:numPr>
        <w:autoSpaceDE w:val="0"/>
        <w:autoSpaceDN w:val="0"/>
        <w:spacing w:line="240" w:lineRule="auto"/>
        <w:rPr>
          <w:rFonts w:cstheme="minorHAnsi"/>
          <w:i/>
          <w:szCs w:val="21"/>
        </w:rPr>
      </w:pPr>
      <w:r w:rsidRPr="00A03C10">
        <w:rPr>
          <w:rFonts w:cstheme="minorHAnsi"/>
          <w:i/>
          <w:szCs w:val="21"/>
        </w:rPr>
        <w:t>het exploiteren van een terras.</w:t>
      </w:r>
      <w:commentRangeEnd w:id="162"/>
      <w:r w:rsidR="00AD0D88">
        <w:rPr>
          <w:rStyle w:val="Verwijzingopmerking"/>
        </w:rPr>
        <w:commentReference w:id="162"/>
      </w:r>
    </w:p>
    <w:p w14:paraId="0D08F852" w14:textId="77777777" w:rsidR="00E12FF3" w:rsidRPr="00161EB3" w:rsidRDefault="00E12FF3" w:rsidP="00E12FF3">
      <w:pPr>
        <w:autoSpaceDE w:val="0"/>
        <w:autoSpaceDN w:val="0"/>
        <w:adjustRightInd w:val="0"/>
        <w:spacing w:line="240" w:lineRule="auto"/>
        <w:rPr>
          <w:rFonts w:ascii="Arial" w:hAnsi="Arial"/>
          <w:sz w:val="20"/>
          <w:szCs w:val="20"/>
        </w:rPr>
      </w:pPr>
    </w:p>
    <w:p w14:paraId="2C2B25C0" w14:textId="50793B0B" w:rsidR="00E12FF3" w:rsidRPr="00D64887" w:rsidRDefault="00E12FF3" w:rsidP="00E12FF3">
      <w:pPr>
        <w:autoSpaceDE w:val="0"/>
        <w:autoSpaceDN w:val="0"/>
        <w:adjustRightInd w:val="0"/>
        <w:spacing w:line="240" w:lineRule="auto"/>
        <w:rPr>
          <w:rFonts w:ascii="Arial" w:hAnsi="Arial"/>
          <w:i/>
          <w:iCs/>
          <w:sz w:val="19"/>
          <w:szCs w:val="19"/>
        </w:rPr>
      </w:pPr>
      <w:commentRangeStart w:id="164"/>
      <w:r w:rsidRPr="00D64887">
        <w:rPr>
          <w:rStyle w:val="Kop3Char"/>
          <w:i/>
          <w:iCs/>
        </w:rPr>
        <w:t xml:space="preserve">Artikel 5.465 Aanwijzing </w:t>
      </w:r>
      <w:proofErr w:type="spellStart"/>
      <w:r w:rsidRPr="00D64887">
        <w:rPr>
          <w:rStyle w:val="Kop3Char"/>
          <w:i/>
          <w:iCs/>
        </w:rPr>
        <w:t>vergunningplichtige</w:t>
      </w:r>
      <w:proofErr w:type="spellEnd"/>
      <w:r w:rsidRPr="00D64887">
        <w:rPr>
          <w:rStyle w:val="Kop3Char"/>
          <w:i/>
          <w:iCs/>
        </w:rPr>
        <w:t xml:space="preserve"> </w:t>
      </w:r>
      <w:commentRangeStart w:id="165"/>
      <w:r w:rsidRPr="00D64887">
        <w:rPr>
          <w:rStyle w:val="Kop3Char"/>
          <w:i/>
          <w:iCs/>
        </w:rPr>
        <w:t>gevallen</w:t>
      </w:r>
      <w:commentRangeEnd w:id="164"/>
      <w:r w:rsidR="009E6058" w:rsidRPr="00D64887">
        <w:rPr>
          <w:rStyle w:val="Verwijzingopmerking"/>
          <w:i/>
          <w:iCs/>
        </w:rPr>
        <w:commentReference w:id="164"/>
      </w:r>
      <w:commentRangeEnd w:id="165"/>
      <w:r w:rsidR="00D64887">
        <w:rPr>
          <w:rStyle w:val="Verwijzingopmerking"/>
        </w:rPr>
        <w:commentReference w:id="165"/>
      </w:r>
      <w:r w:rsidRPr="00D64887">
        <w:rPr>
          <w:rStyle w:val="Kop3Char"/>
          <w:i/>
          <w:iCs/>
        </w:rPr>
        <w:br/>
      </w:r>
      <w:r w:rsidRPr="00D64887">
        <w:rPr>
          <w:rFonts w:cstheme="minorHAnsi"/>
          <w:i/>
          <w:iCs/>
          <w:szCs w:val="21"/>
        </w:rPr>
        <w:t xml:space="preserve">Het is verboden zonder omgevingsvergunning </w:t>
      </w:r>
      <w:r w:rsidRPr="00D64887">
        <w:rPr>
          <w:rFonts w:cstheme="minorHAnsi"/>
          <w:i/>
          <w:iCs/>
          <w:szCs w:val="21"/>
          <w:highlight w:val="green"/>
        </w:rPr>
        <w:t>horeca-activiteiten</w:t>
      </w:r>
      <w:r w:rsidRPr="00D64887">
        <w:rPr>
          <w:rFonts w:cstheme="minorHAnsi"/>
          <w:i/>
          <w:iCs/>
          <w:szCs w:val="21"/>
        </w:rPr>
        <w:t xml:space="preserve"> te verrichten.</w:t>
      </w:r>
    </w:p>
    <w:p w14:paraId="0E5406ED" w14:textId="77777777" w:rsidR="00E12FF3" w:rsidRPr="00D64887" w:rsidRDefault="00E12FF3" w:rsidP="00E12FF3">
      <w:pPr>
        <w:spacing w:line="240" w:lineRule="auto"/>
        <w:rPr>
          <w:i/>
          <w:iCs/>
        </w:rPr>
      </w:pPr>
    </w:p>
    <w:p w14:paraId="489A7336" w14:textId="77777777" w:rsidR="00E12FF3" w:rsidRPr="00D64887" w:rsidRDefault="00E12FF3" w:rsidP="00E12FF3">
      <w:pPr>
        <w:pStyle w:val="Kop3"/>
        <w:numPr>
          <w:ilvl w:val="0"/>
          <w:numId w:val="0"/>
        </w:numPr>
        <w:spacing w:line="240" w:lineRule="auto"/>
        <w:ind w:left="794" w:hanging="794"/>
        <w:rPr>
          <w:rFonts w:hint="eastAsia"/>
          <w:i/>
          <w:iCs/>
        </w:rPr>
      </w:pPr>
      <w:commentRangeStart w:id="166"/>
      <w:r w:rsidRPr="00D64887">
        <w:rPr>
          <w:i/>
          <w:iCs/>
        </w:rPr>
        <w:t>Artikel 5.x Bijzondere aanvraagvereisten omgevingsvergunning</w:t>
      </w:r>
      <w:commentRangeEnd w:id="166"/>
      <w:r w:rsidR="009E6058" w:rsidRPr="00D64887">
        <w:rPr>
          <w:rStyle w:val="Verwijzingopmerking"/>
          <w:rFonts w:asciiTheme="minorHAnsi" w:eastAsiaTheme="minorHAnsi" w:hAnsiTheme="minorHAnsi" w:cs="Arial"/>
          <w:b w:val="0"/>
          <w:i/>
          <w:iCs/>
        </w:rPr>
        <w:commentReference w:id="166"/>
      </w:r>
    </w:p>
    <w:p w14:paraId="6842B289" w14:textId="77777777" w:rsidR="00E12FF3" w:rsidRPr="00D64887" w:rsidRDefault="00E12FF3" w:rsidP="00E12FF3">
      <w:pPr>
        <w:autoSpaceDE w:val="0"/>
        <w:autoSpaceDN w:val="0"/>
        <w:adjustRightInd w:val="0"/>
        <w:spacing w:line="240" w:lineRule="auto"/>
        <w:rPr>
          <w:rFonts w:cstheme="minorHAnsi"/>
          <w:i/>
          <w:iCs/>
          <w:szCs w:val="21"/>
        </w:rPr>
      </w:pPr>
      <w:r w:rsidRPr="00D64887">
        <w:rPr>
          <w:rFonts w:cstheme="minorHAnsi"/>
          <w:i/>
          <w:iCs/>
          <w:szCs w:val="21"/>
        </w:rPr>
        <w:t>Bij de aanvraag om een omgevingsvergunning worden de volgende gegevens en bescheiden verstrekt:</w:t>
      </w:r>
    </w:p>
    <w:p w14:paraId="61C81C64" w14:textId="77777777" w:rsidR="00E12FF3" w:rsidRPr="00D64887" w:rsidRDefault="00E12FF3" w:rsidP="00D37065">
      <w:pPr>
        <w:pStyle w:val="Lijstalinea"/>
        <w:numPr>
          <w:ilvl w:val="0"/>
          <w:numId w:val="52"/>
        </w:numPr>
        <w:autoSpaceDE w:val="0"/>
        <w:autoSpaceDN w:val="0"/>
        <w:adjustRightInd w:val="0"/>
        <w:spacing w:line="240" w:lineRule="auto"/>
        <w:rPr>
          <w:rFonts w:cstheme="minorHAnsi"/>
          <w:i/>
          <w:iCs/>
          <w:szCs w:val="21"/>
        </w:rPr>
      </w:pPr>
      <w:r w:rsidRPr="00D64887">
        <w:rPr>
          <w:rFonts w:cstheme="minorHAnsi"/>
          <w:i/>
          <w:iCs/>
          <w:szCs w:val="21"/>
        </w:rPr>
        <w:t xml:space="preserve">een opgave van de bruto inhoud in m3 en de bruto-vloeroppervlakte in m2 van het deel van het bouwwerk dat gebruikt gaat worden voor </w:t>
      </w:r>
      <w:r w:rsidRPr="00D64887">
        <w:rPr>
          <w:rFonts w:cstheme="minorHAnsi"/>
          <w:i/>
          <w:iCs/>
          <w:szCs w:val="21"/>
          <w:highlight w:val="green"/>
        </w:rPr>
        <w:t>horeca-activiteiten</w:t>
      </w:r>
      <w:r w:rsidRPr="00D64887">
        <w:rPr>
          <w:rFonts w:cstheme="minorHAnsi"/>
          <w:i/>
          <w:iCs/>
          <w:szCs w:val="21"/>
        </w:rPr>
        <w:t>;</w:t>
      </w:r>
    </w:p>
    <w:p w14:paraId="54F61460" w14:textId="77777777" w:rsidR="00E12FF3" w:rsidRPr="00D64887" w:rsidRDefault="00E12FF3" w:rsidP="00D37065">
      <w:pPr>
        <w:pStyle w:val="Lijstalinea"/>
        <w:numPr>
          <w:ilvl w:val="0"/>
          <w:numId w:val="52"/>
        </w:numPr>
        <w:autoSpaceDE w:val="0"/>
        <w:autoSpaceDN w:val="0"/>
        <w:adjustRightInd w:val="0"/>
        <w:spacing w:line="240" w:lineRule="auto"/>
        <w:rPr>
          <w:rFonts w:cstheme="minorHAnsi"/>
          <w:i/>
          <w:iCs/>
          <w:szCs w:val="21"/>
        </w:rPr>
      </w:pPr>
      <w:r w:rsidRPr="00D64887">
        <w:rPr>
          <w:rFonts w:cstheme="minorHAnsi"/>
          <w:i/>
          <w:iCs/>
          <w:szCs w:val="21"/>
        </w:rPr>
        <w:t xml:space="preserve">een beschrijving van de beoogde </w:t>
      </w:r>
      <w:r w:rsidRPr="00D64887">
        <w:rPr>
          <w:rFonts w:cstheme="minorHAnsi"/>
          <w:i/>
          <w:iCs/>
          <w:szCs w:val="21"/>
          <w:highlight w:val="green"/>
        </w:rPr>
        <w:t>horeca-activiteit</w:t>
      </w:r>
      <w:r w:rsidRPr="00D64887">
        <w:rPr>
          <w:rFonts w:cstheme="minorHAnsi"/>
          <w:i/>
          <w:iCs/>
          <w:szCs w:val="21"/>
        </w:rPr>
        <w:t>; en</w:t>
      </w:r>
    </w:p>
    <w:p w14:paraId="7F787DDD" w14:textId="77777777" w:rsidR="00E12FF3" w:rsidRPr="00D64887" w:rsidRDefault="00E12FF3" w:rsidP="00D37065">
      <w:pPr>
        <w:pStyle w:val="Lijstalinea"/>
        <w:numPr>
          <w:ilvl w:val="0"/>
          <w:numId w:val="52"/>
        </w:numPr>
        <w:autoSpaceDE w:val="0"/>
        <w:autoSpaceDN w:val="0"/>
        <w:adjustRightInd w:val="0"/>
        <w:spacing w:line="240" w:lineRule="auto"/>
        <w:rPr>
          <w:rFonts w:cstheme="minorHAnsi"/>
          <w:i/>
          <w:iCs/>
          <w:szCs w:val="21"/>
        </w:rPr>
      </w:pPr>
      <w:r w:rsidRPr="00D64887">
        <w:rPr>
          <w:rFonts w:cstheme="minorHAnsi"/>
          <w:i/>
          <w:iCs/>
          <w:szCs w:val="21"/>
        </w:rPr>
        <w:t xml:space="preserve">de locatie van de beoogde </w:t>
      </w:r>
      <w:r w:rsidRPr="00D64887">
        <w:rPr>
          <w:rFonts w:cstheme="minorHAnsi"/>
          <w:i/>
          <w:iCs/>
          <w:szCs w:val="21"/>
          <w:highlight w:val="green"/>
        </w:rPr>
        <w:t>horeca-activiteit</w:t>
      </w:r>
      <w:r w:rsidRPr="00D64887">
        <w:rPr>
          <w:rFonts w:cstheme="minorHAnsi"/>
          <w:i/>
          <w:iCs/>
          <w:szCs w:val="21"/>
        </w:rPr>
        <w:t>.</w:t>
      </w:r>
    </w:p>
    <w:p w14:paraId="6817D26B" w14:textId="77777777" w:rsidR="002221D9" w:rsidRPr="00D64887" w:rsidRDefault="002221D9" w:rsidP="002221D9">
      <w:pPr>
        <w:pStyle w:val="Lijstalinea"/>
        <w:autoSpaceDE w:val="0"/>
        <w:autoSpaceDN w:val="0"/>
        <w:adjustRightInd w:val="0"/>
        <w:spacing w:line="240" w:lineRule="auto"/>
        <w:rPr>
          <w:rFonts w:cstheme="minorHAnsi"/>
          <w:i/>
          <w:iCs/>
          <w:szCs w:val="21"/>
        </w:rPr>
      </w:pPr>
    </w:p>
    <w:p w14:paraId="1F8DFFB7" w14:textId="77777777" w:rsidR="00E12FF3" w:rsidRPr="00D64887" w:rsidRDefault="00E12FF3" w:rsidP="00E12FF3">
      <w:pPr>
        <w:pStyle w:val="Kop3"/>
        <w:numPr>
          <w:ilvl w:val="2"/>
          <w:numId w:val="0"/>
        </w:numPr>
        <w:spacing w:line="240" w:lineRule="auto"/>
        <w:ind w:left="794" w:hanging="794"/>
        <w:rPr>
          <w:rFonts w:hint="eastAsia"/>
          <w:i/>
          <w:iCs/>
        </w:rPr>
      </w:pPr>
      <w:commentRangeStart w:id="167"/>
      <w:r w:rsidRPr="00D64887">
        <w:rPr>
          <w:i/>
          <w:iCs/>
        </w:rPr>
        <w:t>Artikel 5.x Beoordelingsregels omgevingsvergunning</w:t>
      </w:r>
      <w:commentRangeEnd w:id="167"/>
      <w:r w:rsidR="000D6503" w:rsidRPr="00D64887">
        <w:rPr>
          <w:rStyle w:val="Verwijzingopmerking"/>
          <w:i/>
          <w:iCs/>
        </w:rPr>
        <w:commentReference w:id="167"/>
      </w:r>
    </w:p>
    <w:p w14:paraId="4BFF0D14" w14:textId="77777777" w:rsidR="00E12FF3" w:rsidRPr="00D64887" w:rsidRDefault="00E12FF3" w:rsidP="00E12FF3">
      <w:pPr>
        <w:autoSpaceDE w:val="0"/>
        <w:autoSpaceDN w:val="0"/>
        <w:spacing w:line="240" w:lineRule="auto"/>
        <w:rPr>
          <w:rFonts w:cstheme="minorHAnsi"/>
          <w:i/>
          <w:iCs/>
          <w:szCs w:val="21"/>
        </w:rPr>
      </w:pPr>
      <w:r w:rsidRPr="00D64887">
        <w:rPr>
          <w:rFonts w:cstheme="minorHAnsi"/>
          <w:i/>
          <w:iCs/>
          <w:szCs w:val="21"/>
        </w:rPr>
        <w:t>De omgevingsvergunning wordt alleen verleend als:</w:t>
      </w:r>
    </w:p>
    <w:p w14:paraId="12A593FB" w14:textId="77777777" w:rsidR="00E12FF3" w:rsidRPr="00D64887" w:rsidRDefault="00E12FF3" w:rsidP="00D37065">
      <w:pPr>
        <w:pStyle w:val="Lijstalinea"/>
        <w:numPr>
          <w:ilvl w:val="0"/>
          <w:numId w:val="92"/>
        </w:numPr>
        <w:rPr>
          <w:i/>
          <w:iCs/>
          <w:szCs w:val="20"/>
        </w:rPr>
      </w:pPr>
      <w:r w:rsidRPr="00D64887">
        <w:rPr>
          <w:i/>
          <w:iCs/>
        </w:rPr>
        <w:t xml:space="preserve">de </w:t>
      </w:r>
      <w:r w:rsidRPr="00D64887">
        <w:rPr>
          <w:i/>
          <w:iCs/>
          <w:highlight w:val="green"/>
        </w:rPr>
        <w:t>horeca-activiteit</w:t>
      </w:r>
      <w:r w:rsidRPr="00D64887">
        <w:rPr>
          <w:i/>
          <w:iCs/>
        </w:rPr>
        <w:t xml:space="preserve"> voldoet aan artikel 5.463;</w:t>
      </w:r>
    </w:p>
    <w:p w14:paraId="752AC43F" w14:textId="77777777" w:rsidR="00E12FF3" w:rsidRPr="00D64887" w:rsidRDefault="00E12FF3" w:rsidP="00D37065">
      <w:pPr>
        <w:pStyle w:val="Lijstalinea"/>
        <w:numPr>
          <w:ilvl w:val="0"/>
          <w:numId w:val="92"/>
        </w:numPr>
        <w:rPr>
          <w:rFonts w:cstheme="minorHAnsi"/>
          <w:i/>
          <w:iCs/>
          <w:szCs w:val="21"/>
        </w:rPr>
      </w:pPr>
      <w:r w:rsidRPr="00D64887">
        <w:rPr>
          <w:rFonts w:cstheme="minorHAnsi"/>
          <w:i/>
          <w:iCs/>
          <w:szCs w:val="21"/>
        </w:rPr>
        <w:t xml:space="preserve">de </w:t>
      </w:r>
      <w:r w:rsidRPr="00D64887">
        <w:rPr>
          <w:rFonts w:cstheme="minorHAnsi"/>
          <w:i/>
          <w:iCs/>
          <w:szCs w:val="21"/>
          <w:highlight w:val="green"/>
        </w:rPr>
        <w:t>horeca-activiteit</w:t>
      </w:r>
      <w:r w:rsidRPr="00D64887">
        <w:rPr>
          <w:rFonts w:cstheme="minorHAnsi"/>
          <w:i/>
          <w:iCs/>
          <w:szCs w:val="21"/>
        </w:rPr>
        <w:t xml:space="preserve">(en) worden verricht op de begane grond en de eerste verdieping; </w:t>
      </w:r>
    </w:p>
    <w:p w14:paraId="04B78A58" w14:textId="77777777" w:rsidR="00E12FF3" w:rsidRPr="00D64887" w:rsidRDefault="00E12FF3" w:rsidP="00D37065">
      <w:pPr>
        <w:pStyle w:val="Lijstalinea"/>
        <w:numPr>
          <w:ilvl w:val="0"/>
          <w:numId w:val="92"/>
        </w:numPr>
        <w:rPr>
          <w:i/>
          <w:iCs/>
        </w:rPr>
      </w:pPr>
      <w:r w:rsidRPr="00D64887">
        <w:rPr>
          <w:rFonts w:cstheme="minorHAnsi"/>
          <w:i/>
          <w:iCs/>
          <w:szCs w:val="21"/>
        </w:rPr>
        <w:t>naar het oordeel van het college van burgermeester en wethouders, gelet op de aard en de ligging van de andere</w:t>
      </w:r>
      <w:r w:rsidRPr="00D64887">
        <w:rPr>
          <w:i/>
          <w:iCs/>
        </w:rPr>
        <w:t xml:space="preserve"> gebruiksactiviteiten in de omgeving en het karakter van de locatie:</w:t>
      </w:r>
    </w:p>
    <w:p w14:paraId="1043035A" w14:textId="77777777" w:rsidR="00E12FF3" w:rsidRPr="00D64887" w:rsidRDefault="00E12FF3" w:rsidP="00D37065">
      <w:pPr>
        <w:pStyle w:val="Lijstalinea"/>
        <w:numPr>
          <w:ilvl w:val="1"/>
          <w:numId w:val="83"/>
        </w:numPr>
        <w:autoSpaceDE w:val="0"/>
        <w:autoSpaceDN w:val="0"/>
        <w:spacing w:line="240" w:lineRule="auto"/>
        <w:rPr>
          <w:rFonts w:eastAsia="Times New Roman" w:cstheme="minorHAnsi"/>
          <w:i/>
          <w:iCs/>
          <w:szCs w:val="21"/>
        </w:rPr>
      </w:pPr>
      <w:r w:rsidRPr="00D64887">
        <w:rPr>
          <w:rFonts w:cstheme="minorHAnsi"/>
          <w:i/>
          <w:iCs/>
          <w:szCs w:val="21"/>
        </w:rPr>
        <w:t xml:space="preserve">de aard en omvang van de </w:t>
      </w:r>
      <w:r w:rsidRPr="00D64887">
        <w:rPr>
          <w:rFonts w:cstheme="minorHAnsi"/>
          <w:i/>
          <w:iCs/>
          <w:szCs w:val="21"/>
          <w:highlight w:val="green"/>
        </w:rPr>
        <w:t>horeca-activiteit</w:t>
      </w:r>
      <w:r w:rsidRPr="00D64887">
        <w:rPr>
          <w:rFonts w:cstheme="minorHAnsi"/>
          <w:i/>
          <w:iCs/>
          <w:szCs w:val="21"/>
        </w:rPr>
        <w:t xml:space="preserve"> past binnen de omgeving; en</w:t>
      </w:r>
    </w:p>
    <w:p w14:paraId="75E43BB4" w14:textId="77777777" w:rsidR="00E12FF3" w:rsidRPr="00D64887" w:rsidRDefault="00E12FF3" w:rsidP="00D37065">
      <w:pPr>
        <w:pStyle w:val="Lijstalinea"/>
        <w:numPr>
          <w:ilvl w:val="1"/>
          <w:numId w:val="83"/>
        </w:numPr>
        <w:autoSpaceDE w:val="0"/>
        <w:autoSpaceDN w:val="0"/>
        <w:spacing w:line="240" w:lineRule="auto"/>
        <w:rPr>
          <w:rFonts w:cstheme="minorHAnsi"/>
          <w:i/>
          <w:iCs/>
          <w:szCs w:val="21"/>
        </w:rPr>
      </w:pPr>
      <w:r w:rsidRPr="00D64887">
        <w:rPr>
          <w:rFonts w:cstheme="minorHAnsi"/>
          <w:i/>
          <w:iCs/>
          <w:szCs w:val="21"/>
        </w:rPr>
        <w:t xml:space="preserve">de </w:t>
      </w:r>
      <w:r w:rsidRPr="00D64887">
        <w:rPr>
          <w:rFonts w:cstheme="minorHAnsi"/>
          <w:i/>
          <w:iCs/>
          <w:szCs w:val="21"/>
          <w:highlight w:val="green"/>
        </w:rPr>
        <w:t>horeca-activiteit</w:t>
      </w:r>
      <w:r w:rsidRPr="00D64887">
        <w:rPr>
          <w:rFonts w:cstheme="minorHAnsi"/>
          <w:i/>
          <w:iCs/>
          <w:szCs w:val="21"/>
        </w:rPr>
        <w:t xml:space="preserve"> ondersteunend is aan het stimuleren van de levendigheid van de openbare ruimte;</w:t>
      </w:r>
    </w:p>
    <w:p w14:paraId="4FD36871" w14:textId="77777777" w:rsidR="00E12FF3" w:rsidRPr="00D64887" w:rsidRDefault="00E12FF3" w:rsidP="00D37065">
      <w:pPr>
        <w:pStyle w:val="Lijstalinea"/>
        <w:numPr>
          <w:ilvl w:val="0"/>
          <w:numId w:val="92"/>
        </w:numPr>
        <w:autoSpaceDE w:val="0"/>
        <w:autoSpaceDN w:val="0"/>
        <w:spacing w:line="240" w:lineRule="auto"/>
        <w:rPr>
          <w:rFonts w:cstheme="minorHAnsi"/>
          <w:i/>
          <w:iCs/>
          <w:szCs w:val="21"/>
        </w:rPr>
      </w:pPr>
      <w:r w:rsidRPr="00D64887">
        <w:rPr>
          <w:rFonts w:cstheme="minorHAnsi"/>
          <w:i/>
          <w:iCs/>
          <w:szCs w:val="21"/>
        </w:rPr>
        <w:t xml:space="preserve">de maximum bruto-vloeroppervlakte van de </w:t>
      </w:r>
      <w:r w:rsidRPr="00D64887">
        <w:rPr>
          <w:rFonts w:cstheme="minorHAnsi"/>
          <w:i/>
          <w:iCs/>
          <w:szCs w:val="21"/>
          <w:highlight w:val="green"/>
        </w:rPr>
        <w:t>horeca-activiteiten</w:t>
      </w:r>
      <w:r w:rsidRPr="00D64887">
        <w:rPr>
          <w:rFonts w:cstheme="minorHAnsi"/>
          <w:i/>
          <w:iCs/>
          <w:szCs w:val="21"/>
        </w:rPr>
        <w:t>, als bedoeld in paragraaf 5.3.45, paragraaf 5.3.46, en paragraaf 5.x, tezamen met de dienstverlening-activiteiten niet meer bedraagt dan 300 m2; en</w:t>
      </w:r>
    </w:p>
    <w:p w14:paraId="7C5AA139" w14:textId="77777777" w:rsidR="00E12FF3" w:rsidRPr="00D64887" w:rsidRDefault="00E12FF3" w:rsidP="00D37065">
      <w:pPr>
        <w:pStyle w:val="Tekstopmerking"/>
        <w:numPr>
          <w:ilvl w:val="0"/>
          <w:numId w:val="92"/>
        </w:numPr>
        <w:rPr>
          <w:rFonts w:cstheme="minorHAnsi"/>
          <w:i/>
          <w:iCs/>
          <w:sz w:val="21"/>
          <w:szCs w:val="21"/>
        </w:rPr>
      </w:pPr>
      <w:r w:rsidRPr="00D64887">
        <w:rPr>
          <w:rFonts w:cstheme="minorHAnsi"/>
          <w:i/>
          <w:iCs/>
          <w:sz w:val="21"/>
          <w:szCs w:val="21"/>
        </w:rPr>
        <w:t xml:space="preserve">het college van burgemeester en wethouders de openingstijden van de zelfstandige </w:t>
      </w:r>
      <w:proofErr w:type="spellStart"/>
      <w:r w:rsidRPr="00D64887">
        <w:rPr>
          <w:rFonts w:cstheme="minorHAnsi"/>
          <w:i/>
          <w:iCs/>
          <w:sz w:val="21"/>
          <w:szCs w:val="21"/>
        </w:rPr>
        <w:t>daghorecabedrijven</w:t>
      </w:r>
      <w:proofErr w:type="spellEnd"/>
      <w:r w:rsidRPr="00D64887" w:rsidDel="00704629">
        <w:rPr>
          <w:rFonts w:cstheme="minorHAnsi"/>
          <w:i/>
          <w:iCs/>
          <w:sz w:val="21"/>
          <w:szCs w:val="21"/>
        </w:rPr>
        <w:t xml:space="preserve"> </w:t>
      </w:r>
      <w:r w:rsidRPr="00D64887">
        <w:rPr>
          <w:rFonts w:cstheme="minorHAnsi"/>
          <w:i/>
          <w:iCs/>
          <w:sz w:val="21"/>
          <w:szCs w:val="21"/>
        </w:rPr>
        <w:t>nader hebben bepaald in de voorschriften bij de vergunning.</w:t>
      </w:r>
    </w:p>
    <w:p w14:paraId="3BE7F04F" w14:textId="77777777" w:rsidR="00E12FF3" w:rsidRDefault="00E12FF3" w:rsidP="00E12FF3">
      <w:pPr>
        <w:pStyle w:val="Geenafstand"/>
        <w:rPr>
          <w:strike/>
        </w:rPr>
      </w:pPr>
    </w:p>
    <w:p w14:paraId="4BFAD00E" w14:textId="77777777" w:rsidR="00E12FF3" w:rsidRDefault="00E12FF3" w:rsidP="00E12FF3">
      <w:pPr>
        <w:pStyle w:val="Kop3"/>
        <w:numPr>
          <w:ilvl w:val="0"/>
          <w:numId w:val="0"/>
        </w:numPr>
        <w:spacing w:line="240" w:lineRule="auto"/>
        <w:ind w:left="794" w:hanging="794"/>
        <w:rPr>
          <w:rFonts w:hint="eastAsia"/>
        </w:rPr>
      </w:pPr>
      <w:commentRangeStart w:id="168"/>
      <w:r w:rsidRPr="00161EB3">
        <w:t xml:space="preserve">Artikel 5.x </w:t>
      </w:r>
      <w:r>
        <w:t>Terras-activiteit verrichten bij horeca-activiteit</w:t>
      </w:r>
      <w:commentRangeEnd w:id="168"/>
      <w:r w:rsidR="000D6503">
        <w:rPr>
          <w:rStyle w:val="Verwijzingopmerking"/>
          <w:rFonts w:asciiTheme="minorHAnsi" w:eastAsiaTheme="minorHAnsi" w:hAnsiTheme="minorHAnsi" w:cs="Arial"/>
          <w:b w:val="0"/>
        </w:rPr>
        <w:commentReference w:id="168"/>
      </w:r>
    </w:p>
    <w:p w14:paraId="700C7C41" w14:textId="24086FE6" w:rsidR="00E12FF3" w:rsidRPr="00950F35" w:rsidRDefault="00DA5913" w:rsidP="00E12FF3">
      <w:pPr>
        <w:rPr>
          <w:i/>
        </w:rPr>
      </w:pPr>
      <w:r>
        <w:rPr>
          <w:i/>
          <w:iCs/>
        </w:rPr>
        <w:t>Het exploiteren van e</w:t>
      </w:r>
      <w:r w:rsidR="00E12FF3" w:rsidRPr="00950F35">
        <w:rPr>
          <w:i/>
          <w:iCs/>
        </w:rPr>
        <w:t xml:space="preserve">en </w:t>
      </w:r>
      <w:r w:rsidR="00E12FF3" w:rsidRPr="00950F35">
        <w:rPr>
          <w:i/>
          <w:iCs/>
          <w:highlight w:val="green"/>
        </w:rPr>
        <w:t>terras</w:t>
      </w:r>
      <w:r w:rsidR="00E12FF3" w:rsidRPr="00950F35">
        <w:rPr>
          <w:i/>
        </w:rPr>
        <w:t xml:space="preserve"> wordt alleen verricht binnen Eureka </w:t>
      </w:r>
      <w:commentRangeStart w:id="169"/>
      <w:r w:rsidR="00E12FF3" w:rsidRPr="00950F35">
        <w:rPr>
          <w:i/>
        </w:rPr>
        <w:t>terras</w:t>
      </w:r>
      <w:commentRangeEnd w:id="169"/>
      <w:r w:rsidR="00950F35">
        <w:rPr>
          <w:rStyle w:val="Verwijzingopmerking"/>
        </w:rPr>
        <w:commentReference w:id="169"/>
      </w:r>
      <w:r w:rsidR="00E12FF3" w:rsidRPr="00950F35">
        <w:rPr>
          <w:i/>
          <w:highlight w:val="magenta"/>
        </w:rPr>
        <w:t>.</w:t>
      </w:r>
    </w:p>
    <w:p w14:paraId="2A07BB48" w14:textId="77777777" w:rsidR="00E12FF3" w:rsidRDefault="00E12FF3" w:rsidP="00E12FF3"/>
    <w:p w14:paraId="05A881C4" w14:textId="77777777" w:rsidR="00E12FF3" w:rsidRPr="00161EB3" w:rsidRDefault="00E12FF3" w:rsidP="00E12FF3">
      <w:pPr>
        <w:pStyle w:val="Kop2"/>
        <w:numPr>
          <w:ilvl w:val="0"/>
          <w:numId w:val="0"/>
        </w:numPr>
        <w:spacing w:line="240" w:lineRule="auto"/>
        <w:rPr>
          <w:rFonts w:hint="eastAsia"/>
        </w:rPr>
      </w:pPr>
      <w:r w:rsidRPr="00161EB3">
        <w:t>Paragraaf 5.</w:t>
      </w:r>
      <w:r>
        <w:t>3.46</w:t>
      </w:r>
      <w:r w:rsidRPr="00161EB3">
        <w:t xml:space="preserve"> Horeca-activiteit </w:t>
      </w:r>
      <w:r>
        <w:t>verrichten – categorie II</w:t>
      </w:r>
    </w:p>
    <w:p w14:paraId="2C86F00E" w14:textId="77777777" w:rsidR="00E12FF3" w:rsidRDefault="00E12FF3" w:rsidP="00E12FF3">
      <w:pPr>
        <w:pStyle w:val="Geenafstand"/>
      </w:pPr>
    </w:p>
    <w:p w14:paraId="4FB4173C" w14:textId="77777777" w:rsidR="00E12FF3" w:rsidRPr="00161EB3" w:rsidRDefault="00E12FF3" w:rsidP="00E12FF3">
      <w:pPr>
        <w:pStyle w:val="Kop3"/>
        <w:numPr>
          <w:ilvl w:val="0"/>
          <w:numId w:val="0"/>
        </w:numPr>
        <w:spacing w:line="240" w:lineRule="auto"/>
        <w:ind w:left="794" w:hanging="794"/>
        <w:rPr>
          <w:rFonts w:ascii="Arial" w:hAnsi="Arial" w:cs="Arial"/>
          <w:sz w:val="20"/>
          <w:szCs w:val="20"/>
        </w:rPr>
      </w:pPr>
      <w:commentRangeStart w:id="170"/>
      <w:r w:rsidRPr="00161EB3">
        <w:rPr>
          <w:rFonts w:ascii="Arial" w:hAnsi="Arial" w:cs="Arial"/>
          <w:sz w:val="20"/>
          <w:szCs w:val="20"/>
        </w:rPr>
        <w:t>Artikel 5.</w:t>
      </w:r>
      <w:r>
        <w:rPr>
          <w:rFonts w:ascii="Arial" w:hAnsi="Arial" w:cs="Arial"/>
          <w:sz w:val="20"/>
          <w:szCs w:val="20"/>
        </w:rPr>
        <w:t>466</w:t>
      </w:r>
      <w:r w:rsidRPr="00161EB3">
        <w:rPr>
          <w:rFonts w:ascii="Arial" w:hAnsi="Arial" w:cs="Arial"/>
          <w:sz w:val="20"/>
          <w:szCs w:val="20"/>
        </w:rPr>
        <w:t xml:space="preserve"> Toepassingsbereik</w:t>
      </w:r>
      <w:commentRangeEnd w:id="170"/>
      <w:r w:rsidR="009E6D82">
        <w:rPr>
          <w:rStyle w:val="Verwijzingopmerking"/>
          <w:rFonts w:asciiTheme="minorHAnsi" w:eastAsiaTheme="minorHAnsi" w:hAnsiTheme="minorHAnsi" w:cs="Arial"/>
          <w:b w:val="0"/>
        </w:rPr>
        <w:commentReference w:id="170"/>
      </w:r>
    </w:p>
    <w:p w14:paraId="4AEC43F2" w14:textId="77777777" w:rsidR="00E12FF3" w:rsidRPr="00D6138C" w:rsidRDefault="00E12FF3" w:rsidP="00E12FF3">
      <w:pPr>
        <w:spacing w:line="240" w:lineRule="auto"/>
        <w:rPr>
          <w:rFonts w:cstheme="minorHAnsi"/>
          <w:szCs w:val="21"/>
        </w:rPr>
      </w:pPr>
      <w:r w:rsidRPr="00D6138C">
        <w:rPr>
          <w:rFonts w:cstheme="minorHAnsi"/>
          <w:szCs w:val="21"/>
        </w:rPr>
        <w:t>Lid 1:</w:t>
      </w:r>
    </w:p>
    <w:p w14:paraId="64F76B03" w14:textId="77777777" w:rsidR="00E12FF3" w:rsidRPr="00D6138C" w:rsidRDefault="00E12FF3" w:rsidP="00E12FF3">
      <w:pPr>
        <w:spacing w:line="240" w:lineRule="auto"/>
        <w:rPr>
          <w:rFonts w:cstheme="minorHAnsi"/>
          <w:szCs w:val="21"/>
        </w:rPr>
      </w:pPr>
      <w:r w:rsidRPr="00D6138C">
        <w:rPr>
          <w:rFonts w:cstheme="minorHAnsi"/>
          <w:szCs w:val="21"/>
        </w:rPr>
        <w:t>Deze paragraaf</w:t>
      </w:r>
      <w:r w:rsidRPr="00D6138C" w:rsidDel="00905567">
        <w:rPr>
          <w:rFonts w:cstheme="minorHAnsi"/>
          <w:szCs w:val="21"/>
        </w:rPr>
        <w:t xml:space="preserve"> </w:t>
      </w:r>
      <w:r w:rsidRPr="00D6138C">
        <w:rPr>
          <w:rFonts w:cstheme="minorHAnsi"/>
          <w:szCs w:val="21"/>
        </w:rPr>
        <w:t xml:space="preserve">gaat over het </w:t>
      </w:r>
      <w:r>
        <w:rPr>
          <w:rFonts w:cstheme="minorHAnsi"/>
          <w:szCs w:val="21"/>
        </w:rPr>
        <w:t xml:space="preserve">verrichten van </w:t>
      </w:r>
      <w:r w:rsidRPr="004C66D1">
        <w:rPr>
          <w:rFonts w:cstheme="minorHAnsi"/>
          <w:szCs w:val="21"/>
          <w:highlight w:val="green"/>
        </w:rPr>
        <w:t>horeca-activiteiten – categorie II</w:t>
      </w:r>
      <w:r>
        <w:rPr>
          <w:rFonts w:cstheme="minorHAnsi"/>
          <w:szCs w:val="21"/>
        </w:rPr>
        <w:t xml:space="preserve"> als bedoeld in artikel 5.</w:t>
      </w:r>
      <w:commentRangeStart w:id="171"/>
      <w:r>
        <w:rPr>
          <w:rFonts w:cstheme="minorHAnsi"/>
          <w:szCs w:val="21"/>
        </w:rPr>
        <w:t>x</w:t>
      </w:r>
      <w:commentRangeEnd w:id="171"/>
      <w:r>
        <w:rPr>
          <w:rStyle w:val="Verwijzingopmerking"/>
        </w:rPr>
        <w:commentReference w:id="171"/>
      </w:r>
      <w:r>
        <w:rPr>
          <w:rFonts w:cstheme="minorHAnsi"/>
          <w:szCs w:val="21"/>
        </w:rPr>
        <w:t xml:space="preserve">. </w:t>
      </w:r>
    </w:p>
    <w:p w14:paraId="02D1329A" w14:textId="77777777" w:rsidR="00E12FF3" w:rsidRPr="00442302" w:rsidRDefault="00E12FF3" w:rsidP="00E12FF3">
      <w:pPr>
        <w:autoSpaceDE w:val="0"/>
        <w:autoSpaceDN w:val="0"/>
        <w:adjustRightInd w:val="0"/>
        <w:spacing w:line="240" w:lineRule="auto"/>
        <w:rPr>
          <w:rFonts w:cstheme="minorHAnsi"/>
          <w:i/>
          <w:iCs/>
          <w:szCs w:val="21"/>
        </w:rPr>
      </w:pPr>
    </w:p>
    <w:p w14:paraId="2E8EEFA0" w14:textId="77777777" w:rsidR="00E12FF3" w:rsidRPr="00442302" w:rsidRDefault="00E12FF3" w:rsidP="00E12FF3">
      <w:pPr>
        <w:spacing w:line="240" w:lineRule="auto"/>
        <w:rPr>
          <w:rFonts w:cstheme="minorHAnsi"/>
          <w:i/>
          <w:iCs/>
          <w:szCs w:val="21"/>
        </w:rPr>
      </w:pPr>
      <w:r w:rsidRPr="00442302">
        <w:rPr>
          <w:rFonts w:cstheme="minorHAnsi"/>
          <w:i/>
          <w:iCs/>
          <w:szCs w:val="21"/>
        </w:rPr>
        <w:t>Lid 2:</w:t>
      </w:r>
    </w:p>
    <w:p w14:paraId="3C8B9103" w14:textId="77777777" w:rsidR="00E12FF3" w:rsidRPr="00442302" w:rsidRDefault="00E12FF3" w:rsidP="00E12FF3">
      <w:pPr>
        <w:spacing w:line="240" w:lineRule="auto"/>
        <w:rPr>
          <w:rFonts w:cstheme="minorHAnsi"/>
          <w:i/>
          <w:iCs/>
          <w:szCs w:val="21"/>
        </w:rPr>
      </w:pPr>
      <w:r w:rsidRPr="00442302">
        <w:rPr>
          <w:rFonts w:cstheme="minorHAnsi"/>
          <w:i/>
          <w:iCs/>
          <w:szCs w:val="21"/>
          <w:highlight w:val="green"/>
        </w:rPr>
        <w:t>Horeca-activiteiten</w:t>
      </w:r>
      <w:r w:rsidRPr="00442302">
        <w:rPr>
          <w:rFonts w:cstheme="minorHAnsi"/>
          <w:i/>
          <w:iCs/>
          <w:szCs w:val="21"/>
        </w:rPr>
        <w:t xml:space="preserve"> worden alleen verricht in </w:t>
      </w:r>
      <w:r w:rsidRPr="00442302">
        <w:rPr>
          <w:rFonts w:cstheme="minorHAnsi"/>
          <w:i/>
          <w:iCs/>
          <w:szCs w:val="21"/>
          <w:highlight w:val="magenta"/>
        </w:rPr>
        <w:t>Eureka de plint</w:t>
      </w:r>
      <w:r w:rsidRPr="00442302">
        <w:rPr>
          <w:rFonts w:cstheme="minorHAnsi"/>
          <w:i/>
          <w:iCs/>
          <w:szCs w:val="21"/>
        </w:rPr>
        <w:t>.</w:t>
      </w:r>
    </w:p>
    <w:p w14:paraId="5147004C" w14:textId="77777777" w:rsidR="00E12FF3" w:rsidRPr="00161EB3" w:rsidRDefault="00E12FF3" w:rsidP="00E12FF3">
      <w:pPr>
        <w:spacing w:line="240" w:lineRule="auto"/>
      </w:pPr>
    </w:p>
    <w:p w14:paraId="2BE34624" w14:textId="77777777" w:rsidR="00E12FF3" w:rsidRPr="00161EB3" w:rsidRDefault="00E12FF3" w:rsidP="00E12FF3">
      <w:pPr>
        <w:pStyle w:val="Kop3"/>
        <w:numPr>
          <w:ilvl w:val="0"/>
          <w:numId w:val="0"/>
        </w:numPr>
        <w:spacing w:line="240" w:lineRule="auto"/>
        <w:ind w:left="794" w:hanging="794"/>
        <w:rPr>
          <w:rFonts w:hint="eastAsia"/>
        </w:rPr>
      </w:pPr>
      <w:commentRangeStart w:id="172"/>
      <w:r w:rsidRPr="00161EB3">
        <w:t>Artikel 5.</w:t>
      </w:r>
      <w:r>
        <w:t>467</w:t>
      </w:r>
      <w:r w:rsidRPr="00161EB3">
        <w:t xml:space="preserve"> Oogmerken</w:t>
      </w:r>
      <w:commentRangeEnd w:id="172"/>
      <w:r w:rsidR="00942C84">
        <w:rPr>
          <w:rStyle w:val="Verwijzingopmerking"/>
          <w:rFonts w:asciiTheme="minorHAnsi" w:eastAsiaTheme="minorHAnsi" w:hAnsiTheme="minorHAnsi" w:cs="Arial"/>
          <w:b w:val="0"/>
        </w:rPr>
        <w:commentReference w:id="172"/>
      </w:r>
    </w:p>
    <w:p w14:paraId="4906A772" w14:textId="77777777" w:rsidR="00E12FF3" w:rsidRPr="00702CB4" w:rsidRDefault="00E12FF3" w:rsidP="00E12FF3">
      <w:pPr>
        <w:autoSpaceDE w:val="0"/>
        <w:autoSpaceDN w:val="0"/>
        <w:adjustRightInd w:val="0"/>
        <w:spacing w:line="240" w:lineRule="auto"/>
        <w:rPr>
          <w:rFonts w:cstheme="minorHAnsi"/>
          <w:szCs w:val="21"/>
        </w:rPr>
      </w:pPr>
      <w:r w:rsidRPr="00702CB4">
        <w:rPr>
          <w:rFonts w:cstheme="minorHAnsi"/>
          <w:szCs w:val="21"/>
        </w:rPr>
        <w:t>De regels in deze paragraaf zijn gesteld met het oog op:</w:t>
      </w:r>
    </w:p>
    <w:p w14:paraId="1F52AE7C" w14:textId="77777777" w:rsidR="00E12FF3" w:rsidRPr="00B12FD0" w:rsidRDefault="00E12FF3" w:rsidP="00D37065">
      <w:pPr>
        <w:pStyle w:val="Lijstalinea"/>
        <w:numPr>
          <w:ilvl w:val="0"/>
          <w:numId w:val="90"/>
        </w:numPr>
        <w:autoSpaceDE w:val="0"/>
        <w:autoSpaceDN w:val="0"/>
        <w:adjustRightInd w:val="0"/>
        <w:spacing w:line="240" w:lineRule="auto"/>
        <w:rPr>
          <w:rFonts w:cstheme="minorHAnsi"/>
          <w:szCs w:val="21"/>
        </w:rPr>
      </w:pPr>
      <w:r w:rsidRPr="00B12FD0">
        <w:rPr>
          <w:rFonts w:cstheme="minorHAnsi"/>
          <w:szCs w:val="21"/>
        </w:rPr>
        <w:t>het beschermen van duurzame economische ontwikkeling van gebieden;</w:t>
      </w:r>
    </w:p>
    <w:p w14:paraId="41FC9E5E" w14:textId="77777777" w:rsidR="00E12FF3" w:rsidRPr="00B12FD0" w:rsidRDefault="00E12FF3" w:rsidP="00D37065">
      <w:pPr>
        <w:pStyle w:val="Lijstalinea"/>
        <w:numPr>
          <w:ilvl w:val="0"/>
          <w:numId w:val="90"/>
        </w:numPr>
        <w:autoSpaceDE w:val="0"/>
        <w:autoSpaceDN w:val="0"/>
        <w:adjustRightInd w:val="0"/>
        <w:spacing w:line="240" w:lineRule="auto"/>
        <w:rPr>
          <w:rFonts w:cstheme="minorHAnsi"/>
          <w:szCs w:val="21"/>
        </w:rPr>
      </w:pPr>
      <w:r w:rsidRPr="00B12FD0">
        <w:rPr>
          <w:rFonts w:cstheme="minorHAnsi"/>
          <w:szCs w:val="21"/>
        </w:rPr>
        <w:t>het beschermen van de ruimte voor bedrijfsactiviteiten; en</w:t>
      </w:r>
    </w:p>
    <w:p w14:paraId="13545564" w14:textId="77777777" w:rsidR="00E12FF3" w:rsidRPr="00B12FD0" w:rsidRDefault="00E12FF3" w:rsidP="00D37065">
      <w:pPr>
        <w:pStyle w:val="Lijstalinea"/>
        <w:numPr>
          <w:ilvl w:val="0"/>
          <w:numId w:val="90"/>
        </w:numPr>
        <w:autoSpaceDE w:val="0"/>
        <w:autoSpaceDN w:val="0"/>
        <w:adjustRightInd w:val="0"/>
        <w:spacing w:line="240" w:lineRule="auto"/>
        <w:rPr>
          <w:rFonts w:cstheme="minorHAnsi"/>
          <w:szCs w:val="21"/>
        </w:rPr>
      </w:pPr>
      <w:r w:rsidRPr="00B12FD0">
        <w:rPr>
          <w:rFonts w:cstheme="minorHAnsi"/>
          <w:szCs w:val="21"/>
        </w:rPr>
        <w:t>het stimuleren van de levendigheid van de openbare ruimte.</w:t>
      </w:r>
    </w:p>
    <w:p w14:paraId="255C9D9E" w14:textId="77777777" w:rsidR="00E12FF3" w:rsidRPr="00161EB3" w:rsidRDefault="00E12FF3" w:rsidP="00E12FF3">
      <w:pPr>
        <w:autoSpaceDE w:val="0"/>
        <w:autoSpaceDN w:val="0"/>
        <w:adjustRightInd w:val="0"/>
        <w:spacing w:line="240" w:lineRule="auto"/>
        <w:rPr>
          <w:rFonts w:ascii="Arial" w:hAnsi="Arial"/>
          <w:sz w:val="20"/>
          <w:szCs w:val="20"/>
        </w:rPr>
      </w:pPr>
    </w:p>
    <w:p w14:paraId="6D178A64" w14:textId="77777777" w:rsidR="00E12FF3" w:rsidRPr="00161EB3" w:rsidRDefault="00E12FF3" w:rsidP="00E12FF3">
      <w:pPr>
        <w:pStyle w:val="Kop3"/>
        <w:numPr>
          <w:ilvl w:val="0"/>
          <w:numId w:val="0"/>
        </w:numPr>
        <w:spacing w:line="240" w:lineRule="auto"/>
        <w:ind w:left="794" w:hanging="794"/>
        <w:rPr>
          <w:rFonts w:hint="eastAsia"/>
        </w:rPr>
      </w:pPr>
      <w:commentRangeStart w:id="173"/>
      <w:r w:rsidRPr="00161EB3">
        <w:t>Artikel 5.</w:t>
      </w:r>
      <w:r>
        <w:t>x Horeca-activiteit – categorie II</w:t>
      </w:r>
      <w:commentRangeEnd w:id="173"/>
      <w:r w:rsidR="00942C84">
        <w:rPr>
          <w:rStyle w:val="Verwijzingopmerking"/>
          <w:rFonts w:asciiTheme="minorHAnsi" w:eastAsiaTheme="minorHAnsi" w:hAnsiTheme="minorHAnsi" w:cs="Arial"/>
          <w:b w:val="0"/>
        </w:rPr>
        <w:commentReference w:id="173"/>
      </w:r>
    </w:p>
    <w:p w14:paraId="3B250FEC" w14:textId="77777777" w:rsidR="00E12FF3" w:rsidRPr="003B7C17" w:rsidRDefault="00E12FF3" w:rsidP="00E12FF3">
      <w:pPr>
        <w:autoSpaceDE w:val="0"/>
        <w:autoSpaceDN w:val="0"/>
        <w:adjustRightInd w:val="0"/>
        <w:spacing w:line="240" w:lineRule="auto"/>
        <w:rPr>
          <w:rFonts w:ascii="Arial" w:hAnsi="Arial"/>
          <w:i/>
          <w:sz w:val="20"/>
          <w:szCs w:val="20"/>
        </w:rPr>
      </w:pPr>
      <w:commentRangeStart w:id="174"/>
      <w:r w:rsidRPr="003B7C17">
        <w:rPr>
          <w:rFonts w:ascii="Arial" w:hAnsi="Arial"/>
          <w:i/>
          <w:sz w:val="20"/>
          <w:szCs w:val="20"/>
        </w:rPr>
        <w:t xml:space="preserve">Onder </w:t>
      </w:r>
      <w:r w:rsidRPr="003B7C17">
        <w:rPr>
          <w:rFonts w:ascii="Arial" w:hAnsi="Arial"/>
          <w:i/>
          <w:color w:val="000000" w:themeColor="text1"/>
          <w:sz w:val="20"/>
          <w:szCs w:val="20"/>
          <w:highlight w:val="green"/>
        </w:rPr>
        <w:t>horeca</w:t>
      </w:r>
      <w:r w:rsidRPr="003B7C17">
        <w:rPr>
          <w:i/>
          <w:highlight w:val="green"/>
        </w:rPr>
        <w:t>-activiteit</w:t>
      </w:r>
      <w:r w:rsidRPr="003B7C17">
        <w:rPr>
          <w:rFonts w:ascii="Arial" w:hAnsi="Arial"/>
          <w:i/>
          <w:color w:val="000000" w:themeColor="text1"/>
          <w:sz w:val="20"/>
          <w:szCs w:val="20"/>
          <w:highlight w:val="green"/>
        </w:rPr>
        <w:t xml:space="preserve"> - categorie II</w:t>
      </w:r>
      <w:r w:rsidRPr="003B7C17">
        <w:rPr>
          <w:rFonts w:ascii="Arial" w:hAnsi="Arial"/>
          <w:i/>
          <w:color w:val="000000" w:themeColor="text1"/>
          <w:sz w:val="20"/>
          <w:szCs w:val="20"/>
        </w:rPr>
        <w:t xml:space="preserve"> </w:t>
      </w:r>
      <w:r w:rsidRPr="003B7C17">
        <w:rPr>
          <w:rFonts w:ascii="Arial" w:hAnsi="Arial"/>
          <w:i/>
          <w:sz w:val="20"/>
          <w:szCs w:val="20"/>
        </w:rPr>
        <w:t>wordt verstaan:</w:t>
      </w:r>
    </w:p>
    <w:p w14:paraId="17E0924D" w14:textId="18A50050" w:rsidR="00E12FF3" w:rsidRPr="003B7C17" w:rsidRDefault="00E12FF3" w:rsidP="00D37065">
      <w:pPr>
        <w:pStyle w:val="Lijstalinea"/>
        <w:numPr>
          <w:ilvl w:val="0"/>
          <w:numId w:val="93"/>
        </w:numPr>
        <w:autoSpaceDE w:val="0"/>
        <w:autoSpaceDN w:val="0"/>
        <w:spacing w:line="240" w:lineRule="auto"/>
        <w:rPr>
          <w:rFonts w:cstheme="minorHAnsi"/>
          <w:i/>
          <w:szCs w:val="21"/>
        </w:rPr>
      </w:pPr>
      <w:r w:rsidRPr="003B7C17">
        <w:rPr>
          <w:rFonts w:cstheme="minorHAnsi"/>
          <w:i/>
          <w:szCs w:val="21"/>
        </w:rPr>
        <w:t>het uitoefenen van een bedrijf, zoals een restaurant, dat in hoofdzaak is gericht op het verstrekken van maaltijden voor consumptie ter plaatse, met als nevenactiviteit het verstrekken van alcoholhoudende en alcoholvrije dranken;</w:t>
      </w:r>
      <w:r w:rsidR="00A03302" w:rsidRPr="003B7C17">
        <w:rPr>
          <w:rFonts w:cstheme="minorHAnsi"/>
          <w:i/>
          <w:szCs w:val="21"/>
        </w:rPr>
        <w:t xml:space="preserve"> en</w:t>
      </w:r>
    </w:p>
    <w:p w14:paraId="1D5944FA" w14:textId="77777777" w:rsidR="00E12FF3" w:rsidRPr="003B7C17" w:rsidRDefault="00E12FF3" w:rsidP="00D37065">
      <w:pPr>
        <w:pStyle w:val="Lijstalinea"/>
        <w:numPr>
          <w:ilvl w:val="0"/>
          <w:numId w:val="93"/>
        </w:numPr>
        <w:autoSpaceDE w:val="0"/>
        <w:autoSpaceDN w:val="0"/>
        <w:spacing w:line="240" w:lineRule="auto"/>
        <w:rPr>
          <w:rFonts w:cstheme="minorHAnsi"/>
          <w:i/>
          <w:szCs w:val="21"/>
        </w:rPr>
      </w:pPr>
      <w:r w:rsidRPr="003B7C17">
        <w:rPr>
          <w:rFonts w:cstheme="minorHAnsi"/>
          <w:i/>
          <w:szCs w:val="21"/>
        </w:rPr>
        <w:t>het exploiteren van een terras.</w:t>
      </w:r>
      <w:commentRangeEnd w:id="174"/>
      <w:r w:rsidR="003B7C17">
        <w:rPr>
          <w:rStyle w:val="Verwijzingopmerking"/>
        </w:rPr>
        <w:commentReference w:id="174"/>
      </w:r>
    </w:p>
    <w:p w14:paraId="2166E6C7" w14:textId="77777777" w:rsidR="00E12FF3" w:rsidRPr="00161EB3" w:rsidRDefault="00E12FF3" w:rsidP="00E12FF3">
      <w:pPr>
        <w:autoSpaceDE w:val="0"/>
        <w:autoSpaceDN w:val="0"/>
        <w:adjustRightInd w:val="0"/>
        <w:spacing w:line="240" w:lineRule="auto"/>
        <w:rPr>
          <w:rFonts w:ascii="Arial" w:hAnsi="Arial"/>
          <w:sz w:val="20"/>
          <w:szCs w:val="20"/>
        </w:rPr>
      </w:pPr>
    </w:p>
    <w:p w14:paraId="03B02229" w14:textId="0C171A8F" w:rsidR="00E12FF3" w:rsidRPr="00442302" w:rsidRDefault="00E12FF3" w:rsidP="00E12FF3">
      <w:pPr>
        <w:autoSpaceDE w:val="0"/>
        <w:autoSpaceDN w:val="0"/>
        <w:adjustRightInd w:val="0"/>
        <w:spacing w:line="240" w:lineRule="auto"/>
        <w:rPr>
          <w:rFonts w:ascii="Arial" w:hAnsi="Arial"/>
          <w:i/>
          <w:iCs/>
          <w:sz w:val="19"/>
          <w:szCs w:val="19"/>
        </w:rPr>
      </w:pPr>
      <w:commentRangeStart w:id="175"/>
      <w:r w:rsidRPr="00442302">
        <w:rPr>
          <w:rStyle w:val="Kop3Char"/>
          <w:i/>
          <w:iCs/>
        </w:rPr>
        <w:t>Artikel 5.x Aanwijzing vergunningplichtige gevallen</w:t>
      </w:r>
      <w:r w:rsidRPr="00442302">
        <w:rPr>
          <w:rStyle w:val="Kop3Char"/>
          <w:i/>
          <w:iCs/>
        </w:rPr>
        <w:br/>
      </w:r>
      <w:commentRangeEnd w:id="175"/>
      <w:r w:rsidR="00A03302" w:rsidRPr="00442302">
        <w:rPr>
          <w:rStyle w:val="Verwijzingopmerking"/>
          <w:i/>
          <w:iCs/>
        </w:rPr>
        <w:commentReference w:id="175"/>
      </w:r>
      <w:r w:rsidRPr="00442302">
        <w:rPr>
          <w:rFonts w:cstheme="minorHAnsi"/>
          <w:i/>
          <w:iCs/>
          <w:szCs w:val="21"/>
        </w:rPr>
        <w:t xml:space="preserve">Het is verboden zonder omgevingsvergunning </w:t>
      </w:r>
      <w:r w:rsidRPr="00442302">
        <w:rPr>
          <w:rFonts w:cstheme="minorHAnsi"/>
          <w:i/>
          <w:iCs/>
          <w:szCs w:val="21"/>
          <w:highlight w:val="green"/>
        </w:rPr>
        <w:t>horeca-activiteiten</w:t>
      </w:r>
      <w:r w:rsidRPr="00442302">
        <w:rPr>
          <w:rFonts w:cstheme="minorHAnsi"/>
          <w:i/>
          <w:iCs/>
          <w:szCs w:val="21"/>
        </w:rPr>
        <w:t xml:space="preserve"> te </w:t>
      </w:r>
      <w:commentRangeStart w:id="176"/>
      <w:r w:rsidRPr="00442302">
        <w:rPr>
          <w:rFonts w:cstheme="minorHAnsi"/>
          <w:i/>
          <w:iCs/>
          <w:szCs w:val="21"/>
        </w:rPr>
        <w:t>verrichten</w:t>
      </w:r>
      <w:commentRangeEnd w:id="176"/>
      <w:r w:rsidR="004B0EDC">
        <w:rPr>
          <w:rStyle w:val="Verwijzingopmerking"/>
        </w:rPr>
        <w:commentReference w:id="176"/>
      </w:r>
      <w:r w:rsidRPr="00442302">
        <w:rPr>
          <w:rFonts w:cstheme="minorHAnsi"/>
          <w:i/>
          <w:iCs/>
          <w:szCs w:val="21"/>
        </w:rPr>
        <w:t>.</w:t>
      </w:r>
    </w:p>
    <w:p w14:paraId="171B2569" w14:textId="77777777" w:rsidR="00E12FF3" w:rsidRPr="00442302" w:rsidRDefault="00E12FF3" w:rsidP="00E12FF3">
      <w:pPr>
        <w:spacing w:line="240" w:lineRule="auto"/>
        <w:rPr>
          <w:i/>
          <w:iCs/>
        </w:rPr>
      </w:pPr>
    </w:p>
    <w:p w14:paraId="0776EE90" w14:textId="77777777" w:rsidR="00E12FF3" w:rsidRPr="00442302" w:rsidRDefault="00E12FF3" w:rsidP="00E12FF3">
      <w:pPr>
        <w:pStyle w:val="Kop3"/>
        <w:numPr>
          <w:ilvl w:val="0"/>
          <w:numId w:val="0"/>
        </w:numPr>
        <w:spacing w:line="240" w:lineRule="auto"/>
        <w:ind w:left="794" w:hanging="794"/>
        <w:rPr>
          <w:rFonts w:hint="eastAsia"/>
          <w:i/>
          <w:iCs/>
        </w:rPr>
      </w:pPr>
      <w:commentRangeStart w:id="177"/>
      <w:r w:rsidRPr="00442302">
        <w:rPr>
          <w:i/>
          <w:iCs/>
        </w:rPr>
        <w:t>Artikel 5.x Bijzondere aanvraagvereisten omgevingsvergunning</w:t>
      </w:r>
      <w:commentRangeEnd w:id="177"/>
      <w:r w:rsidR="00A03302" w:rsidRPr="00442302">
        <w:rPr>
          <w:rStyle w:val="Verwijzingopmerking"/>
          <w:rFonts w:asciiTheme="minorHAnsi" w:eastAsiaTheme="minorHAnsi" w:hAnsiTheme="minorHAnsi" w:cs="Arial"/>
          <w:b w:val="0"/>
          <w:i/>
          <w:iCs/>
        </w:rPr>
        <w:commentReference w:id="177"/>
      </w:r>
    </w:p>
    <w:p w14:paraId="78AAAD60" w14:textId="77777777" w:rsidR="00E12FF3" w:rsidRPr="00442302" w:rsidRDefault="00E12FF3" w:rsidP="00E12FF3">
      <w:pPr>
        <w:autoSpaceDE w:val="0"/>
        <w:autoSpaceDN w:val="0"/>
        <w:adjustRightInd w:val="0"/>
        <w:spacing w:line="240" w:lineRule="auto"/>
        <w:rPr>
          <w:rFonts w:cstheme="minorHAnsi"/>
          <w:i/>
          <w:iCs/>
          <w:szCs w:val="21"/>
        </w:rPr>
      </w:pPr>
      <w:r w:rsidRPr="00442302">
        <w:rPr>
          <w:rFonts w:cstheme="minorHAnsi"/>
          <w:i/>
          <w:iCs/>
          <w:szCs w:val="21"/>
        </w:rPr>
        <w:t>Bij de aanvraag om een omgevingsvergunning worden de volgende gegevens en bescheiden verstrekt:</w:t>
      </w:r>
    </w:p>
    <w:p w14:paraId="46CA3C60" w14:textId="77777777" w:rsidR="00E12FF3" w:rsidRPr="00442302" w:rsidRDefault="00E12FF3" w:rsidP="00D37065">
      <w:pPr>
        <w:pStyle w:val="Lijstalinea"/>
        <w:numPr>
          <w:ilvl w:val="0"/>
          <w:numId w:val="84"/>
        </w:numPr>
        <w:autoSpaceDE w:val="0"/>
        <w:autoSpaceDN w:val="0"/>
        <w:adjustRightInd w:val="0"/>
        <w:spacing w:line="240" w:lineRule="auto"/>
        <w:rPr>
          <w:rFonts w:cstheme="minorHAnsi"/>
          <w:i/>
          <w:iCs/>
          <w:szCs w:val="21"/>
        </w:rPr>
      </w:pPr>
      <w:r w:rsidRPr="00442302">
        <w:rPr>
          <w:rFonts w:cstheme="minorHAnsi"/>
          <w:i/>
          <w:iCs/>
          <w:szCs w:val="21"/>
        </w:rPr>
        <w:t xml:space="preserve">een opgave van de bruto inhoud in m3 en de bruto-vloeroppervlakte in m2 van het deel van het bouwwerk dat gebruikt gaat worden voor </w:t>
      </w:r>
      <w:r w:rsidRPr="00442302">
        <w:rPr>
          <w:rFonts w:cstheme="minorHAnsi"/>
          <w:i/>
          <w:iCs/>
          <w:szCs w:val="21"/>
          <w:highlight w:val="green"/>
        </w:rPr>
        <w:t>horeca-activiteiten</w:t>
      </w:r>
      <w:r w:rsidRPr="00442302">
        <w:rPr>
          <w:rFonts w:cstheme="minorHAnsi"/>
          <w:i/>
          <w:iCs/>
          <w:szCs w:val="21"/>
        </w:rPr>
        <w:t>;</w:t>
      </w:r>
    </w:p>
    <w:p w14:paraId="577B1C7E" w14:textId="77777777" w:rsidR="00E12FF3" w:rsidRPr="00442302" w:rsidRDefault="00E12FF3" w:rsidP="00D37065">
      <w:pPr>
        <w:pStyle w:val="Lijstalinea"/>
        <w:numPr>
          <w:ilvl w:val="0"/>
          <w:numId w:val="84"/>
        </w:numPr>
        <w:autoSpaceDE w:val="0"/>
        <w:autoSpaceDN w:val="0"/>
        <w:adjustRightInd w:val="0"/>
        <w:spacing w:line="240" w:lineRule="auto"/>
        <w:rPr>
          <w:rFonts w:cstheme="minorHAnsi"/>
          <w:i/>
          <w:iCs/>
          <w:szCs w:val="21"/>
        </w:rPr>
      </w:pPr>
      <w:r w:rsidRPr="00442302">
        <w:rPr>
          <w:rFonts w:cstheme="minorHAnsi"/>
          <w:i/>
          <w:iCs/>
          <w:szCs w:val="21"/>
        </w:rPr>
        <w:t xml:space="preserve">een beschrijving van de beoogde </w:t>
      </w:r>
      <w:r w:rsidRPr="00442302">
        <w:rPr>
          <w:rFonts w:cstheme="minorHAnsi"/>
          <w:i/>
          <w:iCs/>
          <w:szCs w:val="21"/>
          <w:highlight w:val="green"/>
        </w:rPr>
        <w:t>horeca-activiteit</w:t>
      </w:r>
      <w:r w:rsidRPr="00442302">
        <w:rPr>
          <w:rFonts w:cstheme="minorHAnsi"/>
          <w:i/>
          <w:iCs/>
          <w:szCs w:val="21"/>
        </w:rPr>
        <w:t>; en</w:t>
      </w:r>
    </w:p>
    <w:p w14:paraId="29010403" w14:textId="77777777" w:rsidR="00E12FF3" w:rsidRPr="00442302" w:rsidRDefault="00E12FF3" w:rsidP="00D37065">
      <w:pPr>
        <w:pStyle w:val="Lijstalinea"/>
        <w:numPr>
          <w:ilvl w:val="0"/>
          <w:numId w:val="84"/>
        </w:numPr>
        <w:autoSpaceDE w:val="0"/>
        <w:autoSpaceDN w:val="0"/>
        <w:adjustRightInd w:val="0"/>
        <w:spacing w:line="240" w:lineRule="auto"/>
        <w:rPr>
          <w:rFonts w:cstheme="minorHAnsi"/>
          <w:i/>
          <w:iCs/>
          <w:szCs w:val="21"/>
        </w:rPr>
      </w:pPr>
      <w:r w:rsidRPr="00442302">
        <w:rPr>
          <w:rFonts w:cstheme="minorHAnsi"/>
          <w:i/>
          <w:iCs/>
          <w:szCs w:val="21"/>
        </w:rPr>
        <w:t xml:space="preserve">de locatie van de beoogde </w:t>
      </w:r>
      <w:r w:rsidRPr="00442302">
        <w:rPr>
          <w:rFonts w:cstheme="minorHAnsi"/>
          <w:i/>
          <w:iCs/>
          <w:szCs w:val="21"/>
          <w:highlight w:val="green"/>
        </w:rPr>
        <w:t>horeca-activiteit</w:t>
      </w:r>
      <w:r w:rsidRPr="00442302">
        <w:rPr>
          <w:rFonts w:cstheme="minorHAnsi"/>
          <w:i/>
          <w:iCs/>
          <w:szCs w:val="21"/>
        </w:rPr>
        <w:t>.</w:t>
      </w:r>
    </w:p>
    <w:p w14:paraId="2703B2B2" w14:textId="77777777" w:rsidR="00E12FF3" w:rsidRPr="00442302" w:rsidRDefault="00E12FF3" w:rsidP="00E12FF3">
      <w:pPr>
        <w:autoSpaceDE w:val="0"/>
        <w:autoSpaceDN w:val="0"/>
        <w:adjustRightInd w:val="0"/>
        <w:spacing w:line="240" w:lineRule="auto"/>
        <w:rPr>
          <w:rFonts w:ascii="Arial" w:hAnsi="Arial"/>
          <w:b/>
          <w:bCs/>
          <w:i/>
          <w:iCs/>
          <w:sz w:val="20"/>
          <w:szCs w:val="20"/>
        </w:rPr>
      </w:pPr>
    </w:p>
    <w:p w14:paraId="53EB14B4" w14:textId="77777777" w:rsidR="00E12FF3" w:rsidRPr="00442302" w:rsidRDefault="00E12FF3" w:rsidP="00E12FF3">
      <w:pPr>
        <w:pStyle w:val="Kop3"/>
        <w:numPr>
          <w:ilvl w:val="0"/>
          <w:numId w:val="0"/>
        </w:numPr>
        <w:spacing w:line="240" w:lineRule="auto"/>
        <w:ind w:left="794" w:hanging="794"/>
        <w:rPr>
          <w:rFonts w:hint="eastAsia"/>
          <w:i/>
          <w:iCs/>
        </w:rPr>
      </w:pPr>
      <w:commentRangeStart w:id="178"/>
      <w:r w:rsidRPr="00442302">
        <w:rPr>
          <w:i/>
          <w:iCs/>
        </w:rPr>
        <w:t>Artikel 5.x Beoordelingsregels omgevingsvergunning</w:t>
      </w:r>
      <w:commentRangeEnd w:id="178"/>
      <w:r w:rsidR="00A03302" w:rsidRPr="00442302">
        <w:rPr>
          <w:rStyle w:val="Verwijzingopmerking"/>
          <w:rFonts w:asciiTheme="minorHAnsi" w:eastAsiaTheme="minorHAnsi" w:hAnsiTheme="minorHAnsi" w:cs="Arial"/>
          <w:b w:val="0"/>
          <w:i/>
          <w:iCs/>
        </w:rPr>
        <w:commentReference w:id="178"/>
      </w:r>
    </w:p>
    <w:p w14:paraId="418069B9" w14:textId="1EAEAF99" w:rsidR="00E12FF3" w:rsidRPr="00442302" w:rsidRDefault="00E12FF3" w:rsidP="00E12FF3">
      <w:pPr>
        <w:autoSpaceDE w:val="0"/>
        <w:autoSpaceDN w:val="0"/>
        <w:spacing w:line="240" w:lineRule="auto"/>
        <w:rPr>
          <w:rFonts w:cstheme="minorBidi"/>
          <w:i/>
          <w:iCs/>
        </w:rPr>
      </w:pPr>
      <w:r w:rsidRPr="00442302">
        <w:rPr>
          <w:rFonts w:cstheme="minorBidi"/>
          <w:i/>
          <w:iCs/>
        </w:rPr>
        <w:t>De omgevingsvergunning wordt alleen verleend als:</w:t>
      </w:r>
    </w:p>
    <w:p w14:paraId="7664BB0A" w14:textId="77777777" w:rsidR="00E12FF3" w:rsidRPr="00442302" w:rsidRDefault="00E12FF3" w:rsidP="00D37065">
      <w:pPr>
        <w:pStyle w:val="Lijstalinea"/>
        <w:numPr>
          <w:ilvl w:val="0"/>
          <w:numId w:val="85"/>
        </w:numPr>
        <w:autoSpaceDE w:val="0"/>
        <w:autoSpaceDN w:val="0"/>
        <w:spacing w:line="240" w:lineRule="auto"/>
        <w:rPr>
          <w:rFonts w:cstheme="minorHAnsi"/>
          <w:i/>
          <w:iCs/>
          <w:szCs w:val="21"/>
        </w:rPr>
      </w:pPr>
      <w:r w:rsidRPr="00442302">
        <w:rPr>
          <w:rFonts w:cstheme="minorHAnsi"/>
          <w:i/>
          <w:iCs/>
          <w:szCs w:val="21"/>
        </w:rPr>
        <w:t xml:space="preserve">de </w:t>
      </w:r>
      <w:r w:rsidRPr="00442302">
        <w:rPr>
          <w:rFonts w:cstheme="minorHAnsi"/>
          <w:i/>
          <w:iCs/>
          <w:szCs w:val="21"/>
          <w:highlight w:val="green"/>
        </w:rPr>
        <w:t>horeca-activiteiten</w:t>
      </w:r>
      <w:r w:rsidRPr="00442302">
        <w:rPr>
          <w:rFonts w:cstheme="minorHAnsi"/>
          <w:i/>
          <w:iCs/>
          <w:szCs w:val="21"/>
        </w:rPr>
        <w:t xml:space="preserve"> voldoet aan </w:t>
      </w:r>
      <w:commentRangeStart w:id="179"/>
      <w:r w:rsidRPr="00442302">
        <w:rPr>
          <w:rFonts w:cstheme="minorHAnsi"/>
          <w:i/>
          <w:iCs/>
          <w:szCs w:val="21"/>
        </w:rPr>
        <w:t>artikel 5.x;</w:t>
      </w:r>
      <w:commentRangeEnd w:id="179"/>
      <w:r w:rsidRPr="00442302">
        <w:rPr>
          <w:rStyle w:val="Verwijzingopmerking"/>
          <w:i/>
          <w:iCs/>
        </w:rPr>
        <w:commentReference w:id="179"/>
      </w:r>
    </w:p>
    <w:p w14:paraId="116870DD" w14:textId="77777777" w:rsidR="00E12FF3" w:rsidRPr="00442302" w:rsidRDefault="00E12FF3" w:rsidP="00D37065">
      <w:pPr>
        <w:pStyle w:val="Lijstalinea"/>
        <w:numPr>
          <w:ilvl w:val="0"/>
          <w:numId w:val="85"/>
        </w:numPr>
        <w:autoSpaceDE w:val="0"/>
        <w:autoSpaceDN w:val="0"/>
        <w:spacing w:line="240" w:lineRule="auto"/>
        <w:rPr>
          <w:rFonts w:cstheme="minorHAnsi"/>
          <w:i/>
          <w:iCs/>
          <w:szCs w:val="21"/>
        </w:rPr>
      </w:pPr>
      <w:r w:rsidRPr="00442302">
        <w:rPr>
          <w:rFonts w:cstheme="minorHAnsi"/>
          <w:i/>
          <w:iCs/>
          <w:szCs w:val="21"/>
          <w:highlight w:val="green"/>
        </w:rPr>
        <w:t>horeca-activiteit(en)</w:t>
      </w:r>
      <w:r w:rsidRPr="00442302">
        <w:rPr>
          <w:rFonts w:cstheme="minorHAnsi"/>
          <w:i/>
          <w:iCs/>
          <w:szCs w:val="21"/>
        </w:rPr>
        <w:t xml:space="preserve"> worden verricht op de begane grond en de eerste verdieping; </w:t>
      </w:r>
    </w:p>
    <w:p w14:paraId="6EBE7612" w14:textId="77777777" w:rsidR="00E12FF3" w:rsidRPr="00442302" w:rsidRDefault="00E12FF3" w:rsidP="00D37065">
      <w:pPr>
        <w:pStyle w:val="Lijstalinea"/>
        <w:numPr>
          <w:ilvl w:val="0"/>
          <w:numId w:val="85"/>
        </w:numPr>
        <w:autoSpaceDE w:val="0"/>
        <w:autoSpaceDN w:val="0"/>
        <w:spacing w:line="240" w:lineRule="auto"/>
        <w:rPr>
          <w:rFonts w:cstheme="minorHAnsi"/>
          <w:i/>
          <w:iCs/>
          <w:szCs w:val="21"/>
        </w:rPr>
      </w:pPr>
      <w:r w:rsidRPr="00442302">
        <w:rPr>
          <w:rFonts w:cstheme="minorHAnsi"/>
          <w:i/>
          <w:iCs/>
          <w:szCs w:val="21"/>
        </w:rPr>
        <w:t>naar het oordeel van burgermeester en wethouders, gelet op de aard en de ligging van de andere gebruiksactiviteiten in de omgeving en het karakter van de locatie:</w:t>
      </w:r>
    </w:p>
    <w:p w14:paraId="1BC47BB0" w14:textId="77777777" w:rsidR="00E12FF3" w:rsidRPr="00442302" w:rsidRDefault="00E12FF3" w:rsidP="00D37065">
      <w:pPr>
        <w:pStyle w:val="Lijstalinea"/>
        <w:numPr>
          <w:ilvl w:val="1"/>
          <w:numId w:val="86"/>
        </w:numPr>
        <w:autoSpaceDE w:val="0"/>
        <w:autoSpaceDN w:val="0"/>
        <w:spacing w:line="240" w:lineRule="auto"/>
        <w:rPr>
          <w:rFonts w:eastAsia="Times New Roman" w:cstheme="minorHAnsi"/>
          <w:i/>
          <w:iCs/>
          <w:szCs w:val="21"/>
        </w:rPr>
      </w:pPr>
      <w:r w:rsidRPr="00442302">
        <w:rPr>
          <w:rFonts w:cstheme="minorHAnsi"/>
          <w:i/>
          <w:iCs/>
          <w:szCs w:val="21"/>
        </w:rPr>
        <w:t xml:space="preserve">de aard en omvang van de </w:t>
      </w:r>
      <w:r w:rsidRPr="00442302">
        <w:rPr>
          <w:rFonts w:cstheme="minorHAnsi"/>
          <w:i/>
          <w:iCs/>
          <w:szCs w:val="21"/>
          <w:highlight w:val="green"/>
        </w:rPr>
        <w:t>horeca-activiteit</w:t>
      </w:r>
      <w:r w:rsidRPr="00442302">
        <w:rPr>
          <w:rFonts w:cstheme="minorHAnsi"/>
          <w:i/>
          <w:iCs/>
          <w:szCs w:val="21"/>
        </w:rPr>
        <w:t xml:space="preserve"> past binnen de omgeving; en</w:t>
      </w:r>
    </w:p>
    <w:p w14:paraId="5BC9DF2F" w14:textId="77777777" w:rsidR="00E12FF3" w:rsidRPr="00442302" w:rsidRDefault="00E12FF3" w:rsidP="00D37065">
      <w:pPr>
        <w:pStyle w:val="Lijstalinea"/>
        <w:numPr>
          <w:ilvl w:val="1"/>
          <w:numId w:val="86"/>
        </w:numPr>
        <w:autoSpaceDE w:val="0"/>
        <w:autoSpaceDN w:val="0"/>
        <w:spacing w:line="240" w:lineRule="auto"/>
        <w:rPr>
          <w:rFonts w:cstheme="minorHAnsi"/>
          <w:i/>
          <w:iCs/>
          <w:szCs w:val="21"/>
        </w:rPr>
      </w:pPr>
      <w:r w:rsidRPr="00442302">
        <w:rPr>
          <w:rFonts w:cstheme="minorHAnsi"/>
          <w:i/>
          <w:iCs/>
          <w:szCs w:val="21"/>
        </w:rPr>
        <w:t xml:space="preserve">de </w:t>
      </w:r>
      <w:r w:rsidRPr="00442302">
        <w:rPr>
          <w:rFonts w:cstheme="minorHAnsi"/>
          <w:i/>
          <w:iCs/>
          <w:szCs w:val="21"/>
          <w:highlight w:val="green"/>
        </w:rPr>
        <w:t>horeca-activiteit</w:t>
      </w:r>
      <w:r w:rsidRPr="00442302">
        <w:rPr>
          <w:rFonts w:cstheme="minorHAnsi"/>
          <w:i/>
          <w:iCs/>
          <w:szCs w:val="21"/>
        </w:rPr>
        <w:t xml:space="preserve"> ondersteunend is aan het stimuleren van de levendigheid van de openbare ruimte;</w:t>
      </w:r>
    </w:p>
    <w:p w14:paraId="6A83FC84" w14:textId="77777777" w:rsidR="00E12FF3" w:rsidRPr="00442302" w:rsidRDefault="00E12FF3" w:rsidP="00D37065">
      <w:pPr>
        <w:pStyle w:val="Lijstalinea"/>
        <w:numPr>
          <w:ilvl w:val="0"/>
          <w:numId w:val="85"/>
        </w:numPr>
        <w:autoSpaceDE w:val="0"/>
        <w:autoSpaceDN w:val="0"/>
        <w:spacing w:line="240" w:lineRule="auto"/>
        <w:rPr>
          <w:rFonts w:cstheme="minorHAnsi"/>
          <w:i/>
          <w:iCs/>
          <w:szCs w:val="21"/>
        </w:rPr>
      </w:pPr>
      <w:r w:rsidRPr="00442302">
        <w:rPr>
          <w:rFonts w:cstheme="minorHAnsi"/>
          <w:i/>
          <w:iCs/>
          <w:szCs w:val="21"/>
        </w:rPr>
        <w:t xml:space="preserve">de maximum bruto-vloeroppervlakte van de </w:t>
      </w:r>
      <w:r w:rsidRPr="00442302">
        <w:rPr>
          <w:rFonts w:cstheme="minorHAnsi"/>
          <w:i/>
          <w:iCs/>
          <w:szCs w:val="21"/>
          <w:highlight w:val="green"/>
        </w:rPr>
        <w:t>horeca-activiteiten</w:t>
      </w:r>
      <w:r w:rsidRPr="00442302">
        <w:rPr>
          <w:rFonts w:cstheme="minorHAnsi"/>
          <w:i/>
          <w:iCs/>
          <w:szCs w:val="21"/>
        </w:rPr>
        <w:t xml:space="preserve"> van alle horeca categorieën, als bedoeld in paragraaf 5.3.45, paragraaf 5.3.46, en paragraaf 5.x, tezamen met de dienstverlening-activiteiten niet meer bedraagt dan 300 m2; en</w:t>
      </w:r>
    </w:p>
    <w:p w14:paraId="647B4A1D" w14:textId="77777777" w:rsidR="00E12FF3" w:rsidRPr="00442302" w:rsidRDefault="00E12FF3" w:rsidP="00D37065">
      <w:pPr>
        <w:pStyle w:val="Tekstopmerking"/>
        <w:numPr>
          <w:ilvl w:val="0"/>
          <w:numId w:val="85"/>
        </w:numPr>
        <w:rPr>
          <w:rFonts w:cstheme="minorHAnsi"/>
          <w:i/>
          <w:iCs/>
          <w:sz w:val="21"/>
          <w:szCs w:val="21"/>
        </w:rPr>
      </w:pPr>
      <w:r w:rsidRPr="00442302">
        <w:rPr>
          <w:rFonts w:cstheme="minorHAnsi"/>
          <w:i/>
          <w:iCs/>
          <w:sz w:val="21"/>
          <w:szCs w:val="21"/>
        </w:rPr>
        <w:t xml:space="preserve">het college van burgemeester en wethouders de openingstijden van de zelfstandige </w:t>
      </w:r>
      <w:proofErr w:type="spellStart"/>
      <w:r w:rsidRPr="00442302">
        <w:rPr>
          <w:rFonts w:cstheme="minorHAnsi"/>
          <w:i/>
          <w:iCs/>
          <w:sz w:val="21"/>
          <w:szCs w:val="21"/>
        </w:rPr>
        <w:t>horeca-bedrijven</w:t>
      </w:r>
      <w:proofErr w:type="spellEnd"/>
      <w:r w:rsidRPr="00442302">
        <w:rPr>
          <w:rFonts w:cstheme="minorHAnsi"/>
          <w:i/>
          <w:iCs/>
          <w:sz w:val="21"/>
          <w:szCs w:val="21"/>
        </w:rPr>
        <w:t xml:space="preserve"> nader hebben bepaald in de voorschriften bij de vergunning.</w:t>
      </w:r>
    </w:p>
    <w:p w14:paraId="68D72588" w14:textId="77777777" w:rsidR="00E12FF3" w:rsidRDefault="00E12FF3" w:rsidP="00E12FF3">
      <w:pPr>
        <w:pStyle w:val="Geenafstand"/>
        <w:ind w:left="720"/>
      </w:pPr>
    </w:p>
    <w:p w14:paraId="20C7BAEF" w14:textId="77777777" w:rsidR="00E12FF3" w:rsidRDefault="00E12FF3" w:rsidP="00E12FF3">
      <w:pPr>
        <w:pStyle w:val="Kop3"/>
        <w:numPr>
          <w:ilvl w:val="0"/>
          <w:numId w:val="0"/>
        </w:numPr>
        <w:spacing w:line="240" w:lineRule="auto"/>
        <w:ind w:left="794" w:hanging="794"/>
        <w:rPr>
          <w:rFonts w:hint="eastAsia"/>
        </w:rPr>
      </w:pPr>
      <w:commentRangeStart w:id="180"/>
      <w:r w:rsidRPr="00161EB3">
        <w:t xml:space="preserve">Artikel 5.x </w:t>
      </w:r>
      <w:r>
        <w:t>Terras-activiteit verrichten bij horeca-activiteit</w:t>
      </w:r>
      <w:commentRangeEnd w:id="180"/>
      <w:r w:rsidR="00547030">
        <w:rPr>
          <w:rStyle w:val="Verwijzingopmerking"/>
          <w:rFonts w:asciiTheme="minorHAnsi" w:eastAsiaTheme="minorHAnsi" w:hAnsiTheme="minorHAnsi" w:cs="Arial"/>
          <w:b w:val="0"/>
        </w:rPr>
        <w:commentReference w:id="180"/>
      </w:r>
    </w:p>
    <w:p w14:paraId="295B2536" w14:textId="27EDAF2A" w:rsidR="00E12FF3" w:rsidRPr="00596FAD" w:rsidRDefault="009C5278" w:rsidP="00E12FF3">
      <w:pPr>
        <w:rPr>
          <w:i/>
        </w:rPr>
      </w:pPr>
      <w:r>
        <w:rPr>
          <w:i/>
          <w:iCs/>
        </w:rPr>
        <w:t>Het exploiteren van e</w:t>
      </w:r>
      <w:commentRangeStart w:id="181"/>
      <w:r w:rsidR="00E12FF3" w:rsidRPr="00596FAD">
        <w:rPr>
          <w:i/>
          <w:iCs/>
        </w:rPr>
        <w:t>en</w:t>
      </w:r>
      <w:r w:rsidR="00E12FF3" w:rsidRPr="00596FAD">
        <w:rPr>
          <w:i/>
        </w:rPr>
        <w:t xml:space="preserve"> </w:t>
      </w:r>
      <w:r w:rsidR="00E12FF3" w:rsidRPr="00596FAD">
        <w:rPr>
          <w:i/>
          <w:highlight w:val="green"/>
        </w:rPr>
        <w:t>terras</w:t>
      </w:r>
      <w:r w:rsidR="00E12FF3" w:rsidRPr="00596FAD">
        <w:rPr>
          <w:i/>
        </w:rPr>
        <w:t xml:space="preserve"> wordt alleen verricht binnen </w:t>
      </w:r>
      <w:r w:rsidR="00E12FF3" w:rsidRPr="00596FAD">
        <w:rPr>
          <w:i/>
          <w:highlight w:val="magenta"/>
        </w:rPr>
        <w:t>Eureka terras</w:t>
      </w:r>
      <w:r w:rsidR="00E12FF3" w:rsidRPr="00596FAD">
        <w:rPr>
          <w:i/>
        </w:rPr>
        <w:t>.</w:t>
      </w:r>
      <w:commentRangeEnd w:id="181"/>
      <w:r w:rsidR="00596FAD">
        <w:rPr>
          <w:rStyle w:val="Verwijzingopmerking"/>
        </w:rPr>
        <w:commentReference w:id="181"/>
      </w:r>
    </w:p>
    <w:p w14:paraId="28AF5FE9" w14:textId="77777777" w:rsidR="00E12FF3" w:rsidRDefault="00E12FF3" w:rsidP="00E12FF3"/>
    <w:p w14:paraId="6AFF3892" w14:textId="77777777" w:rsidR="00E12FF3" w:rsidRPr="00161EB3" w:rsidRDefault="00E12FF3" w:rsidP="00E12FF3">
      <w:pPr>
        <w:pStyle w:val="Kop2"/>
        <w:numPr>
          <w:ilvl w:val="0"/>
          <w:numId w:val="0"/>
        </w:numPr>
        <w:spacing w:line="240" w:lineRule="auto"/>
        <w:rPr>
          <w:rFonts w:hint="eastAsia"/>
        </w:rPr>
      </w:pPr>
      <w:r w:rsidRPr="00161EB3">
        <w:t>Paragraaf 5.</w:t>
      </w:r>
      <w:r>
        <w:t>x</w:t>
      </w:r>
      <w:r w:rsidRPr="00161EB3">
        <w:t xml:space="preserve"> </w:t>
      </w:r>
      <w:commentRangeStart w:id="182"/>
      <w:r w:rsidRPr="00161EB3">
        <w:t>Horeca</w:t>
      </w:r>
      <w:commentRangeEnd w:id="182"/>
      <w:r w:rsidR="004358CE">
        <w:rPr>
          <w:rStyle w:val="Verwijzingopmerking"/>
          <w:rFonts w:asciiTheme="minorHAnsi" w:eastAsiaTheme="minorHAnsi" w:hAnsiTheme="minorHAnsi" w:cs="Arial"/>
          <w:b w:val="0"/>
        </w:rPr>
        <w:commentReference w:id="182"/>
      </w:r>
      <w:r w:rsidRPr="00161EB3">
        <w:t xml:space="preserve">-activiteit </w:t>
      </w:r>
      <w:r>
        <w:t>verrichten – categorie III</w:t>
      </w:r>
    </w:p>
    <w:p w14:paraId="5C2A2B74" w14:textId="77777777" w:rsidR="00E12FF3" w:rsidRDefault="00E12FF3" w:rsidP="00E12FF3"/>
    <w:p w14:paraId="58D1E911" w14:textId="77777777" w:rsidR="00E12FF3" w:rsidRPr="00161EB3" w:rsidRDefault="00E12FF3" w:rsidP="00E12FF3">
      <w:pPr>
        <w:pStyle w:val="Kop3"/>
        <w:numPr>
          <w:ilvl w:val="0"/>
          <w:numId w:val="0"/>
        </w:numPr>
        <w:spacing w:line="240" w:lineRule="auto"/>
        <w:ind w:left="794" w:hanging="794"/>
        <w:rPr>
          <w:rFonts w:ascii="Arial" w:hAnsi="Arial" w:cs="Arial"/>
          <w:sz w:val="20"/>
          <w:szCs w:val="20"/>
        </w:rPr>
      </w:pPr>
      <w:commentRangeStart w:id="183"/>
      <w:r w:rsidRPr="00161EB3">
        <w:rPr>
          <w:rFonts w:ascii="Arial" w:hAnsi="Arial" w:cs="Arial"/>
          <w:sz w:val="20"/>
          <w:szCs w:val="20"/>
        </w:rPr>
        <w:t>Artikel 5.</w:t>
      </w:r>
      <w:r>
        <w:rPr>
          <w:rFonts w:ascii="Arial" w:hAnsi="Arial" w:cs="Arial"/>
          <w:sz w:val="20"/>
          <w:szCs w:val="20"/>
        </w:rPr>
        <w:t>466</w:t>
      </w:r>
      <w:r w:rsidRPr="00161EB3">
        <w:rPr>
          <w:rFonts w:ascii="Arial" w:hAnsi="Arial" w:cs="Arial"/>
          <w:sz w:val="20"/>
          <w:szCs w:val="20"/>
        </w:rPr>
        <w:t xml:space="preserve"> Toepassingsbereik</w:t>
      </w:r>
      <w:commentRangeEnd w:id="183"/>
      <w:r w:rsidR="00F472B9">
        <w:rPr>
          <w:rStyle w:val="Verwijzingopmerking"/>
          <w:rFonts w:asciiTheme="minorHAnsi" w:eastAsiaTheme="minorHAnsi" w:hAnsiTheme="minorHAnsi" w:cs="Arial"/>
          <w:b w:val="0"/>
        </w:rPr>
        <w:commentReference w:id="183"/>
      </w:r>
    </w:p>
    <w:p w14:paraId="07E7088C" w14:textId="77777777" w:rsidR="00E12FF3" w:rsidRPr="00D6138C" w:rsidRDefault="00E12FF3" w:rsidP="00E12FF3">
      <w:pPr>
        <w:spacing w:line="240" w:lineRule="auto"/>
        <w:rPr>
          <w:rFonts w:cstheme="minorHAnsi"/>
          <w:szCs w:val="21"/>
        </w:rPr>
      </w:pPr>
      <w:r w:rsidRPr="00D6138C">
        <w:rPr>
          <w:rFonts w:cstheme="minorHAnsi"/>
          <w:szCs w:val="21"/>
        </w:rPr>
        <w:t>Lid 1:</w:t>
      </w:r>
    </w:p>
    <w:p w14:paraId="453F8E65" w14:textId="3C7EB60A" w:rsidR="00E12FF3" w:rsidRPr="00D6138C" w:rsidRDefault="00E12FF3" w:rsidP="00E12FF3">
      <w:pPr>
        <w:spacing w:line="240" w:lineRule="auto"/>
        <w:rPr>
          <w:rFonts w:cstheme="minorHAnsi"/>
          <w:szCs w:val="21"/>
        </w:rPr>
      </w:pPr>
      <w:r w:rsidRPr="00D6138C">
        <w:rPr>
          <w:rFonts w:cstheme="minorHAnsi"/>
          <w:szCs w:val="21"/>
        </w:rPr>
        <w:t>Deze paragraaf</w:t>
      </w:r>
      <w:r w:rsidRPr="00D6138C" w:rsidDel="00905567">
        <w:rPr>
          <w:rFonts w:cstheme="minorHAnsi"/>
          <w:szCs w:val="21"/>
        </w:rPr>
        <w:t xml:space="preserve"> </w:t>
      </w:r>
      <w:r w:rsidRPr="00D6138C">
        <w:rPr>
          <w:rFonts w:cstheme="minorHAnsi"/>
          <w:szCs w:val="21"/>
        </w:rPr>
        <w:t xml:space="preserve">gaat over het </w:t>
      </w:r>
      <w:r>
        <w:rPr>
          <w:rFonts w:cstheme="minorHAnsi"/>
          <w:szCs w:val="21"/>
        </w:rPr>
        <w:t xml:space="preserve">verrichten van </w:t>
      </w:r>
      <w:r w:rsidRPr="00751FBB">
        <w:rPr>
          <w:rFonts w:cstheme="minorHAnsi"/>
          <w:szCs w:val="21"/>
          <w:highlight w:val="green"/>
        </w:rPr>
        <w:t>horeca-activiteiten – categorie III</w:t>
      </w:r>
      <w:r>
        <w:rPr>
          <w:rFonts w:cstheme="minorHAnsi"/>
          <w:szCs w:val="21"/>
        </w:rPr>
        <w:t xml:space="preserve">, als bedoeld in </w:t>
      </w:r>
      <w:commentRangeStart w:id="184"/>
      <w:r>
        <w:rPr>
          <w:rFonts w:cstheme="minorHAnsi"/>
          <w:szCs w:val="21"/>
        </w:rPr>
        <w:t>artikel 5.x</w:t>
      </w:r>
      <w:commentRangeEnd w:id="184"/>
      <w:r w:rsidR="005B29A1">
        <w:rPr>
          <w:rStyle w:val="Verwijzingopmerking"/>
        </w:rPr>
        <w:commentReference w:id="184"/>
      </w:r>
      <w:r w:rsidR="005B29A1">
        <w:rPr>
          <w:rFonts w:cstheme="minorHAnsi"/>
          <w:szCs w:val="21"/>
        </w:rPr>
        <w:t>.</w:t>
      </w:r>
    </w:p>
    <w:p w14:paraId="324680A0" w14:textId="77777777" w:rsidR="00E12FF3" w:rsidRPr="00D6138C" w:rsidRDefault="00E12FF3" w:rsidP="00E12FF3">
      <w:pPr>
        <w:autoSpaceDE w:val="0"/>
        <w:autoSpaceDN w:val="0"/>
        <w:adjustRightInd w:val="0"/>
        <w:spacing w:line="240" w:lineRule="auto"/>
        <w:rPr>
          <w:rFonts w:cstheme="minorHAnsi"/>
          <w:szCs w:val="21"/>
        </w:rPr>
      </w:pPr>
    </w:p>
    <w:p w14:paraId="55C13BFC" w14:textId="77777777" w:rsidR="00E12FF3" w:rsidRPr="00442302" w:rsidRDefault="00E12FF3" w:rsidP="00E12FF3">
      <w:pPr>
        <w:spacing w:line="240" w:lineRule="auto"/>
        <w:rPr>
          <w:rFonts w:cstheme="minorHAnsi"/>
          <w:i/>
          <w:iCs/>
          <w:szCs w:val="21"/>
        </w:rPr>
      </w:pPr>
      <w:r w:rsidRPr="00442302">
        <w:rPr>
          <w:rFonts w:cstheme="minorHAnsi"/>
          <w:i/>
          <w:iCs/>
          <w:szCs w:val="21"/>
        </w:rPr>
        <w:t>Lid 2:</w:t>
      </w:r>
    </w:p>
    <w:p w14:paraId="712725C9" w14:textId="77777777" w:rsidR="00E12FF3" w:rsidRPr="00442302" w:rsidRDefault="00E12FF3" w:rsidP="00E12FF3">
      <w:pPr>
        <w:spacing w:line="240" w:lineRule="auto"/>
        <w:rPr>
          <w:rFonts w:cstheme="minorHAnsi"/>
          <w:i/>
          <w:iCs/>
          <w:szCs w:val="21"/>
        </w:rPr>
      </w:pPr>
      <w:r w:rsidRPr="00442302">
        <w:rPr>
          <w:rFonts w:cstheme="minorHAnsi"/>
          <w:i/>
          <w:iCs/>
          <w:szCs w:val="21"/>
          <w:highlight w:val="green"/>
        </w:rPr>
        <w:t>Horeca-activiteiten</w:t>
      </w:r>
      <w:r w:rsidRPr="00442302">
        <w:rPr>
          <w:rFonts w:cstheme="minorHAnsi"/>
          <w:i/>
          <w:iCs/>
          <w:szCs w:val="21"/>
        </w:rPr>
        <w:t xml:space="preserve"> worden alleen verricht in </w:t>
      </w:r>
      <w:r w:rsidRPr="00442302">
        <w:rPr>
          <w:rFonts w:cstheme="minorHAnsi"/>
          <w:i/>
          <w:iCs/>
          <w:szCs w:val="21"/>
          <w:highlight w:val="magenta"/>
        </w:rPr>
        <w:t>Eureka de plint</w:t>
      </w:r>
      <w:r w:rsidRPr="00442302">
        <w:rPr>
          <w:rFonts w:cstheme="minorHAnsi"/>
          <w:i/>
          <w:iCs/>
          <w:szCs w:val="21"/>
        </w:rPr>
        <w:t>.</w:t>
      </w:r>
    </w:p>
    <w:p w14:paraId="05E177CD" w14:textId="77777777" w:rsidR="00E12FF3" w:rsidRPr="00161EB3" w:rsidRDefault="00E12FF3" w:rsidP="00E12FF3">
      <w:pPr>
        <w:spacing w:line="240" w:lineRule="auto"/>
      </w:pPr>
    </w:p>
    <w:p w14:paraId="35BD969D" w14:textId="77777777" w:rsidR="00E12FF3" w:rsidRPr="00161EB3" w:rsidRDefault="00E12FF3" w:rsidP="00E12FF3">
      <w:pPr>
        <w:pStyle w:val="Kop3"/>
        <w:numPr>
          <w:ilvl w:val="0"/>
          <w:numId w:val="0"/>
        </w:numPr>
        <w:spacing w:line="240" w:lineRule="auto"/>
        <w:ind w:left="794" w:hanging="794"/>
        <w:rPr>
          <w:rFonts w:hint="eastAsia"/>
        </w:rPr>
      </w:pPr>
      <w:commentRangeStart w:id="185"/>
      <w:r w:rsidRPr="00161EB3">
        <w:lastRenderedPageBreak/>
        <w:t>Artikel 5.</w:t>
      </w:r>
      <w:r>
        <w:t>462</w:t>
      </w:r>
      <w:r w:rsidRPr="00161EB3">
        <w:t xml:space="preserve"> Oogmerken</w:t>
      </w:r>
      <w:commentRangeEnd w:id="185"/>
      <w:r w:rsidR="00F472B9">
        <w:rPr>
          <w:rStyle w:val="Verwijzingopmerking"/>
          <w:rFonts w:asciiTheme="minorHAnsi" w:eastAsiaTheme="minorHAnsi" w:hAnsiTheme="minorHAnsi" w:cs="Arial"/>
          <w:b w:val="0"/>
        </w:rPr>
        <w:commentReference w:id="185"/>
      </w:r>
    </w:p>
    <w:p w14:paraId="4547E624" w14:textId="77777777" w:rsidR="00E12FF3" w:rsidRPr="00702CB4" w:rsidRDefault="00E12FF3" w:rsidP="00E12FF3">
      <w:pPr>
        <w:autoSpaceDE w:val="0"/>
        <w:autoSpaceDN w:val="0"/>
        <w:adjustRightInd w:val="0"/>
        <w:spacing w:line="240" w:lineRule="auto"/>
        <w:rPr>
          <w:rFonts w:cstheme="minorHAnsi"/>
          <w:szCs w:val="21"/>
        </w:rPr>
      </w:pPr>
      <w:r w:rsidRPr="00702CB4">
        <w:rPr>
          <w:rFonts w:cstheme="minorHAnsi"/>
          <w:szCs w:val="21"/>
        </w:rPr>
        <w:t>De regels in deze paragraaf zijn gesteld met het oog op:</w:t>
      </w:r>
    </w:p>
    <w:p w14:paraId="7254DC80" w14:textId="77777777" w:rsidR="00E12FF3" w:rsidRPr="00B12FD0" w:rsidRDefault="00E12FF3" w:rsidP="00D37065">
      <w:pPr>
        <w:pStyle w:val="Lijstalinea"/>
        <w:numPr>
          <w:ilvl w:val="0"/>
          <w:numId w:val="87"/>
        </w:numPr>
        <w:autoSpaceDE w:val="0"/>
        <w:autoSpaceDN w:val="0"/>
        <w:adjustRightInd w:val="0"/>
        <w:spacing w:line="240" w:lineRule="auto"/>
        <w:rPr>
          <w:rFonts w:cstheme="minorHAnsi"/>
          <w:szCs w:val="21"/>
        </w:rPr>
      </w:pPr>
      <w:r w:rsidRPr="00B12FD0">
        <w:rPr>
          <w:rFonts w:cstheme="minorHAnsi"/>
          <w:szCs w:val="21"/>
        </w:rPr>
        <w:t>het beschermen van duurzame economische ontwikkeling van gebieden;</w:t>
      </w:r>
    </w:p>
    <w:p w14:paraId="3C9C0A25" w14:textId="77777777" w:rsidR="00E12FF3" w:rsidRPr="00B12FD0" w:rsidRDefault="00E12FF3" w:rsidP="00D37065">
      <w:pPr>
        <w:pStyle w:val="Lijstalinea"/>
        <w:numPr>
          <w:ilvl w:val="0"/>
          <w:numId w:val="87"/>
        </w:numPr>
        <w:autoSpaceDE w:val="0"/>
        <w:autoSpaceDN w:val="0"/>
        <w:adjustRightInd w:val="0"/>
        <w:spacing w:line="240" w:lineRule="auto"/>
        <w:rPr>
          <w:rFonts w:cstheme="minorHAnsi"/>
          <w:szCs w:val="21"/>
        </w:rPr>
      </w:pPr>
      <w:r w:rsidRPr="00B12FD0">
        <w:rPr>
          <w:rFonts w:cstheme="minorHAnsi"/>
          <w:szCs w:val="21"/>
        </w:rPr>
        <w:t>het beschermen van de ruimte voor bedrijfsactiviteiten; en</w:t>
      </w:r>
    </w:p>
    <w:p w14:paraId="493DF9CB" w14:textId="77777777" w:rsidR="00E12FF3" w:rsidRPr="00B12FD0" w:rsidRDefault="00E12FF3" w:rsidP="00D37065">
      <w:pPr>
        <w:pStyle w:val="Lijstalinea"/>
        <w:numPr>
          <w:ilvl w:val="0"/>
          <w:numId w:val="87"/>
        </w:numPr>
        <w:autoSpaceDE w:val="0"/>
        <w:autoSpaceDN w:val="0"/>
        <w:adjustRightInd w:val="0"/>
        <w:spacing w:line="240" w:lineRule="auto"/>
        <w:rPr>
          <w:rFonts w:cstheme="minorHAnsi"/>
          <w:szCs w:val="21"/>
        </w:rPr>
      </w:pPr>
      <w:r w:rsidRPr="00B12FD0">
        <w:rPr>
          <w:rFonts w:cstheme="minorHAnsi"/>
          <w:szCs w:val="21"/>
        </w:rPr>
        <w:t>het stimuleren van de levendigheid van de openbare ruimte.</w:t>
      </w:r>
    </w:p>
    <w:p w14:paraId="69A4BE1B" w14:textId="77777777" w:rsidR="00E12FF3" w:rsidRDefault="00E12FF3" w:rsidP="00E12FF3">
      <w:pPr>
        <w:autoSpaceDE w:val="0"/>
        <w:autoSpaceDN w:val="0"/>
        <w:adjustRightInd w:val="0"/>
        <w:spacing w:line="240" w:lineRule="auto"/>
        <w:rPr>
          <w:rFonts w:ascii="Arial" w:hAnsi="Arial"/>
          <w:sz w:val="20"/>
          <w:szCs w:val="20"/>
        </w:rPr>
      </w:pPr>
    </w:p>
    <w:p w14:paraId="701DF815" w14:textId="77777777" w:rsidR="00E12FF3" w:rsidRDefault="00E12FF3" w:rsidP="00E12FF3">
      <w:pPr>
        <w:pStyle w:val="Kop3"/>
        <w:numPr>
          <w:ilvl w:val="0"/>
          <w:numId w:val="0"/>
        </w:numPr>
        <w:spacing w:line="240" w:lineRule="auto"/>
        <w:ind w:left="794" w:hanging="794"/>
        <w:rPr>
          <w:rFonts w:hint="eastAsia"/>
        </w:rPr>
      </w:pPr>
      <w:r w:rsidRPr="00161EB3">
        <w:t>Artikel 5.</w:t>
      </w:r>
      <w:r>
        <w:t>x Horeca-activiteit – categorie III</w:t>
      </w:r>
    </w:p>
    <w:p w14:paraId="48C33B82" w14:textId="77777777" w:rsidR="00E12FF3" w:rsidRPr="00596FAD" w:rsidRDefault="00E12FF3" w:rsidP="00E12FF3">
      <w:pPr>
        <w:autoSpaceDE w:val="0"/>
        <w:autoSpaceDN w:val="0"/>
        <w:adjustRightInd w:val="0"/>
        <w:spacing w:line="240" w:lineRule="auto"/>
        <w:rPr>
          <w:rFonts w:ascii="Arial" w:hAnsi="Arial"/>
          <w:i/>
          <w:sz w:val="20"/>
          <w:szCs w:val="20"/>
        </w:rPr>
      </w:pPr>
      <w:commentRangeStart w:id="186"/>
      <w:r w:rsidRPr="00596FAD">
        <w:rPr>
          <w:rFonts w:ascii="Arial" w:hAnsi="Arial"/>
          <w:i/>
          <w:sz w:val="20"/>
          <w:szCs w:val="20"/>
        </w:rPr>
        <w:t xml:space="preserve">Onder </w:t>
      </w:r>
      <w:r w:rsidRPr="00596FAD">
        <w:rPr>
          <w:rFonts w:ascii="Arial" w:hAnsi="Arial"/>
          <w:i/>
          <w:color w:val="000000" w:themeColor="text1"/>
          <w:sz w:val="20"/>
          <w:szCs w:val="20"/>
          <w:highlight w:val="green"/>
        </w:rPr>
        <w:t>horeca</w:t>
      </w:r>
      <w:r w:rsidRPr="00596FAD">
        <w:rPr>
          <w:i/>
          <w:highlight w:val="green"/>
        </w:rPr>
        <w:t>-activiteit</w:t>
      </w:r>
      <w:r w:rsidRPr="00596FAD">
        <w:rPr>
          <w:rFonts w:ascii="Arial" w:hAnsi="Arial"/>
          <w:i/>
          <w:color w:val="000000" w:themeColor="text1"/>
          <w:sz w:val="20"/>
          <w:szCs w:val="20"/>
          <w:highlight w:val="green"/>
        </w:rPr>
        <w:t xml:space="preserve"> - categorie III</w:t>
      </w:r>
      <w:r w:rsidRPr="00596FAD">
        <w:rPr>
          <w:rFonts w:ascii="Arial" w:hAnsi="Arial"/>
          <w:i/>
          <w:color w:val="000000" w:themeColor="text1"/>
          <w:sz w:val="20"/>
          <w:szCs w:val="20"/>
        </w:rPr>
        <w:t xml:space="preserve"> </w:t>
      </w:r>
      <w:r w:rsidRPr="00596FAD">
        <w:rPr>
          <w:rFonts w:ascii="Arial" w:hAnsi="Arial"/>
          <w:i/>
          <w:sz w:val="20"/>
          <w:szCs w:val="20"/>
        </w:rPr>
        <w:t>wordt verstaan:</w:t>
      </w:r>
    </w:p>
    <w:p w14:paraId="04CECA10" w14:textId="348C8EDB" w:rsidR="00E12FF3" w:rsidRPr="00596FAD" w:rsidRDefault="00E12FF3" w:rsidP="00D37065">
      <w:pPr>
        <w:pStyle w:val="Lijstalinea"/>
        <w:numPr>
          <w:ilvl w:val="0"/>
          <w:numId w:val="89"/>
        </w:numPr>
        <w:autoSpaceDE w:val="0"/>
        <w:autoSpaceDN w:val="0"/>
        <w:spacing w:line="240" w:lineRule="auto"/>
        <w:rPr>
          <w:rFonts w:cstheme="minorBidi"/>
          <w:i/>
        </w:rPr>
      </w:pPr>
      <w:r w:rsidRPr="00596FAD">
        <w:rPr>
          <w:rFonts w:cstheme="minorBidi"/>
          <w:i/>
        </w:rPr>
        <w:t xml:space="preserve">het uitoefenen van </w:t>
      </w:r>
      <w:commentRangeStart w:id="187"/>
      <w:r w:rsidRPr="00596FAD">
        <w:rPr>
          <w:rFonts w:cstheme="minorBidi"/>
          <w:i/>
        </w:rPr>
        <w:t xml:space="preserve">een bedrijf </w:t>
      </w:r>
      <w:commentRangeEnd w:id="187"/>
      <w:r w:rsidRPr="00596FAD">
        <w:rPr>
          <w:i/>
        </w:rPr>
        <w:commentReference w:id="187"/>
      </w:r>
      <w:r w:rsidRPr="00596FAD">
        <w:rPr>
          <w:rFonts w:cstheme="minorBidi"/>
          <w:i/>
        </w:rPr>
        <w:t>dat in hoofdzaak is gericht op het ter plaatse verstrekken en consumeren van dranken, waarbij geen sprake is van een seksinrichting;</w:t>
      </w:r>
      <w:r w:rsidR="00236337" w:rsidRPr="00596FAD">
        <w:rPr>
          <w:rFonts w:cstheme="minorBidi"/>
          <w:i/>
        </w:rPr>
        <w:t xml:space="preserve"> en</w:t>
      </w:r>
    </w:p>
    <w:p w14:paraId="0F514526" w14:textId="1168FBE6" w:rsidR="00236337" w:rsidRPr="00596FAD" w:rsidRDefault="00236337" w:rsidP="00D37065">
      <w:pPr>
        <w:pStyle w:val="Lijstalinea"/>
        <w:numPr>
          <w:ilvl w:val="0"/>
          <w:numId w:val="89"/>
        </w:numPr>
        <w:autoSpaceDE w:val="0"/>
        <w:autoSpaceDN w:val="0"/>
        <w:spacing w:line="240" w:lineRule="auto"/>
        <w:rPr>
          <w:rFonts w:cstheme="minorHAnsi"/>
          <w:i/>
          <w:szCs w:val="21"/>
        </w:rPr>
      </w:pPr>
      <w:r w:rsidRPr="00596FAD">
        <w:rPr>
          <w:rFonts w:cstheme="minorHAnsi"/>
          <w:i/>
          <w:szCs w:val="21"/>
        </w:rPr>
        <w:t>het exploiteren van een terras.</w:t>
      </w:r>
      <w:commentRangeEnd w:id="186"/>
      <w:r w:rsidR="00596FAD">
        <w:rPr>
          <w:rStyle w:val="Verwijzingopmerking"/>
        </w:rPr>
        <w:commentReference w:id="186"/>
      </w:r>
    </w:p>
    <w:p w14:paraId="0C2A8781" w14:textId="77777777" w:rsidR="00E12FF3" w:rsidRPr="00A62C48" w:rsidRDefault="00E12FF3" w:rsidP="00E12FF3"/>
    <w:p w14:paraId="72E88518" w14:textId="6D628E8D" w:rsidR="00E12FF3" w:rsidRPr="00442302" w:rsidRDefault="00E12FF3" w:rsidP="00E12FF3">
      <w:pPr>
        <w:autoSpaceDE w:val="0"/>
        <w:autoSpaceDN w:val="0"/>
        <w:adjustRightInd w:val="0"/>
        <w:spacing w:line="240" w:lineRule="auto"/>
        <w:rPr>
          <w:rFonts w:ascii="Arial" w:hAnsi="Arial"/>
          <w:i/>
          <w:iCs/>
          <w:sz w:val="19"/>
          <w:szCs w:val="19"/>
        </w:rPr>
      </w:pPr>
      <w:commentRangeStart w:id="188"/>
      <w:r w:rsidRPr="00442302">
        <w:rPr>
          <w:rStyle w:val="Kop3Char"/>
          <w:i/>
          <w:iCs/>
        </w:rPr>
        <w:t>Artikel 5.465 Aanwijzing vergunningplichtige gevallen</w:t>
      </w:r>
      <w:r w:rsidRPr="00442302">
        <w:rPr>
          <w:rStyle w:val="Kop3Char"/>
          <w:i/>
          <w:iCs/>
        </w:rPr>
        <w:br/>
      </w:r>
      <w:commentRangeEnd w:id="188"/>
      <w:r w:rsidR="00F472B9" w:rsidRPr="00442302">
        <w:rPr>
          <w:rStyle w:val="Verwijzingopmerking"/>
          <w:i/>
          <w:iCs/>
        </w:rPr>
        <w:commentReference w:id="188"/>
      </w:r>
      <w:r w:rsidRPr="00442302">
        <w:rPr>
          <w:rFonts w:cstheme="minorHAnsi"/>
          <w:i/>
          <w:iCs/>
          <w:szCs w:val="21"/>
        </w:rPr>
        <w:t xml:space="preserve">Het is verboden zonder omgevingsvergunning </w:t>
      </w:r>
      <w:r w:rsidRPr="00442302">
        <w:rPr>
          <w:rFonts w:cstheme="minorHAnsi"/>
          <w:i/>
          <w:iCs/>
          <w:szCs w:val="21"/>
          <w:highlight w:val="green"/>
        </w:rPr>
        <w:t>horeca-activiteiten</w:t>
      </w:r>
      <w:r w:rsidRPr="00442302">
        <w:rPr>
          <w:rFonts w:cstheme="minorHAnsi"/>
          <w:i/>
          <w:iCs/>
          <w:szCs w:val="21"/>
        </w:rPr>
        <w:t xml:space="preserve"> te </w:t>
      </w:r>
      <w:commentRangeStart w:id="189"/>
      <w:r w:rsidRPr="00442302">
        <w:rPr>
          <w:rFonts w:cstheme="minorHAnsi"/>
          <w:i/>
          <w:iCs/>
          <w:szCs w:val="21"/>
        </w:rPr>
        <w:t>verrichten</w:t>
      </w:r>
      <w:commentRangeEnd w:id="189"/>
      <w:r w:rsidR="004B0EDC">
        <w:rPr>
          <w:rStyle w:val="Verwijzingopmerking"/>
        </w:rPr>
        <w:commentReference w:id="189"/>
      </w:r>
      <w:r w:rsidRPr="00442302">
        <w:rPr>
          <w:rFonts w:cstheme="minorHAnsi"/>
          <w:i/>
          <w:iCs/>
          <w:szCs w:val="21"/>
        </w:rPr>
        <w:t>.</w:t>
      </w:r>
    </w:p>
    <w:p w14:paraId="5D46DD42" w14:textId="77777777" w:rsidR="00E12FF3" w:rsidRPr="00442302" w:rsidRDefault="00E12FF3" w:rsidP="00E12FF3">
      <w:pPr>
        <w:spacing w:line="240" w:lineRule="auto"/>
        <w:rPr>
          <w:i/>
          <w:iCs/>
        </w:rPr>
      </w:pPr>
    </w:p>
    <w:p w14:paraId="02A30A6B" w14:textId="77777777" w:rsidR="00E12FF3" w:rsidRPr="00442302" w:rsidRDefault="00E12FF3" w:rsidP="00E12FF3">
      <w:pPr>
        <w:pStyle w:val="Kop3"/>
        <w:numPr>
          <w:ilvl w:val="0"/>
          <w:numId w:val="0"/>
        </w:numPr>
        <w:spacing w:line="240" w:lineRule="auto"/>
        <w:ind w:left="794" w:hanging="794"/>
        <w:rPr>
          <w:rFonts w:hint="eastAsia"/>
          <w:i/>
          <w:iCs/>
        </w:rPr>
      </w:pPr>
      <w:r w:rsidRPr="00442302">
        <w:rPr>
          <w:i/>
          <w:iCs/>
        </w:rPr>
        <w:t>Artikel 5.x Bijzondere aanvraagvereisten omgevingsvergunning</w:t>
      </w:r>
    </w:p>
    <w:p w14:paraId="43D34B64" w14:textId="77777777" w:rsidR="00E12FF3" w:rsidRPr="00442302" w:rsidRDefault="00E12FF3" w:rsidP="00E12FF3">
      <w:pPr>
        <w:autoSpaceDE w:val="0"/>
        <w:autoSpaceDN w:val="0"/>
        <w:adjustRightInd w:val="0"/>
        <w:spacing w:line="240" w:lineRule="auto"/>
        <w:rPr>
          <w:rFonts w:cstheme="minorHAnsi"/>
          <w:i/>
          <w:iCs/>
          <w:szCs w:val="21"/>
        </w:rPr>
      </w:pPr>
      <w:commentRangeStart w:id="190"/>
      <w:r w:rsidRPr="00442302">
        <w:rPr>
          <w:rFonts w:cstheme="minorHAnsi"/>
          <w:i/>
          <w:iCs/>
          <w:szCs w:val="21"/>
        </w:rPr>
        <w:t>Bij de aanvraag om een omgevingsvergunning worden de volgende gegevens en bescheiden verstrekt:</w:t>
      </w:r>
      <w:commentRangeEnd w:id="190"/>
      <w:r w:rsidR="00F472B9" w:rsidRPr="00442302">
        <w:rPr>
          <w:rStyle w:val="Verwijzingopmerking"/>
          <w:i/>
          <w:iCs/>
        </w:rPr>
        <w:commentReference w:id="190"/>
      </w:r>
    </w:p>
    <w:p w14:paraId="1C000EBA" w14:textId="77777777" w:rsidR="00E12FF3" w:rsidRPr="00442302" w:rsidRDefault="00E12FF3" w:rsidP="00D37065">
      <w:pPr>
        <w:pStyle w:val="Lijstalinea"/>
        <w:numPr>
          <w:ilvl w:val="0"/>
          <w:numId w:val="88"/>
        </w:numPr>
        <w:autoSpaceDE w:val="0"/>
        <w:autoSpaceDN w:val="0"/>
        <w:adjustRightInd w:val="0"/>
        <w:spacing w:line="240" w:lineRule="auto"/>
        <w:rPr>
          <w:rFonts w:cstheme="minorHAnsi"/>
          <w:i/>
          <w:iCs/>
          <w:szCs w:val="21"/>
        </w:rPr>
      </w:pPr>
      <w:r w:rsidRPr="00442302">
        <w:rPr>
          <w:rFonts w:cstheme="minorHAnsi"/>
          <w:i/>
          <w:iCs/>
          <w:szCs w:val="21"/>
        </w:rPr>
        <w:t xml:space="preserve">een opgave van de bruto inhoud in m3 en de bruto-vloeroppervlakte in m2 van het deel van het bouwwerk dat gebruikt gaat worden voor </w:t>
      </w:r>
      <w:r w:rsidRPr="00442302">
        <w:rPr>
          <w:rFonts w:cstheme="minorHAnsi"/>
          <w:i/>
          <w:iCs/>
          <w:szCs w:val="21"/>
          <w:highlight w:val="green"/>
        </w:rPr>
        <w:t>horeca-activiteiten</w:t>
      </w:r>
      <w:r w:rsidRPr="00442302">
        <w:rPr>
          <w:rFonts w:cstheme="minorHAnsi"/>
          <w:i/>
          <w:iCs/>
          <w:szCs w:val="21"/>
        </w:rPr>
        <w:t>;</w:t>
      </w:r>
    </w:p>
    <w:p w14:paraId="4941C66B" w14:textId="77777777" w:rsidR="00E12FF3" w:rsidRPr="00442302" w:rsidRDefault="00E12FF3" w:rsidP="00D37065">
      <w:pPr>
        <w:pStyle w:val="Lijstalinea"/>
        <w:numPr>
          <w:ilvl w:val="0"/>
          <w:numId w:val="88"/>
        </w:numPr>
        <w:autoSpaceDE w:val="0"/>
        <w:autoSpaceDN w:val="0"/>
        <w:adjustRightInd w:val="0"/>
        <w:spacing w:line="240" w:lineRule="auto"/>
        <w:rPr>
          <w:rFonts w:cstheme="minorHAnsi"/>
          <w:i/>
          <w:iCs/>
          <w:szCs w:val="21"/>
        </w:rPr>
      </w:pPr>
      <w:r w:rsidRPr="00442302">
        <w:rPr>
          <w:rFonts w:cstheme="minorHAnsi"/>
          <w:i/>
          <w:iCs/>
          <w:szCs w:val="21"/>
        </w:rPr>
        <w:t xml:space="preserve">een beschrijving van de beoogde </w:t>
      </w:r>
      <w:r w:rsidRPr="00442302">
        <w:rPr>
          <w:rFonts w:cstheme="minorHAnsi"/>
          <w:i/>
          <w:iCs/>
          <w:szCs w:val="21"/>
          <w:highlight w:val="green"/>
        </w:rPr>
        <w:t>horeca-activiteit</w:t>
      </w:r>
      <w:r w:rsidRPr="00442302">
        <w:rPr>
          <w:rFonts w:cstheme="minorHAnsi"/>
          <w:i/>
          <w:iCs/>
          <w:szCs w:val="21"/>
        </w:rPr>
        <w:t>; en</w:t>
      </w:r>
    </w:p>
    <w:p w14:paraId="7B65D055" w14:textId="77777777" w:rsidR="00E12FF3" w:rsidRPr="00442302" w:rsidRDefault="00E12FF3" w:rsidP="00D37065">
      <w:pPr>
        <w:pStyle w:val="Lijstalinea"/>
        <w:numPr>
          <w:ilvl w:val="0"/>
          <w:numId w:val="88"/>
        </w:numPr>
        <w:autoSpaceDE w:val="0"/>
        <w:autoSpaceDN w:val="0"/>
        <w:adjustRightInd w:val="0"/>
        <w:spacing w:line="240" w:lineRule="auto"/>
        <w:rPr>
          <w:rFonts w:cstheme="minorHAnsi"/>
          <w:i/>
          <w:iCs/>
          <w:szCs w:val="21"/>
        </w:rPr>
      </w:pPr>
      <w:r w:rsidRPr="00442302">
        <w:rPr>
          <w:rFonts w:cstheme="minorHAnsi"/>
          <w:i/>
          <w:iCs/>
          <w:szCs w:val="21"/>
        </w:rPr>
        <w:t xml:space="preserve">de locatie van de beoogde </w:t>
      </w:r>
      <w:r w:rsidRPr="00442302">
        <w:rPr>
          <w:rFonts w:cstheme="minorHAnsi"/>
          <w:i/>
          <w:iCs/>
          <w:szCs w:val="21"/>
          <w:highlight w:val="green"/>
        </w:rPr>
        <w:t>horeca-activiteit</w:t>
      </w:r>
      <w:r w:rsidRPr="00442302">
        <w:rPr>
          <w:rFonts w:cstheme="minorHAnsi"/>
          <w:i/>
          <w:iCs/>
          <w:szCs w:val="21"/>
        </w:rPr>
        <w:t>.</w:t>
      </w:r>
    </w:p>
    <w:p w14:paraId="0BF64870" w14:textId="77777777" w:rsidR="00E12FF3" w:rsidRPr="00442302" w:rsidRDefault="00E12FF3" w:rsidP="00E12FF3">
      <w:pPr>
        <w:autoSpaceDE w:val="0"/>
        <w:autoSpaceDN w:val="0"/>
        <w:adjustRightInd w:val="0"/>
        <w:spacing w:line="240" w:lineRule="auto"/>
        <w:rPr>
          <w:rFonts w:ascii="Arial" w:hAnsi="Arial"/>
          <w:b/>
          <w:bCs/>
          <w:i/>
          <w:iCs/>
          <w:sz w:val="20"/>
          <w:szCs w:val="20"/>
        </w:rPr>
      </w:pPr>
    </w:p>
    <w:p w14:paraId="0245B866" w14:textId="77777777" w:rsidR="00E12FF3" w:rsidRPr="00442302" w:rsidRDefault="00E12FF3" w:rsidP="00E12FF3">
      <w:pPr>
        <w:pStyle w:val="Kop3"/>
        <w:numPr>
          <w:ilvl w:val="2"/>
          <w:numId w:val="0"/>
        </w:numPr>
        <w:spacing w:line="240" w:lineRule="auto"/>
        <w:ind w:left="794" w:hanging="794"/>
        <w:rPr>
          <w:rFonts w:hint="eastAsia"/>
          <w:i/>
          <w:iCs/>
        </w:rPr>
      </w:pPr>
      <w:commentRangeStart w:id="191"/>
      <w:r w:rsidRPr="00442302">
        <w:rPr>
          <w:i/>
          <w:iCs/>
        </w:rPr>
        <w:t>Artikel 5.x Beoordelingsregels omgevingsvergunning</w:t>
      </w:r>
      <w:commentRangeEnd w:id="191"/>
      <w:r w:rsidR="00F472B9" w:rsidRPr="00442302">
        <w:rPr>
          <w:rStyle w:val="Verwijzingopmerking"/>
          <w:i/>
          <w:iCs/>
        </w:rPr>
        <w:commentReference w:id="191"/>
      </w:r>
    </w:p>
    <w:p w14:paraId="244F2255" w14:textId="77777777" w:rsidR="00E12FF3" w:rsidRPr="00442302" w:rsidRDefault="00E12FF3" w:rsidP="00E12FF3">
      <w:pPr>
        <w:autoSpaceDE w:val="0"/>
        <w:autoSpaceDN w:val="0"/>
        <w:spacing w:line="240" w:lineRule="auto"/>
        <w:rPr>
          <w:rFonts w:cstheme="minorHAnsi"/>
          <w:i/>
          <w:iCs/>
          <w:szCs w:val="21"/>
        </w:rPr>
      </w:pPr>
      <w:r w:rsidRPr="00442302">
        <w:rPr>
          <w:rFonts w:cstheme="minorHAnsi"/>
          <w:i/>
          <w:iCs/>
          <w:szCs w:val="21"/>
        </w:rPr>
        <w:t>De omgevingsvergunning wordt alleen verleend als:</w:t>
      </w:r>
    </w:p>
    <w:p w14:paraId="0AE4EE2D" w14:textId="77777777" w:rsidR="00E12FF3" w:rsidRPr="00442302" w:rsidRDefault="00E12FF3" w:rsidP="00D37065">
      <w:pPr>
        <w:pStyle w:val="Lijstalinea"/>
        <w:numPr>
          <w:ilvl w:val="0"/>
          <w:numId w:val="101"/>
        </w:numPr>
        <w:autoSpaceDE w:val="0"/>
        <w:autoSpaceDN w:val="0"/>
        <w:spacing w:line="240" w:lineRule="auto"/>
        <w:rPr>
          <w:rFonts w:cstheme="minorHAnsi"/>
          <w:i/>
          <w:iCs/>
          <w:szCs w:val="21"/>
        </w:rPr>
      </w:pPr>
      <w:r w:rsidRPr="00442302">
        <w:rPr>
          <w:rFonts w:cstheme="minorHAnsi"/>
          <w:i/>
          <w:iCs/>
          <w:szCs w:val="21"/>
        </w:rPr>
        <w:t xml:space="preserve">de </w:t>
      </w:r>
      <w:r w:rsidRPr="00442302">
        <w:rPr>
          <w:rFonts w:cstheme="minorHAnsi"/>
          <w:i/>
          <w:iCs/>
          <w:szCs w:val="21"/>
          <w:highlight w:val="green"/>
        </w:rPr>
        <w:t>horeca-activiteit</w:t>
      </w:r>
      <w:r w:rsidRPr="00442302">
        <w:rPr>
          <w:rFonts w:cstheme="minorHAnsi"/>
          <w:i/>
          <w:iCs/>
          <w:szCs w:val="21"/>
        </w:rPr>
        <w:t xml:space="preserve"> voldoet aan </w:t>
      </w:r>
      <w:commentRangeStart w:id="192"/>
      <w:r w:rsidRPr="00442302">
        <w:rPr>
          <w:rFonts w:cstheme="minorHAnsi"/>
          <w:i/>
          <w:iCs/>
          <w:szCs w:val="21"/>
        </w:rPr>
        <w:t>artikel 5.x.</w:t>
      </w:r>
      <w:commentRangeEnd w:id="192"/>
      <w:r w:rsidRPr="00442302">
        <w:rPr>
          <w:rStyle w:val="Verwijzingopmerking"/>
          <w:i/>
          <w:iCs/>
        </w:rPr>
        <w:commentReference w:id="192"/>
      </w:r>
    </w:p>
    <w:p w14:paraId="0B91D8EB" w14:textId="77777777" w:rsidR="00E12FF3" w:rsidRPr="00442302" w:rsidRDefault="00E12FF3" w:rsidP="00D37065">
      <w:pPr>
        <w:pStyle w:val="Lijstalinea"/>
        <w:numPr>
          <w:ilvl w:val="0"/>
          <w:numId w:val="101"/>
        </w:numPr>
        <w:autoSpaceDE w:val="0"/>
        <w:autoSpaceDN w:val="0"/>
        <w:spacing w:line="240" w:lineRule="auto"/>
        <w:rPr>
          <w:rFonts w:cstheme="minorHAnsi"/>
          <w:i/>
          <w:iCs/>
          <w:szCs w:val="21"/>
        </w:rPr>
      </w:pPr>
      <w:r w:rsidRPr="00442302">
        <w:rPr>
          <w:rFonts w:cstheme="minorHAnsi"/>
          <w:i/>
          <w:iCs/>
          <w:szCs w:val="21"/>
          <w:highlight w:val="green"/>
        </w:rPr>
        <w:t>horeca-activiteit(en)</w:t>
      </w:r>
      <w:r w:rsidRPr="00442302">
        <w:rPr>
          <w:rFonts w:cstheme="minorHAnsi"/>
          <w:i/>
          <w:iCs/>
          <w:szCs w:val="21"/>
        </w:rPr>
        <w:t xml:space="preserve"> worden verricht op de begane grond en de eerste verdieping; </w:t>
      </w:r>
    </w:p>
    <w:p w14:paraId="753B550F" w14:textId="77777777" w:rsidR="00E12FF3" w:rsidRPr="00442302" w:rsidRDefault="00E12FF3" w:rsidP="00D37065">
      <w:pPr>
        <w:pStyle w:val="Lijstalinea"/>
        <w:numPr>
          <w:ilvl w:val="0"/>
          <w:numId w:val="101"/>
        </w:numPr>
        <w:autoSpaceDE w:val="0"/>
        <w:autoSpaceDN w:val="0"/>
        <w:spacing w:line="240" w:lineRule="auto"/>
        <w:rPr>
          <w:rFonts w:cstheme="minorHAnsi"/>
          <w:i/>
          <w:iCs/>
          <w:szCs w:val="21"/>
        </w:rPr>
      </w:pPr>
      <w:r w:rsidRPr="00442302">
        <w:rPr>
          <w:rFonts w:cstheme="minorHAnsi"/>
          <w:i/>
          <w:iCs/>
          <w:szCs w:val="21"/>
        </w:rPr>
        <w:t>naar het oordeel van burgermeester en wethouders, gelet op de aard en de ligging van de andere</w:t>
      </w:r>
    </w:p>
    <w:p w14:paraId="003B084E" w14:textId="77777777" w:rsidR="00E12FF3" w:rsidRPr="00442302" w:rsidRDefault="00E12FF3" w:rsidP="00E12FF3">
      <w:pPr>
        <w:pStyle w:val="Lijstalinea"/>
        <w:autoSpaceDE w:val="0"/>
        <w:autoSpaceDN w:val="0"/>
        <w:spacing w:line="240" w:lineRule="auto"/>
        <w:rPr>
          <w:rFonts w:cstheme="minorHAnsi"/>
          <w:i/>
          <w:iCs/>
          <w:szCs w:val="21"/>
        </w:rPr>
      </w:pPr>
      <w:r w:rsidRPr="00442302">
        <w:rPr>
          <w:rFonts w:cstheme="minorHAnsi"/>
          <w:i/>
          <w:iCs/>
          <w:szCs w:val="21"/>
        </w:rPr>
        <w:t>gebruiksactiviteiten in de omgeving en het karakter van de locatie:</w:t>
      </w:r>
    </w:p>
    <w:p w14:paraId="73BA4285" w14:textId="77777777" w:rsidR="00E12FF3" w:rsidRPr="00442302" w:rsidRDefault="00E12FF3" w:rsidP="00D37065">
      <w:pPr>
        <w:pStyle w:val="Lijstalinea"/>
        <w:numPr>
          <w:ilvl w:val="1"/>
          <w:numId w:val="91"/>
        </w:numPr>
        <w:autoSpaceDE w:val="0"/>
        <w:autoSpaceDN w:val="0"/>
        <w:spacing w:line="240" w:lineRule="auto"/>
        <w:rPr>
          <w:rFonts w:eastAsia="Times New Roman" w:cstheme="minorHAnsi"/>
          <w:i/>
          <w:iCs/>
          <w:szCs w:val="21"/>
        </w:rPr>
      </w:pPr>
      <w:r w:rsidRPr="00442302">
        <w:rPr>
          <w:rFonts w:cstheme="minorHAnsi"/>
          <w:i/>
          <w:iCs/>
          <w:szCs w:val="21"/>
        </w:rPr>
        <w:t xml:space="preserve">de aard en omvang van de </w:t>
      </w:r>
      <w:r w:rsidRPr="00442302">
        <w:rPr>
          <w:rFonts w:cstheme="minorHAnsi"/>
          <w:i/>
          <w:iCs/>
          <w:szCs w:val="21"/>
          <w:highlight w:val="green"/>
        </w:rPr>
        <w:t>horeca-activiteit</w:t>
      </w:r>
      <w:r w:rsidRPr="00442302">
        <w:rPr>
          <w:rFonts w:cstheme="minorHAnsi"/>
          <w:i/>
          <w:iCs/>
          <w:szCs w:val="21"/>
        </w:rPr>
        <w:t xml:space="preserve"> past binnen de omgeving; en</w:t>
      </w:r>
    </w:p>
    <w:p w14:paraId="4B96CC46" w14:textId="77777777" w:rsidR="00E12FF3" w:rsidRPr="00442302" w:rsidRDefault="00E12FF3" w:rsidP="00D37065">
      <w:pPr>
        <w:pStyle w:val="Lijstalinea"/>
        <w:numPr>
          <w:ilvl w:val="1"/>
          <w:numId w:val="91"/>
        </w:numPr>
        <w:autoSpaceDE w:val="0"/>
        <w:autoSpaceDN w:val="0"/>
        <w:spacing w:line="240" w:lineRule="auto"/>
        <w:rPr>
          <w:rFonts w:cstheme="minorHAnsi"/>
          <w:i/>
          <w:iCs/>
          <w:szCs w:val="21"/>
        </w:rPr>
      </w:pPr>
      <w:r w:rsidRPr="00442302">
        <w:rPr>
          <w:rFonts w:cstheme="minorHAnsi"/>
          <w:i/>
          <w:iCs/>
          <w:szCs w:val="21"/>
        </w:rPr>
        <w:t xml:space="preserve">de </w:t>
      </w:r>
      <w:r w:rsidRPr="00442302">
        <w:rPr>
          <w:rFonts w:cstheme="minorHAnsi"/>
          <w:i/>
          <w:iCs/>
          <w:szCs w:val="21"/>
          <w:highlight w:val="green"/>
        </w:rPr>
        <w:t>horeca-activiteit</w:t>
      </w:r>
      <w:r w:rsidRPr="00442302">
        <w:rPr>
          <w:rFonts w:cstheme="minorHAnsi"/>
          <w:i/>
          <w:iCs/>
          <w:szCs w:val="21"/>
        </w:rPr>
        <w:t xml:space="preserve"> ondersteunend is aan het stimuleren van de levendigheid van de openbare ruimte;</w:t>
      </w:r>
    </w:p>
    <w:p w14:paraId="73276721" w14:textId="77777777" w:rsidR="00E12FF3" w:rsidRPr="00442302" w:rsidRDefault="00E12FF3" w:rsidP="00D37065">
      <w:pPr>
        <w:pStyle w:val="Lijstalinea"/>
        <w:numPr>
          <w:ilvl w:val="0"/>
          <w:numId w:val="101"/>
        </w:numPr>
        <w:autoSpaceDE w:val="0"/>
        <w:autoSpaceDN w:val="0"/>
        <w:spacing w:line="240" w:lineRule="auto"/>
        <w:rPr>
          <w:rFonts w:cstheme="minorHAnsi"/>
          <w:i/>
          <w:iCs/>
          <w:szCs w:val="21"/>
        </w:rPr>
      </w:pPr>
      <w:r w:rsidRPr="00442302">
        <w:rPr>
          <w:rFonts w:cstheme="minorHAnsi"/>
          <w:i/>
          <w:iCs/>
          <w:szCs w:val="21"/>
        </w:rPr>
        <w:t xml:space="preserve">de maximum bruto-vloeroppervlakte van de </w:t>
      </w:r>
      <w:r w:rsidRPr="00442302">
        <w:rPr>
          <w:rFonts w:cstheme="minorHAnsi"/>
          <w:i/>
          <w:iCs/>
          <w:szCs w:val="21"/>
          <w:highlight w:val="green"/>
        </w:rPr>
        <w:t>horeca-activiteiten</w:t>
      </w:r>
      <w:r w:rsidRPr="00442302">
        <w:rPr>
          <w:rFonts w:cstheme="minorHAnsi"/>
          <w:i/>
          <w:iCs/>
          <w:szCs w:val="21"/>
        </w:rPr>
        <w:t>, als bedoeld in paragraaf 5.3.45, paragraaf 5.3.46, en paragraaf 5.x, tezamen met de dienstverlening-activiteiten niet meer bedraagt dan 300 m2; en</w:t>
      </w:r>
    </w:p>
    <w:p w14:paraId="49AC44B0" w14:textId="77777777" w:rsidR="00E12FF3" w:rsidRPr="00442302" w:rsidRDefault="00E12FF3" w:rsidP="00D37065">
      <w:pPr>
        <w:pStyle w:val="Tekstopmerking"/>
        <w:numPr>
          <w:ilvl w:val="0"/>
          <w:numId w:val="101"/>
        </w:numPr>
        <w:rPr>
          <w:rFonts w:cstheme="minorHAnsi"/>
          <w:i/>
          <w:iCs/>
          <w:sz w:val="21"/>
          <w:szCs w:val="21"/>
        </w:rPr>
      </w:pPr>
      <w:r w:rsidRPr="00442302">
        <w:rPr>
          <w:rFonts w:cstheme="minorHAnsi"/>
          <w:i/>
          <w:iCs/>
          <w:sz w:val="21"/>
          <w:szCs w:val="21"/>
        </w:rPr>
        <w:t xml:space="preserve">het college van burgemeester en wethouders de openingstijden van de zelfstandige </w:t>
      </w:r>
      <w:proofErr w:type="spellStart"/>
      <w:r w:rsidRPr="00442302">
        <w:rPr>
          <w:rFonts w:cstheme="minorHAnsi"/>
          <w:i/>
          <w:iCs/>
          <w:sz w:val="21"/>
          <w:szCs w:val="21"/>
        </w:rPr>
        <w:t>horeca-bedrijven</w:t>
      </w:r>
      <w:proofErr w:type="spellEnd"/>
      <w:r w:rsidRPr="00442302">
        <w:rPr>
          <w:rFonts w:cstheme="minorHAnsi"/>
          <w:i/>
          <w:iCs/>
          <w:sz w:val="21"/>
          <w:szCs w:val="21"/>
        </w:rPr>
        <w:t xml:space="preserve"> nader hebben bepaald in de voorschriften bij de vergunning.</w:t>
      </w:r>
    </w:p>
    <w:p w14:paraId="70D3FCC2" w14:textId="77777777" w:rsidR="00E12FF3" w:rsidRDefault="00E12FF3" w:rsidP="00E12FF3">
      <w:pPr>
        <w:pStyle w:val="Geenafstand"/>
        <w:ind w:left="720"/>
      </w:pPr>
    </w:p>
    <w:p w14:paraId="0F94A31A" w14:textId="77777777" w:rsidR="00E12FF3" w:rsidRDefault="00E12FF3" w:rsidP="00E12FF3">
      <w:pPr>
        <w:pStyle w:val="Kop3"/>
        <w:numPr>
          <w:ilvl w:val="0"/>
          <w:numId w:val="0"/>
        </w:numPr>
        <w:spacing w:line="240" w:lineRule="auto"/>
        <w:ind w:left="794" w:hanging="794"/>
        <w:rPr>
          <w:rFonts w:hint="eastAsia"/>
        </w:rPr>
      </w:pPr>
      <w:commentRangeStart w:id="193"/>
      <w:r w:rsidRPr="00161EB3">
        <w:t xml:space="preserve">Artikel 5.x </w:t>
      </w:r>
      <w:r>
        <w:t>Terras-activiteit verrichten bij horeca-activiteit</w:t>
      </w:r>
      <w:commentRangeEnd w:id="193"/>
      <w:r w:rsidR="00F472B9">
        <w:rPr>
          <w:rStyle w:val="Verwijzingopmerking"/>
          <w:rFonts w:asciiTheme="minorHAnsi" w:eastAsiaTheme="minorHAnsi" w:hAnsiTheme="minorHAnsi" w:cs="Arial"/>
          <w:b w:val="0"/>
        </w:rPr>
        <w:commentReference w:id="193"/>
      </w:r>
    </w:p>
    <w:p w14:paraId="5441E367" w14:textId="370EA3C5" w:rsidR="00E12FF3" w:rsidRPr="00596FAD" w:rsidRDefault="00DA5913" w:rsidP="00E12FF3">
      <w:pPr>
        <w:rPr>
          <w:i/>
        </w:rPr>
      </w:pPr>
      <w:r>
        <w:rPr>
          <w:i/>
          <w:iCs/>
        </w:rPr>
        <w:t>Het exploiteren van e</w:t>
      </w:r>
      <w:commentRangeStart w:id="194"/>
      <w:r w:rsidR="00E12FF3" w:rsidRPr="00596FAD">
        <w:rPr>
          <w:i/>
          <w:iCs/>
        </w:rPr>
        <w:t>en</w:t>
      </w:r>
      <w:r w:rsidR="00E12FF3" w:rsidRPr="00596FAD">
        <w:rPr>
          <w:i/>
        </w:rPr>
        <w:t xml:space="preserve"> </w:t>
      </w:r>
      <w:r w:rsidR="00E12FF3" w:rsidRPr="00596FAD">
        <w:rPr>
          <w:i/>
          <w:highlight w:val="green"/>
        </w:rPr>
        <w:t>terras</w:t>
      </w:r>
      <w:r w:rsidR="00E12FF3" w:rsidRPr="00596FAD">
        <w:rPr>
          <w:i/>
        </w:rPr>
        <w:t xml:space="preserve"> wordt alleen verricht binnen </w:t>
      </w:r>
      <w:r w:rsidR="00E12FF3" w:rsidRPr="00596FAD">
        <w:rPr>
          <w:i/>
          <w:highlight w:val="magenta"/>
        </w:rPr>
        <w:t>Eureka terras</w:t>
      </w:r>
      <w:r w:rsidR="00E12FF3" w:rsidRPr="00596FAD">
        <w:rPr>
          <w:i/>
        </w:rPr>
        <w:t>.</w:t>
      </w:r>
      <w:commentRangeEnd w:id="194"/>
      <w:r w:rsidR="00596FAD">
        <w:rPr>
          <w:rStyle w:val="Verwijzingopmerking"/>
        </w:rPr>
        <w:commentReference w:id="194"/>
      </w:r>
    </w:p>
    <w:p w14:paraId="177140F3" w14:textId="77777777" w:rsidR="00605302" w:rsidRDefault="00605302" w:rsidP="00C6638A">
      <w:pPr>
        <w:autoSpaceDE w:val="0"/>
        <w:autoSpaceDN w:val="0"/>
        <w:adjustRightInd w:val="0"/>
        <w:spacing w:line="240" w:lineRule="auto"/>
        <w:rPr>
          <w:rFonts w:ascii="Arial" w:hAnsi="Arial"/>
          <w:sz w:val="20"/>
          <w:szCs w:val="20"/>
        </w:rPr>
      </w:pPr>
    </w:p>
    <w:p w14:paraId="50868701" w14:textId="713C72F9" w:rsidR="00C6638A" w:rsidRPr="00DD7090" w:rsidRDefault="00C6638A" w:rsidP="00063B43">
      <w:pPr>
        <w:pStyle w:val="Kop2"/>
        <w:numPr>
          <w:ilvl w:val="0"/>
          <w:numId w:val="0"/>
        </w:numPr>
        <w:ind w:left="680" w:hanging="680"/>
        <w:rPr>
          <w:rFonts w:hint="eastAsia"/>
          <w:i/>
          <w:iCs/>
        </w:rPr>
      </w:pPr>
      <w:r w:rsidRPr="00DD7090">
        <w:rPr>
          <w:rStyle w:val="Kop2Char"/>
          <w:b/>
          <w:i/>
          <w:iCs/>
        </w:rPr>
        <w:t>Paragraaf 5.</w:t>
      </w:r>
      <w:r w:rsidR="0026707F" w:rsidRPr="00DD7090">
        <w:rPr>
          <w:rStyle w:val="Kop2Char"/>
          <w:b/>
          <w:i/>
          <w:iCs/>
        </w:rPr>
        <w:t>3</w:t>
      </w:r>
      <w:r w:rsidR="00241537" w:rsidRPr="00DD7090">
        <w:rPr>
          <w:rStyle w:val="Kop2Char"/>
          <w:b/>
          <w:i/>
          <w:iCs/>
        </w:rPr>
        <w:t>.x</w:t>
      </w:r>
      <w:r w:rsidR="0026707F" w:rsidRPr="00DD7090">
        <w:rPr>
          <w:rStyle w:val="Kop2Char"/>
          <w:b/>
          <w:i/>
          <w:iCs/>
        </w:rPr>
        <w:t xml:space="preserve"> </w:t>
      </w:r>
      <w:commentRangeStart w:id="195"/>
      <w:r w:rsidR="00241537" w:rsidRPr="00DD7090">
        <w:rPr>
          <w:rStyle w:val="Kop2Char"/>
          <w:b/>
          <w:i/>
          <w:iCs/>
        </w:rPr>
        <w:t>Dienstverlenings</w:t>
      </w:r>
      <w:r w:rsidR="0026707F" w:rsidRPr="00DD7090">
        <w:rPr>
          <w:rStyle w:val="Kop2Char"/>
          <w:b/>
          <w:i/>
          <w:iCs/>
        </w:rPr>
        <w:t>activiteit verrichten</w:t>
      </w:r>
      <w:commentRangeEnd w:id="195"/>
      <w:r w:rsidR="001A64A5" w:rsidRPr="00DD7090">
        <w:rPr>
          <w:rStyle w:val="Verwijzingopmerking"/>
          <w:rFonts w:asciiTheme="minorHAnsi" w:eastAsiaTheme="minorHAnsi" w:hAnsiTheme="minorHAnsi" w:cs="Arial"/>
          <w:b w:val="0"/>
          <w:i/>
          <w:iCs/>
        </w:rPr>
        <w:commentReference w:id="195"/>
      </w:r>
      <w:r w:rsidRPr="00DD7090">
        <w:rPr>
          <w:rStyle w:val="Kop2Char"/>
          <w:b/>
          <w:i/>
          <w:iCs/>
        </w:rPr>
        <w:br/>
      </w:r>
    </w:p>
    <w:p w14:paraId="53F609A1" w14:textId="6D3D56FC" w:rsidR="00C6638A" w:rsidRDefault="00C6638A" w:rsidP="00785D43">
      <w:pPr>
        <w:pStyle w:val="Kop3"/>
        <w:numPr>
          <w:ilvl w:val="0"/>
          <w:numId w:val="0"/>
        </w:numPr>
        <w:ind w:left="794" w:hanging="794"/>
        <w:rPr>
          <w:rFonts w:ascii="Arial" w:hAnsi="Arial" w:cs="Arial"/>
          <w:sz w:val="20"/>
          <w:szCs w:val="20"/>
        </w:rPr>
      </w:pPr>
      <w:commentRangeStart w:id="196"/>
      <w:r w:rsidRPr="00CE6129">
        <w:rPr>
          <w:rFonts w:ascii="Arial" w:hAnsi="Arial" w:cs="Arial"/>
          <w:sz w:val="20"/>
          <w:szCs w:val="20"/>
        </w:rPr>
        <w:t>Artikel 5.x Toepassingsbereik</w:t>
      </w:r>
      <w:commentRangeEnd w:id="196"/>
      <w:r w:rsidR="00D30E89">
        <w:rPr>
          <w:rStyle w:val="Verwijzingopmerking"/>
          <w:rFonts w:asciiTheme="minorHAnsi" w:eastAsiaTheme="minorHAnsi" w:hAnsiTheme="minorHAnsi" w:cs="Arial"/>
          <w:b w:val="0"/>
        </w:rPr>
        <w:commentReference w:id="196"/>
      </w:r>
    </w:p>
    <w:p w14:paraId="3AC6106F" w14:textId="77777777" w:rsidR="00AF7F24" w:rsidRPr="00702CB4" w:rsidRDefault="00AF7F24" w:rsidP="00AF7F24">
      <w:pPr>
        <w:spacing w:line="240" w:lineRule="auto"/>
        <w:rPr>
          <w:rFonts w:cstheme="minorHAnsi"/>
          <w:szCs w:val="21"/>
        </w:rPr>
      </w:pPr>
      <w:r w:rsidRPr="00702CB4">
        <w:rPr>
          <w:rFonts w:cstheme="minorHAnsi"/>
          <w:szCs w:val="21"/>
        </w:rPr>
        <w:t>Lid 1:</w:t>
      </w:r>
    </w:p>
    <w:p w14:paraId="5B71341C" w14:textId="254BEBC2" w:rsidR="00AF7F24" w:rsidRPr="00702CB4" w:rsidRDefault="00AF7F24" w:rsidP="00AF7F24">
      <w:pPr>
        <w:autoSpaceDE w:val="0"/>
        <w:autoSpaceDN w:val="0"/>
        <w:adjustRightInd w:val="0"/>
        <w:spacing w:line="240" w:lineRule="auto"/>
        <w:rPr>
          <w:rFonts w:cstheme="minorHAnsi"/>
          <w:szCs w:val="21"/>
        </w:rPr>
      </w:pPr>
      <w:r w:rsidRPr="00702CB4">
        <w:rPr>
          <w:rFonts w:cstheme="minorHAnsi"/>
          <w:szCs w:val="21"/>
        </w:rPr>
        <w:t xml:space="preserve">Deze paragraaf gaat over het verrichten van zelfstandige </w:t>
      </w:r>
      <w:r w:rsidR="00241537" w:rsidRPr="00B26685">
        <w:rPr>
          <w:rFonts w:cstheme="minorHAnsi"/>
          <w:szCs w:val="21"/>
          <w:highlight w:val="green"/>
        </w:rPr>
        <w:t>dienstverlening</w:t>
      </w:r>
      <w:r w:rsidR="00B26685" w:rsidRPr="00B26685">
        <w:rPr>
          <w:rFonts w:cstheme="minorHAnsi"/>
          <w:szCs w:val="21"/>
          <w:highlight w:val="green"/>
        </w:rPr>
        <w:t>s</w:t>
      </w:r>
      <w:r w:rsidR="00241537" w:rsidRPr="00B26685">
        <w:rPr>
          <w:rFonts w:cstheme="minorHAnsi"/>
          <w:szCs w:val="21"/>
          <w:highlight w:val="green"/>
        </w:rPr>
        <w:t>activiteiten</w:t>
      </w:r>
      <w:r w:rsidRPr="00702CB4">
        <w:rPr>
          <w:rFonts w:cstheme="minorHAnsi"/>
          <w:szCs w:val="21"/>
        </w:rPr>
        <w:t xml:space="preserve">.  </w:t>
      </w:r>
    </w:p>
    <w:p w14:paraId="73A4760D" w14:textId="77777777" w:rsidR="00690413" w:rsidRPr="00AF7F24" w:rsidRDefault="00690413" w:rsidP="00C6638A">
      <w:pPr>
        <w:autoSpaceDE w:val="0"/>
        <w:autoSpaceDN w:val="0"/>
        <w:adjustRightInd w:val="0"/>
        <w:spacing w:line="240" w:lineRule="auto"/>
        <w:rPr>
          <w:rFonts w:ascii="Arial" w:hAnsi="Arial"/>
          <w:strike/>
          <w:sz w:val="20"/>
          <w:szCs w:val="20"/>
        </w:rPr>
      </w:pPr>
    </w:p>
    <w:p w14:paraId="7A3560B5" w14:textId="47531A38" w:rsidR="00690413" w:rsidRPr="00241537" w:rsidRDefault="00690413" w:rsidP="00C6638A">
      <w:pPr>
        <w:autoSpaceDE w:val="0"/>
        <w:autoSpaceDN w:val="0"/>
        <w:adjustRightInd w:val="0"/>
        <w:spacing w:line="240" w:lineRule="auto"/>
        <w:rPr>
          <w:rFonts w:cstheme="minorHAnsi"/>
          <w:szCs w:val="21"/>
        </w:rPr>
      </w:pPr>
      <w:r w:rsidRPr="00241537">
        <w:rPr>
          <w:rFonts w:cstheme="minorHAnsi"/>
          <w:szCs w:val="21"/>
        </w:rPr>
        <w:t>Lid 2</w:t>
      </w:r>
      <w:r w:rsidR="00AF7F24" w:rsidRPr="00241537">
        <w:rPr>
          <w:rFonts w:cstheme="minorHAnsi"/>
          <w:szCs w:val="21"/>
        </w:rPr>
        <w:t>:</w:t>
      </w:r>
    </w:p>
    <w:p w14:paraId="637CBA66" w14:textId="60B0180E" w:rsidR="0064521D" w:rsidRPr="00241537" w:rsidRDefault="00241537" w:rsidP="00C6638A">
      <w:pPr>
        <w:autoSpaceDE w:val="0"/>
        <w:autoSpaceDN w:val="0"/>
        <w:adjustRightInd w:val="0"/>
        <w:spacing w:line="240" w:lineRule="auto"/>
        <w:rPr>
          <w:rFonts w:cstheme="minorHAnsi"/>
          <w:szCs w:val="21"/>
        </w:rPr>
      </w:pPr>
      <w:r w:rsidRPr="00B26685">
        <w:rPr>
          <w:rFonts w:cstheme="minorHAnsi"/>
          <w:szCs w:val="21"/>
          <w:highlight w:val="green"/>
        </w:rPr>
        <w:t>Dienstverleningsactiviteiten</w:t>
      </w:r>
      <w:r w:rsidRPr="00241537">
        <w:rPr>
          <w:rFonts w:cstheme="minorHAnsi"/>
          <w:color w:val="000000"/>
          <w:szCs w:val="21"/>
          <w:shd w:val="clear" w:color="auto" w:fill="FFFFFF"/>
        </w:rPr>
        <w:t xml:space="preserve"> </w:t>
      </w:r>
      <w:r w:rsidR="00AF7F24" w:rsidRPr="00241537">
        <w:rPr>
          <w:rFonts w:cstheme="minorHAnsi"/>
          <w:color w:val="000000"/>
          <w:szCs w:val="21"/>
          <w:shd w:val="clear" w:color="auto" w:fill="FFFFFF"/>
        </w:rPr>
        <w:t>worden</w:t>
      </w:r>
      <w:r w:rsidR="00690413" w:rsidRPr="00241537">
        <w:rPr>
          <w:rFonts w:cstheme="minorHAnsi"/>
          <w:color w:val="000000"/>
          <w:szCs w:val="21"/>
          <w:shd w:val="clear" w:color="auto" w:fill="FFFFFF"/>
        </w:rPr>
        <w:t xml:space="preserve"> alleen </w:t>
      </w:r>
      <w:r w:rsidR="00AF7F24" w:rsidRPr="00241537">
        <w:rPr>
          <w:rFonts w:cstheme="minorHAnsi"/>
          <w:color w:val="000000"/>
          <w:szCs w:val="21"/>
          <w:shd w:val="clear" w:color="auto" w:fill="FFFFFF"/>
        </w:rPr>
        <w:t>verricht</w:t>
      </w:r>
      <w:r w:rsidR="00690413" w:rsidRPr="00241537">
        <w:rPr>
          <w:rFonts w:cstheme="minorHAnsi"/>
          <w:color w:val="000000"/>
          <w:szCs w:val="21"/>
          <w:shd w:val="clear" w:color="auto" w:fill="FFFFFF"/>
        </w:rPr>
        <w:t xml:space="preserve"> binnen </w:t>
      </w:r>
      <w:hyperlink r:id="rId15" w:anchor="26ada3c0-a8d5-4c78-a139-81e8660712d9" w:tgtFrame="_self" w:tooltip="Eureka de plint" w:history="1">
        <w:r w:rsidR="00690413" w:rsidRPr="00E72852">
          <w:rPr>
            <w:rStyle w:val="Hyperlink"/>
            <w:rFonts w:cstheme="minorHAnsi"/>
            <w:color w:val="FFFFFF"/>
            <w:szCs w:val="21"/>
            <w:shd w:val="clear" w:color="auto" w:fill="E11D8D"/>
          </w:rPr>
          <w:t>Eureka de plint</w:t>
        </w:r>
      </w:hyperlink>
      <w:r w:rsidR="00690413" w:rsidRPr="00E72852">
        <w:rPr>
          <w:rFonts w:cstheme="minorHAnsi"/>
          <w:color w:val="000000"/>
          <w:szCs w:val="21"/>
          <w:shd w:val="clear" w:color="auto" w:fill="FFFFFF"/>
        </w:rPr>
        <w:t> .</w:t>
      </w:r>
      <w:r w:rsidR="00690413" w:rsidRPr="00E72852" w:rsidDel="006B790E">
        <w:rPr>
          <w:rFonts w:cstheme="minorHAnsi"/>
          <w:szCs w:val="21"/>
        </w:rPr>
        <w:t xml:space="preserve"> </w:t>
      </w:r>
    </w:p>
    <w:p w14:paraId="632097E6" w14:textId="77777777" w:rsidR="0064521D" w:rsidRPr="00241537" w:rsidRDefault="0064521D" w:rsidP="00C6638A">
      <w:pPr>
        <w:autoSpaceDE w:val="0"/>
        <w:autoSpaceDN w:val="0"/>
        <w:adjustRightInd w:val="0"/>
        <w:spacing w:line="240" w:lineRule="auto"/>
        <w:rPr>
          <w:rFonts w:cstheme="minorHAnsi"/>
          <w:szCs w:val="21"/>
        </w:rPr>
      </w:pPr>
    </w:p>
    <w:p w14:paraId="3C4E0D00" w14:textId="77777777" w:rsidR="00C6638A" w:rsidRPr="00241537" w:rsidRDefault="00C6638A" w:rsidP="00785D43">
      <w:pPr>
        <w:pStyle w:val="Kop3"/>
        <w:numPr>
          <w:ilvl w:val="0"/>
          <w:numId w:val="0"/>
        </w:numPr>
        <w:ind w:left="794" w:hanging="794"/>
        <w:rPr>
          <w:rFonts w:asciiTheme="minorHAnsi" w:hAnsiTheme="minorHAnsi" w:cstheme="minorHAnsi"/>
          <w:szCs w:val="21"/>
        </w:rPr>
      </w:pPr>
      <w:commentRangeStart w:id="197"/>
      <w:r w:rsidRPr="00241537">
        <w:rPr>
          <w:rFonts w:asciiTheme="minorHAnsi" w:hAnsiTheme="minorHAnsi" w:cstheme="minorHAnsi"/>
          <w:szCs w:val="21"/>
        </w:rPr>
        <w:t>Artikel 5.x Oogmerken</w:t>
      </w:r>
      <w:commentRangeEnd w:id="197"/>
      <w:r w:rsidR="00854964" w:rsidRPr="00241537">
        <w:rPr>
          <w:rStyle w:val="Verwijzingopmerking"/>
          <w:rFonts w:asciiTheme="minorHAnsi" w:eastAsiaTheme="minorHAnsi" w:hAnsiTheme="minorHAnsi" w:cstheme="minorHAnsi"/>
          <w:b w:val="0"/>
          <w:sz w:val="21"/>
          <w:szCs w:val="21"/>
        </w:rPr>
        <w:commentReference w:id="197"/>
      </w:r>
    </w:p>
    <w:p w14:paraId="19557F5C" w14:textId="77777777" w:rsidR="00C6638A" w:rsidRPr="00241537" w:rsidRDefault="00C6638A" w:rsidP="00C6638A">
      <w:pPr>
        <w:autoSpaceDE w:val="0"/>
        <w:autoSpaceDN w:val="0"/>
        <w:adjustRightInd w:val="0"/>
        <w:spacing w:line="240" w:lineRule="auto"/>
        <w:rPr>
          <w:rFonts w:cstheme="minorHAnsi"/>
          <w:szCs w:val="21"/>
        </w:rPr>
      </w:pPr>
      <w:r w:rsidRPr="00241537">
        <w:rPr>
          <w:rFonts w:cstheme="minorHAnsi"/>
          <w:szCs w:val="21"/>
        </w:rPr>
        <w:t xml:space="preserve">De regels in deze paragraaf zijn gesteld met het oog op: </w:t>
      </w:r>
    </w:p>
    <w:p w14:paraId="0003B568" w14:textId="3CF7BD6D" w:rsidR="00C6638A" w:rsidRPr="00241537" w:rsidRDefault="00C6638A" w:rsidP="00D37065">
      <w:pPr>
        <w:pStyle w:val="Lijstalinea"/>
        <w:numPr>
          <w:ilvl w:val="0"/>
          <w:numId w:val="49"/>
        </w:numPr>
        <w:autoSpaceDE w:val="0"/>
        <w:autoSpaceDN w:val="0"/>
        <w:adjustRightInd w:val="0"/>
        <w:spacing w:line="240" w:lineRule="auto"/>
        <w:rPr>
          <w:rFonts w:cstheme="minorHAnsi"/>
          <w:szCs w:val="21"/>
        </w:rPr>
      </w:pPr>
      <w:r w:rsidRPr="00241537">
        <w:rPr>
          <w:rFonts w:cstheme="minorHAnsi"/>
          <w:szCs w:val="21"/>
        </w:rPr>
        <w:t>het beschermen van duurzame economische ontwikkeling van gebieden;</w:t>
      </w:r>
    </w:p>
    <w:p w14:paraId="2953071D" w14:textId="1A03E610" w:rsidR="00C6638A" w:rsidRPr="00241537" w:rsidRDefault="00C6638A" w:rsidP="00D37065">
      <w:pPr>
        <w:pStyle w:val="Lijstalinea"/>
        <w:numPr>
          <w:ilvl w:val="0"/>
          <w:numId w:val="49"/>
        </w:numPr>
        <w:autoSpaceDE w:val="0"/>
        <w:autoSpaceDN w:val="0"/>
        <w:adjustRightInd w:val="0"/>
        <w:spacing w:line="240" w:lineRule="auto"/>
        <w:rPr>
          <w:rFonts w:cstheme="minorHAnsi"/>
          <w:szCs w:val="21"/>
        </w:rPr>
      </w:pPr>
      <w:r w:rsidRPr="00241537">
        <w:rPr>
          <w:rFonts w:cstheme="minorHAnsi"/>
          <w:szCs w:val="21"/>
        </w:rPr>
        <w:t>het beschermen van de ruimte voor bedrijfsactiviteiten; en</w:t>
      </w:r>
    </w:p>
    <w:p w14:paraId="281ACF26" w14:textId="77777777" w:rsidR="00785D43" w:rsidRDefault="00C6638A" w:rsidP="00D37065">
      <w:pPr>
        <w:pStyle w:val="Lijstalinea"/>
        <w:numPr>
          <w:ilvl w:val="0"/>
          <w:numId w:val="49"/>
        </w:numPr>
        <w:autoSpaceDE w:val="0"/>
        <w:autoSpaceDN w:val="0"/>
        <w:adjustRightInd w:val="0"/>
        <w:spacing w:line="240" w:lineRule="auto"/>
        <w:rPr>
          <w:rFonts w:cstheme="minorHAnsi"/>
          <w:szCs w:val="21"/>
        </w:rPr>
      </w:pPr>
      <w:r w:rsidRPr="00241537">
        <w:rPr>
          <w:rFonts w:cstheme="minorHAnsi"/>
          <w:szCs w:val="21"/>
        </w:rPr>
        <w:t>het stimuleren van de levendigheid van de openbare ruimte.</w:t>
      </w:r>
    </w:p>
    <w:p w14:paraId="603550F3" w14:textId="77777777" w:rsidR="00DB339F" w:rsidRPr="00DB339F" w:rsidRDefault="00DB339F" w:rsidP="00DB339F">
      <w:pPr>
        <w:autoSpaceDE w:val="0"/>
        <w:autoSpaceDN w:val="0"/>
        <w:adjustRightInd w:val="0"/>
        <w:spacing w:line="240" w:lineRule="auto"/>
        <w:rPr>
          <w:rFonts w:cstheme="minorHAnsi"/>
          <w:szCs w:val="21"/>
        </w:rPr>
      </w:pPr>
    </w:p>
    <w:p w14:paraId="3F5E7A45" w14:textId="77777777" w:rsidR="00DB339F" w:rsidRPr="00161EB3" w:rsidRDefault="00DB339F" w:rsidP="00DB339F">
      <w:pPr>
        <w:pStyle w:val="Kop3"/>
        <w:numPr>
          <w:ilvl w:val="0"/>
          <w:numId w:val="0"/>
        </w:numPr>
        <w:spacing w:line="240" w:lineRule="auto"/>
        <w:ind w:left="794" w:hanging="794"/>
        <w:rPr>
          <w:rFonts w:hint="eastAsia"/>
        </w:rPr>
      </w:pPr>
      <w:commentRangeStart w:id="198"/>
      <w:r w:rsidRPr="00161EB3">
        <w:t>Artikel 5.</w:t>
      </w:r>
      <w:r>
        <w:t>x Dienstverleningsactiviteit</w:t>
      </w:r>
      <w:commentRangeEnd w:id="198"/>
      <w:r>
        <w:rPr>
          <w:rStyle w:val="Verwijzingopmerking"/>
          <w:rFonts w:asciiTheme="minorHAnsi" w:eastAsiaTheme="minorHAnsi" w:hAnsiTheme="minorHAnsi" w:cs="Arial"/>
          <w:b w:val="0"/>
        </w:rPr>
        <w:commentReference w:id="198"/>
      </w:r>
    </w:p>
    <w:p w14:paraId="26857173" w14:textId="3C08ACCB" w:rsidR="00DB339F" w:rsidRPr="00605BA7" w:rsidRDefault="00DB339F" w:rsidP="00DB339F">
      <w:pPr>
        <w:rPr>
          <w:rFonts w:cstheme="minorBidi"/>
        </w:rPr>
      </w:pPr>
      <w:r w:rsidRPr="70ACD62F">
        <w:rPr>
          <w:rFonts w:cstheme="minorBidi"/>
        </w:rPr>
        <w:t xml:space="preserve">Onder </w:t>
      </w:r>
      <w:r w:rsidRPr="70ACD62F">
        <w:rPr>
          <w:rFonts w:cstheme="minorBidi"/>
          <w:color w:val="000000" w:themeColor="text1"/>
          <w:highlight w:val="green"/>
        </w:rPr>
        <w:t>dienstverlenings</w:t>
      </w:r>
      <w:r w:rsidRPr="70ACD62F">
        <w:rPr>
          <w:rFonts w:cstheme="minorBidi"/>
          <w:highlight w:val="green"/>
        </w:rPr>
        <w:t>activiteit</w:t>
      </w:r>
      <w:r w:rsidRPr="70ACD62F">
        <w:rPr>
          <w:rFonts w:cstheme="minorBidi"/>
          <w:color w:val="000000" w:themeColor="text1"/>
        </w:rPr>
        <w:t xml:space="preserve"> </w:t>
      </w:r>
      <w:r w:rsidRPr="70ACD62F">
        <w:rPr>
          <w:rFonts w:cstheme="minorBidi"/>
        </w:rPr>
        <w:t>wordt verstaan: een bedrijf of instelling waarvan de werkzaamheden bestaan uit het bedrijfsmatig verlenen van diensten, waarbij het publiek rechtstreeks te woord wordt gestaan en geholpen.</w:t>
      </w:r>
    </w:p>
    <w:p w14:paraId="3E6D7190" w14:textId="77777777" w:rsidR="00785D43" w:rsidRPr="00241537" w:rsidRDefault="00785D43" w:rsidP="00785D43">
      <w:pPr>
        <w:autoSpaceDE w:val="0"/>
        <w:autoSpaceDN w:val="0"/>
        <w:adjustRightInd w:val="0"/>
        <w:spacing w:line="240" w:lineRule="auto"/>
        <w:rPr>
          <w:rFonts w:cstheme="minorHAnsi"/>
          <w:szCs w:val="21"/>
        </w:rPr>
      </w:pPr>
    </w:p>
    <w:p w14:paraId="64927721" w14:textId="5712E7A9" w:rsidR="00F62BFB" w:rsidRPr="00241537" w:rsidRDefault="00C6638A" w:rsidP="00F62BFB">
      <w:pPr>
        <w:pStyle w:val="Kop3"/>
        <w:numPr>
          <w:ilvl w:val="0"/>
          <w:numId w:val="0"/>
        </w:numPr>
        <w:ind w:left="794" w:hanging="794"/>
        <w:rPr>
          <w:rStyle w:val="Kop3Char"/>
          <w:rFonts w:asciiTheme="minorHAnsi" w:hAnsiTheme="minorHAnsi" w:cstheme="minorHAnsi"/>
          <w:szCs w:val="21"/>
        </w:rPr>
      </w:pPr>
      <w:commentRangeStart w:id="199"/>
      <w:r w:rsidRPr="00241537">
        <w:rPr>
          <w:rFonts w:asciiTheme="minorHAnsi" w:hAnsiTheme="minorHAnsi" w:cstheme="minorHAnsi"/>
          <w:szCs w:val="21"/>
        </w:rPr>
        <w:t xml:space="preserve">Artikel 5.x </w:t>
      </w:r>
      <w:r w:rsidR="007A3B42" w:rsidRPr="00241537">
        <w:rPr>
          <w:rFonts w:asciiTheme="minorHAnsi" w:hAnsiTheme="minorHAnsi" w:cstheme="minorHAnsi"/>
          <w:szCs w:val="21"/>
        </w:rPr>
        <w:t>Aanwijzing v</w:t>
      </w:r>
      <w:r w:rsidRPr="00241537">
        <w:rPr>
          <w:rFonts w:asciiTheme="minorHAnsi" w:hAnsiTheme="minorHAnsi" w:cstheme="minorHAnsi"/>
          <w:szCs w:val="21"/>
        </w:rPr>
        <w:t>ergunningplicht</w:t>
      </w:r>
      <w:commentRangeEnd w:id="199"/>
      <w:r w:rsidR="00854964" w:rsidRPr="00241537">
        <w:rPr>
          <w:rStyle w:val="Verwijzingopmerking"/>
          <w:rFonts w:asciiTheme="minorHAnsi" w:eastAsiaTheme="minorHAnsi" w:hAnsiTheme="minorHAnsi" w:cstheme="minorHAnsi"/>
          <w:b w:val="0"/>
          <w:sz w:val="21"/>
          <w:szCs w:val="21"/>
        </w:rPr>
        <w:commentReference w:id="199"/>
      </w:r>
      <w:r w:rsidR="00AF7F24" w:rsidRPr="00241537">
        <w:rPr>
          <w:rFonts w:asciiTheme="minorHAnsi" w:hAnsiTheme="minorHAnsi" w:cstheme="minorHAnsi"/>
          <w:szCs w:val="21"/>
        </w:rPr>
        <w:t>ige gevallen</w:t>
      </w:r>
    </w:p>
    <w:p w14:paraId="704B031C" w14:textId="692194B5" w:rsidR="00C6638A" w:rsidRPr="00241537" w:rsidRDefault="00C6638A" w:rsidP="00C027F6">
      <w:pPr>
        <w:rPr>
          <w:rFonts w:cstheme="minorHAnsi"/>
          <w:szCs w:val="21"/>
        </w:rPr>
      </w:pPr>
      <w:r w:rsidRPr="00241537">
        <w:rPr>
          <w:rFonts w:cstheme="minorHAnsi"/>
          <w:szCs w:val="21"/>
        </w:rPr>
        <w:t xml:space="preserve">Het is verboden zonder omgevingsvergunning </w:t>
      </w:r>
      <w:r w:rsidR="00241537" w:rsidRPr="00B26685">
        <w:rPr>
          <w:rFonts w:cstheme="minorHAnsi"/>
          <w:szCs w:val="21"/>
          <w:highlight w:val="green"/>
        </w:rPr>
        <w:t>dienstverleningsactiviteiten</w:t>
      </w:r>
      <w:r w:rsidR="00241537" w:rsidRPr="00241537">
        <w:rPr>
          <w:rFonts w:cstheme="minorHAnsi"/>
          <w:szCs w:val="21"/>
        </w:rPr>
        <w:t xml:space="preserve"> </w:t>
      </w:r>
      <w:r w:rsidRPr="00241537">
        <w:rPr>
          <w:rFonts w:cstheme="minorHAnsi"/>
          <w:szCs w:val="21"/>
        </w:rPr>
        <w:t xml:space="preserve">te verrichten. </w:t>
      </w:r>
      <w:r w:rsidRPr="00241537">
        <w:rPr>
          <w:rFonts w:cstheme="minorHAnsi"/>
          <w:szCs w:val="21"/>
        </w:rPr>
        <w:br/>
      </w:r>
      <w:r w:rsidRPr="00241537">
        <w:rPr>
          <w:rFonts w:cstheme="minorHAnsi"/>
          <w:szCs w:val="21"/>
        </w:rPr>
        <w:br/>
      </w:r>
      <w:bookmarkStart w:id="200" w:name="_Hlk93912338"/>
      <w:commentRangeStart w:id="201"/>
      <w:r w:rsidRPr="00241537">
        <w:rPr>
          <w:rStyle w:val="Kop3Char"/>
          <w:rFonts w:asciiTheme="minorHAnsi" w:hAnsiTheme="minorHAnsi" w:cstheme="minorHAnsi"/>
          <w:szCs w:val="21"/>
        </w:rPr>
        <w:t xml:space="preserve">Artikel 5.x </w:t>
      </w:r>
      <w:r w:rsidR="005C468B" w:rsidRPr="00241537">
        <w:rPr>
          <w:rStyle w:val="Kop3Char"/>
          <w:rFonts w:asciiTheme="minorHAnsi" w:hAnsiTheme="minorHAnsi" w:cstheme="minorHAnsi"/>
          <w:szCs w:val="21"/>
        </w:rPr>
        <w:t>Bijzondere aa</w:t>
      </w:r>
      <w:r w:rsidRPr="00241537">
        <w:rPr>
          <w:rStyle w:val="Kop3Char"/>
          <w:rFonts w:asciiTheme="minorHAnsi" w:hAnsiTheme="minorHAnsi" w:cstheme="minorHAnsi"/>
          <w:szCs w:val="21"/>
        </w:rPr>
        <w:t>nvraagvereisten</w:t>
      </w:r>
      <w:commentRangeEnd w:id="201"/>
      <w:r w:rsidR="00854964" w:rsidRPr="00241537">
        <w:rPr>
          <w:rStyle w:val="Verwijzingopmerking"/>
          <w:rFonts w:cstheme="minorHAnsi"/>
          <w:sz w:val="21"/>
          <w:szCs w:val="21"/>
        </w:rPr>
        <w:commentReference w:id="201"/>
      </w:r>
      <w:r w:rsidR="00AF7F24" w:rsidRPr="00241537">
        <w:rPr>
          <w:rStyle w:val="Kop3Char"/>
          <w:rFonts w:asciiTheme="minorHAnsi" w:hAnsiTheme="minorHAnsi" w:cstheme="minorHAnsi"/>
          <w:szCs w:val="21"/>
        </w:rPr>
        <w:t xml:space="preserve"> omgevingsvergunning</w:t>
      </w:r>
    </w:p>
    <w:p w14:paraId="08C32E8E" w14:textId="675E6CB1" w:rsidR="00C6638A" w:rsidRPr="00241537" w:rsidRDefault="00C6638A" w:rsidP="00C6638A">
      <w:pPr>
        <w:autoSpaceDE w:val="0"/>
        <w:autoSpaceDN w:val="0"/>
        <w:adjustRightInd w:val="0"/>
        <w:spacing w:line="240" w:lineRule="auto"/>
        <w:rPr>
          <w:rFonts w:cstheme="minorHAnsi"/>
          <w:szCs w:val="21"/>
        </w:rPr>
      </w:pPr>
      <w:r w:rsidRPr="00241537">
        <w:rPr>
          <w:rFonts w:cstheme="minorHAnsi"/>
          <w:szCs w:val="21"/>
        </w:rPr>
        <w:t>Bij de aanvraag om een omgevingsvergunning</w:t>
      </w:r>
      <w:r w:rsidR="00BA2747" w:rsidRPr="00241537">
        <w:rPr>
          <w:rFonts w:cstheme="minorHAnsi"/>
          <w:szCs w:val="21"/>
        </w:rPr>
        <w:t xml:space="preserve">, als bedoeld in artikel 5.x, </w:t>
      </w:r>
      <w:r w:rsidRPr="00241537">
        <w:rPr>
          <w:rFonts w:cstheme="minorHAnsi"/>
          <w:szCs w:val="21"/>
        </w:rPr>
        <w:t>worden de volgende gegevens en bescheiden verstrekt:</w:t>
      </w:r>
    </w:p>
    <w:p w14:paraId="42DDA7EC" w14:textId="2A3776C5" w:rsidR="00C6638A" w:rsidRPr="00241537" w:rsidRDefault="00C6638A" w:rsidP="00D37065">
      <w:pPr>
        <w:pStyle w:val="Lijstalinea"/>
        <w:numPr>
          <w:ilvl w:val="0"/>
          <w:numId w:val="50"/>
        </w:numPr>
        <w:autoSpaceDE w:val="0"/>
        <w:autoSpaceDN w:val="0"/>
        <w:adjustRightInd w:val="0"/>
        <w:spacing w:line="240" w:lineRule="auto"/>
        <w:rPr>
          <w:rFonts w:cstheme="minorHAnsi"/>
          <w:szCs w:val="21"/>
        </w:rPr>
      </w:pPr>
      <w:r w:rsidRPr="00241537">
        <w:rPr>
          <w:rFonts w:cstheme="minorHAnsi"/>
          <w:szCs w:val="21"/>
        </w:rPr>
        <w:t xml:space="preserve">een opgave van de bruto inhoud in m3 en de bruto vloeroppervlakte in m2 van het deel van het bouwwerk dat gebruikt gaat worden voor </w:t>
      </w:r>
      <w:r w:rsidR="00241537" w:rsidRPr="000A1D00">
        <w:rPr>
          <w:rFonts w:cstheme="minorHAnsi"/>
          <w:szCs w:val="21"/>
          <w:highlight w:val="green"/>
        </w:rPr>
        <w:t>dienstverleningsactiviteiten</w:t>
      </w:r>
      <w:r w:rsidRPr="00241537">
        <w:rPr>
          <w:rFonts w:cstheme="minorHAnsi"/>
          <w:szCs w:val="21"/>
        </w:rPr>
        <w:t>; en</w:t>
      </w:r>
    </w:p>
    <w:p w14:paraId="4C7FD443" w14:textId="63D4A101" w:rsidR="00C6638A" w:rsidRPr="00241537" w:rsidRDefault="00C6638A" w:rsidP="00D37065">
      <w:pPr>
        <w:pStyle w:val="Lijstalinea"/>
        <w:numPr>
          <w:ilvl w:val="0"/>
          <w:numId w:val="50"/>
        </w:numPr>
        <w:autoSpaceDE w:val="0"/>
        <w:autoSpaceDN w:val="0"/>
        <w:adjustRightInd w:val="0"/>
        <w:spacing w:line="240" w:lineRule="auto"/>
        <w:rPr>
          <w:rFonts w:cstheme="minorHAnsi"/>
          <w:szCs w:val="21"/>
        </w:rPr>
      </w:pPr>
      <w:r w:rsidRPr="00241537">
        <w:rPr>
          <w:rFonts w:cstheme="minorHAnsi"/>
          <w:szCs w:val="21"/>
        </w:rPr>
        <w:t xml:space="preserve">een beschrijving van de beoogde </w:t>
      </w:r>
      <w:r w:rsidR="00241537" w:rsidRPr="000A1D00">
        <w:rPr>
          <w:rFonts w:cstheme="minorHAnsi"/>
          <w:szCs w:val="21"/>
          <w:highlight w:val="green"/>
        </w:rPr>
        <w:t>dienstverleningsactiviteiten</w:t>
      </w:r>
      <w:r w:rsidRPr="00241537">
        <w:rPr>
          <w:rFonts w:cstheme="minorHAnsi"/>
          <w:szCs w:val="21"/>
          <w:highlight w:val="green"/>
        </w:rPr>
        <w:t>.</w:t>
      </w:r>
    </w:p>
    <w:p w14:paraId="5258C8D1" w14:textId="77777777" w:rsidR="00575CF9" w:rsidRPr="00241537" w:rsidRDefault="00575CF9" w:rsidP="00575CF9">
      <w:pPr>
        <w:autoSpaceDE w:val="0"/>
        <w:autoSpaceDN w:val="0"/>
        <w:adjustRightInd w:val="0"/>
        <w:spacing w:line="240" w:lineRule="auto"/>
        <w:rPr>
          <w:rFonts w:cstheme="minorHAnsi"/>
          <w:szCs w:val="21"/>
        </w:rPr>
      </w:pPr>
    </w:p>
    <w:p w14:paraId="74A7F82C" w14:textId="2892FF2D" w:rsidR="00C6638A" w:rsidRPr="00241537" w:rsidRDefault="00C6638A" w:rsidP="00575CF9">
      <w:pPr>
        <w:pStyle w:val="Kop3"/>
        <w:numPr>
          <w:ilvl w:val="0"/>
          <w:numId w:val="0"/>
        </w:numPr>
        <w:ind w:left="794" w:hanging="794"/>
        <w:rPr>
          <w:rFonts w:asciiTheme="minorHAnsi" w:hAnsiTheme="minorHAnsi" w:cstheme="minorHAnsi"/>
          <w:szCs w:val="21"/>
        </w:rPr>
      </w:pPr>
      <w:commentRangeStart w:id="202"/>
      <w:r w:rsidRPr="00241537">
        <w:rPr>
          <w:rFonts w:asciiTheme="minorHAnsi" w:hAnsiTheme="minorHAnsi" w:cstheme="minorHAnsi"/>
          <w:szCs w:val="21"/>
        </w:rPr>
        <w:t xml:space="preserve">Artikel 5.x </w:t>
      </w:r>
      <w:r w:rsidR="00AF7F24" w:rsidRPr="00241537">
        <w:rPr>
          <w:rFonts w:asciiTheme="minorHAnsi" w:hAnsiTheme="minorHAnsi" w:cstheme="minorHAnsi"/>
          <w:szCs w:val="21"/>
        </w:rPr>
        <w:t>B</w:t>
      </w:r>
      <w:r w:rsidRPr="00241537">
        <w:rPr>
          <w:rFonts w:asciiTheme="minorHAnsi" w:hAnsiTheme="minorHAnsi" w:cstheme="minorHAnsi"/>
          <w:szCs w:val="21"/>
        </w:rPr>
        <w:t xml:space="preserve">eoordelingsregel </w:t>
      </w:r>
      <w:commentRangeEnd w:id="202"/>
      <w:r w:rsidR="00854964" w:rsidRPr="00241537">
        <w:rPr>
          <w:rStyle w:val="Verwijzingopmerking"/>
          <w:rFonts w:asciiTheme="minorHAnsi" w:eastAsiaTheme="minorHAnsi" w:hAnsiTheme="minorHAnsi" w:cstheme="minorHAnsi"/>
          <w:b w:val="0"/>
          <w:sz w:val="21"/>
          <w:szCs w:val="21"/>
        </w:rPr>
        <w:commentReference w:id="202"/>
      </w:r>
      <w:r w:rsidR="00AF7F24" w:rsidRPr="00241537">
        <w:rPr>
          <w:rFonts w:asciiTheme="minorHAnsi" w:hAnsiTheme="minorHAnsi" w:cstheme="minorHAnsi"/>
          <w:szCs w:val="21"/>
        </w:rPr>
        <w:t>omgevingsvergunning</w:t>
      </w:r>
    </w:p>
    <w:p w14:paraId="6AE8A9BE" w14:textId="67B3B780" w:rsidR="00C6638A" w:rsidRPr="00241537" w:rsidRDefault="00C6638A" w:rsidP="00C6638A">
      <w:pPr>
        <w:autoSpaceDE w:val="0"/>
        <w:autoSpaceDN w:val="0"/>
        <w:adjustRightInd w:val="0"/>
        <w:spacing w:line="240" w:lineRule="auto"/>
        <w:rPr>
          <w:rFonts w:cstheme="minorHAnsi"/>
          <w:szCs w:val="21"/>
        </w:rPr>
      </w:pPr>
      <w:r w:rsidRPr="00241537">
        <w:rPr>
          <w:rFonts w:cstheme="minorHAnsi"/>
          <w:szCs w:val="21"/>
        </w:rPr>
        <w:t>De omgevingsvergunning</w:t>
      </w:r>
      <w:r w:rsidR="00BA2747" w:rsidRPr="00241537">
        <w:rPr>
          <w:rFonts w:cstheme="minorHAnsi"/>
          <w:szCs w:val="21"/>
        </w:rPr>
        <w:t xml:space="preserve">, als bedoeld in </w:t>
      </w:r>
      <w:commentRangeStart w:id="203"/>
      <w:r w:rsidR="00BA2747" w:rsidRPr="00241537">
        <w:rPr>
          <w:rFonts w:cstheme="minorHAnsi"/>
          <w:szCs w:val="21"/>
        </w:rPr>
        <w:t xml:space="preserve">artikel 5.x, </w:t>
      </w:r>
      <w:commentRangeEnd w:id="203"/>
      <w:r w:rsidR="00B26685">
        <w:rPr>
          <w:rStyle w:val="Verwijzingopmerking"/>
        </w:rPr>
        <w:commentReference w:id="203"/>
      </w:r>
      <w:r w:rsidRPr="00241537">
        <w:rPr>
          <w:rFonts w:cstheme="minorHAnsi"/>
          <w:szCs w:val="21"/>
        </w:rPr>
        <w:t>wordt alleen verleend als:</w:t>
      </w:r>
    </w:p>
    <w:p w14:paraId="68C59FE8" w14:textId="22004E36" w:rsidR="00C6638A" w:rsidRPr="00241537" w:rsidRDefault="00C6638A" w:rsidP="00D37065">
      <w:pPr>
        <w:pStyle w:val="Lijstalinea"/>
        <w:numPr>
          <w:ilvl w:val="0"/>
          <w:numId w:val="46"/>
        </w:numPr>
        <w:autoSpaceDE w:val="0"/>
        <w:autoSpaceDN w:val="0"/>
        <w:adjustRightInd w:val="0"/>
        <w:spacing w:line="240" w:lineRule="auto"/>
        <w:rPr>
          <w:rFonts w:cstheme="minorHAnsi"/>
          <w:szCs w:val="21"/>
        </w:rPr>
      </w:pPr>
      <w:bookmarkStart w:id="204" w:name="_Hlk93676797"/>
      <w:r w:rsidRPr="00241537">
        <w:rPr>
          <w:rFonts w:cstheme="minorHAnsi"/>
          <w:szCs w:val="21"/>
          <w:highlight w:val="green"/>
        </w:rPr>
        <w:t>dienstverlening</w:t>
      </w:r>
      <w:r w:rsidR="00B26685">
        <w:rPr>
          <w:rFonts w:cstheme="minorHAnsi"/>
          <w:szCs w:val="21"/>
          <w:highlight w:val="green"/>
        </w:rPr>
        <w:t>s</w:t>
      </w:r>
      <w:r w:rsidRPr="00241537">
        <w:rPr>
          <w:rFonts w:cstheme="minorHAnsi"/>
          <w:szCs w:val="21"/>
          <w:highlight w:val="green"/>
        </w:rPr>
        <w:t>activiteiten</w:t>
      </w:r>
      <w:r w:rsidRPr="00241537">
        <w:rPr>
          <w:rFonts w:cstheme="minorHAnsi"/>
          <w:szCs w:val="21"/>
        </w:rPr>
        <w:t xml:space="preserve"> worden verricht op de begane grond en de eerste verdieping;</w:t>
      </w:r>
    </w:p>
    <w:bookmarkEnd w:id="204"/>
    <w:p w14:paraId="009484F1" w14:textId="59097B8A" w:rsidR="00C6638A" w:rsidRPr="00241537" w:rsidRDefault="002244B0" w:rsidP="00D37065">
      <w:pPr>
        <w:pStyle w:val="Lijstalinea"/>
        <w:numPr>
          <w:ilvl w:val="0"/>
          <w:numId w:val="46"/>
        </w:numPr>
        <w:autoSpaceDE w:val="0"/>
        <w:autoSpaceDN w:val="0"/>
        <w:adjustRightInd w:val="0"/>
        <w:spacing w:line="240" w:lineRule="auto"/>
        <w:rPr>
          <w:rFonts w:cstheme="minorHAnsi"/>
          <w:szCs w:val="21"/>
        </w:rPr>
      </w:pPr>
      <w:r w:rsidRPr="00241537">
        <w:rPr>
          <w:rFonts w:cstheme="minorHAnsi"/>
          <w:szCs w:val="21"/>
        </w:rPr>
        <w:t>de maximum</w:t>
      </w:r>
      <w:r w:rsidR="00C6638A" w:rsidRPr="00241537">
        <w:rPr>
          <w:rFonts w:cstheme="minorHAnsi"/>
          <w:szCs w:val="21"/>
        </w:rPr>
        <w:t xml:space="preserve"> bruto-vloeroppervlak</w:t>
      </w:r>
      <w:r w:rsidRPr="00241537">
        <w:rPr>
          <w:rFonts w:cstheme="minorHAnsi"/>
          <w:szCs w:val="21"/>
        </w:rPr>
        <w:t>te</w:t>
      </w:r>
      <w:r w:rsidR="00C6638A" w:rsidRPr="00241537">
        <w:rPr>
          <w:rFonts w:cstheme="minorHAnsi"/>
          <w:szCs w:val="21"/>
        </w:rPr>
        <w:t xml:space="preserve"> van de </w:t>
      </w:r>
      <w:r w:rsidR="00C6638A" w:rsidRPr="00241537">
        <w:rPr>
          <w:rFonts w:cstheme="minorHAnsi"/>
          <w:szCs w:val="21"/>
          <w:highlight w:val="green"/>
        </w:rPr>
        <w:t>dienstverlening</w:t>
      </w:r>
      <w:r w:rsidR="00B26685">
        <w:rPr>
          <w:rFonts w:cstheme="minorHAnsi"/>
          <w:szCs w:val="21"/>
          <w:highlight w:val="green"/>
        </w:rPr>
        <w:t>s</w:t>
      </w:r>
      <w:r w:rsidR="00C6638A" w:rsidRPr="00241537">
        <w:rPr>
          <w:rFonts w:cstheme="minorHAnsi"/>
          <w:szCs w:val="21"/>
          <w:highlight w:val="green"/>
        </w:rPr>
        <w:t>activiteiten</w:t>
      </w:r>
      <w:r w:rsidR="00C6638A" w:rsidRPr="00241537">
        <w:rPr>
          <w:rFonts w:cstheme="minorHAnsi"/>
          <w:szCs w:val="21"/>
        </w:rPr>
        <w:t xml:space="preserve"> en horeca-activiteiten niet meer bedraagt dan 300 m2; en</w:t>
      </w:r>
    </w:p>
    <w:p w14:paraId="5CBCB61D" w14:textId="25AF32B0" w:rsidR="00C6638A" w:rsidRPr="00241537" w:rsidRDefault="00C6638A" w:rsidP="00D37065">
      <w:pPr>
        <w:pStyle w:val="Lijstalinea"/>
        <w:numPr>
          <w:ilvl w:val="0"/>
          <w:numId w:val="46"/>
        </w:numPr>
        <w:autoSpaceDE w:val="0"/>
        <w:autoSpaceDN w:val="0"/>
        <w:adjustRightInd w:val="0"/>
        <w:spacing w:line="240" w:lineRule="auto"/>
        <w:rPr>
          <w:rFonts w:cstheme="minorHAnsi"/>
          <w:szCs w:val="21"/>
        </w:rPr>
      </w:pPr>
      <w:r w:rsidRPr="00241537">
        <w:rPr>
          <w:rFonts w:cstheme="minorHAnsi"/>
          <w:szCs w:val="21"/>
        </w:rPr>
        <w:t xml:space="preserve">naar het oordeel van burgermeester en wethouders de </w:t>
      </w:r>
      <w:r w:rsidRPr="00C6173E">
        <w:rPr>
          <w:rFonts w:cstheme="minorHAnsi"/>
          <w:szCs w:val="21"/>
          <w:highlight w:val="green"/>
        </w:rPr>
        <w:t>dienstverlening</w:t>
      </w:r>
      <w:r w:rsidR="00C6173E" w:rsidRPr="00C6173E">
        <w:rPr>
          <w:rFonts w:cstheme="minorHAnsi"/>
          <w:szCs w:val="21"/>
          <w:highlight w:val="green"/>
        </w:rPr>
        <w:t>s</w:t>
      </w:r>
      <w:r w:rsidRPr="00C6173E">
        <w:rPr>
          <w:rFonts w:cstheme="minorHAnsi"/>
          <w:szCs w:val="21"/>
          <w:highlight w:val="green"/>
        </w:rPr>
        <w:t>activiteiten</w:t>
      </w:r>
      <w:r w:rsidRPr="00241537">
        <w:rPr>
          <w:rFonts w:cstheme="minorHAnsi"/>
          <w:szCs w:val="21"/>
        </w:rPr>
        <w:t>:</w:t>
      </w:r>
    </w:p>
    <w:p w14:paraId="4EA368F4" w14:textId="260E989A" w:rsidR="00C6638A" w:rsidRPr="00241537" w:rsidRDefault="00C6638A" w:rsidP="00D37065">
      <w:pPr>
        <w:pStyle w:val="Lijstalinea"/>
        <w:numPr>
          <w:ilvl w:val="1"/>
          <w:numId w:val="102"/>
        </w:numPr>
        <w:autoSpaceDE w:val="0"/>
        <w:autoSpaceDN w:val="0"/>
        <w:adjustRightInd w:val="0"/>
        <w:spacing w:line="240" w:lineRule="auto"/>
        <w:rPr>
          <w:rFonts w:cstheme="minorHAnsi"/>
          <w:szCs w:val="21"/>
        </w:rPr>
      </w:pPr>
      <w:r w:rsidRPr="00241537">
        <w:rPr>
          <w:rFonts w:cstheme="minorHAnsi"/>
          <w:szCs w:val="21"/>
        </w:rPr>
        <w:t>ondersteunend zijn voor de functie van de plint, doormiddel van het stimuleren van de levendigheid van de openbare ruimte;</w:t>
      </w:r>
      <w:r w:rsidR="006A1CA7" w:rsidRPr="00241537">
        <w:rPr>
          <w:rFonts w:cstheme="minorHAnsi"/>
          <w:szCs w:val="21"/>
        </w:rPr>
        <w:t xml:space="preserve"> en</w:t>
      </w:r>
    </w:p>
    <w:p w14:paraId="27B5DB6C" w14:textId="0F1C33D2" w:rsidR="00127958" w:rsidRPr="00241537" w:rsidRDefault="00C6638A" w:rsidP="00D37065">
      <w:pPr>
        <w:pStyle w:val="Lijstalinea"/>
        <w:numPr>
          <w:ilvl w:val="1"/>
          <w:numId w:val="102"/>
        </w:numPr>
        <w:autoSpaceDE w:val="0"/>
        <w:autoSpaceDN w:val="0"/>
        <w:adjustRightInd w:val="0"/>
        <w:spacing w:line="240" w:lineRule="auto"/>
        <w:rPr>
          <w:rFonts w:cstheme="minorHAnsi"/>
          <w:szCs w:val="21"/>
        </w:rPr>
      </w:pPr>
      <w:r w:rsidRPr="00241537">
        <w:rPr>
          <w:rFonts w:cstheme="minorHAnsi"/>
          <w:szCs w:val="21"/>
        </w:rPr>
        <w:t>passen binnen de woonomgeving.</w:t>
      </w:r>
      <w:bookmarkEnd w:id="200"/>
    </w:p>
    <w:p w14:paraId="23C8CC23" w14:textId="5BFC53E2" w:rsidR="0037493C" w:rsidRPr="00241537" w:rsidRDefault="0037493C" w:rsidP="0037493C">
      <w:pPr>
        <w:autoSpaceDE w:val="0"/>
        <w:autoSpaceDN w:val="0"/>
        <w:adjustRightInd w:val="0"/>
        <w:spacing w:line="240" w:lineRule="auto"/>
        <w:rPr>
          <w:rFonts w:cstheme="minorHAnsi"/>
          <w:szCs w:val="21"/>
        </w:rPr>
      </w:pPr>
    </w:p>
    <w:p w14:paraId="7A2ADEB6" w14:textId="77777777" w:rsidR="0037493C" w:rsidRDefault="0037493C">
      <w:pPr>
        <w:spacing w:after="160" w:line="259" w:lineRule="auto"/>
        <w:rPr>
          <w:rFonts w:ascii="Arial" w:hAnsi="Arial"/>
          <w:sz w:val="20"/>
          <w:szCs w:val="20"/>
        </w:rPr>
      </w:pPr>
      <w:r>
        <w:rPr>
          <w:rFonts w:ascii="Arial" w:hAnsi="Arial"/>
          <w:sz w:val="20"/>
          <w:szCs w:val="20"/>
        </w:rPr>
        <w:br w:type="page"/>
      </w:r>
    </w:p>
    <w:p w14:paraId="62B48428" w14:textId="595058A2" w:rsidR="0037493C" w:rsidRPr="00090C7B" w:rsidRDefault="0037493C" w:rsidP="00090C7B">
      <w:pPr>
        <w:pStyle w:val="Bijlage"/>
      </w:pPr>
      <w:r w:rsidRPr="00090C7B">
        <w:lastRenderedPageBreak/>
        <w:t>Begrippen</w:t>
      </w:r>
    </w:p>
    <w:p w14:paraId="62E334CB" w14:textId="77777777" w:rsidR="0037493C" w:rsidRPr="005C5ED2" w:rsidRDefault="0037493C" w:rsidP="00D37065">
      <w:pPr>
        <w:pStyle w:val="Lijstalinea"/>
        <w:numPr>
          <w:ilvl w:val="0"/>
          <w:numId w:val="37"/>
        </w:numPr>
        <w:autoSpaceDE w:val="0"/>
        <w:autoSpaceDN w:val="0"/>
        <w:adjustRightInd w:val="0"/>
        <w:spacing w:line="240" w:lineRule="auto"/>
        <w:rPr>
          <w:rFonts w:ascii="Arial" w:hAnsi="Arial"/>
          <w:strike/>
          <w:sz w:val="19"/>
          <w:szCs w:val="19"/>
        </w:rPr>
      </w:pPr>
      <w:r w:rsidRPr="005C5ED2">
        <w:rPr>
          <w:rFonts w:ascii="Arial" w:hAnsi="Arial"/>
          <w:strike/>
          <w:sz w:val="19"/>
          <w:szCs w:val="19"/>
          <w:highlight w:val="cyan"/>
        </w:rPr>
        <w:t>dakhelling</w:t>
      </w:r>
      <w:r w:rsidRPr="005C5ED2">
        <w:rPr>
          <w:rFonts w:ascii="Arial" w:hAnsi="Arial"/>
          <w:strike/>
          <w:sz w:val="19"/>
          <w:szCs w:val="19"/>
        </w:rPr>
        <w:t>: de hoek die het dakvlak maakt ten opzichte van het horizontale vlak.</w:t>
      </w:r>
    </w:p>
    <w:p w14:paraId="416D3CEB" w14:textId="77777777" w:rsidR="0037493C" w:rsidRPr="00A270E4" w:rsidRDefault="0037493C" w:rsidP="00D37065">
      <w:pPr>
        <w:pStyle w:val="Lijstalinea"/>
        <w:numPr>
          <w:ilvl w:val="0"/>
          <w:numId w:val="67"/>
        </w:numPr>
        <w:autoSpaceDE w:val="0"/>
        <w:autoSpaceDN w:val="0"/>
        <w:adjustRightInd w:val="0"/>
        <w:spacing w:line="240" w:lineRule="auto"/>
        <w:rPr>
          <w:rFonts w:ascii="Arial" w:hAnsi="Arial"/>
          <w:sz w:val="19"/>
          <w:szCs w:val="19"/>
        </w:rPr>
      </w:pPr>
      <w:r w:rsidRPr="009005F5">
        <w:rPr>
          <w:rFonts w:ascii="Arial" w:hAnsi="Arial"/>
          <w:sz w:val="19"/>
          <w:szCs w:val="19"/>
          <w:highlight w:val="cyan"/>
        </w:rPr>
        <w:t>straatpeil</w:t>
      </w:r>
      <w:r w:rsidRPr="00A270E4">
        <w:rPr>
          <w:rFonts w:ascii="Arial" w:hAnsi="Arial"/>
          <w:sz w:val="19"/>
          <w:szCs w:val="19"/>
        </w:rPr>
        <w:t>:</w:t>
      </w:r>
    </w:p>
    <w:p w14:paraId="16C6CFCD" w14:textId="77777777" w:rsidR="0037493C" w:rsidRPr="00A41D75" w:rsidRDefault="0037493C" w:rsidP="00D37065">
      <w:pPr>
        <w:pStyle w:val="Lijstalinea"/>
        <w:numPr>
          <w:ilvl w:val="1"/>
          <w:numId w:val="38"/>
        </w:numPr>
        <w:autoSpaceDE w:val="0"/>
        <w:autoSpaceDN w:val="0"/>
        <w:adjustRightInd w:val="0"/>
        <w:spacing w:line="240" w:lineRule="auto"/>
        <w:rPr>
          <w:rFonts w:ascii="Arial" w:hAnsi="Arial"/>
          <w:sz w:val="19"/>
          <w:szCs w:val="19"/>
        </w:rPr>
      </w:pPr>
      <w:r w:rsidRPr="00A41D75">
        <w:rPr>
          <w:rFonts w:ascii="Arial" w:hAnsi="Arial"/>
          <w:sz w:val="19"/>
          <w:szCs w:val="19"/>
        </w:rPr>
        <w:t>voor een bouwwerk waarvan de hoofdtoegang direct aan de weg grenst, de hoogte van de weg ter plaatse van die hoofdtoegang; en</w:t>
      </w:r>
    </w:p>
    <w:p w14:paraId="641EA970" w14:textId="77777777" w:rsidR="0037493C" w:rsidRDefault="0037493C" w:rsidP="00D37065">
      <w:pPr>
        <w:pStyle w:val="Lijstalinea"/>
        <w:numPr>
          <w:ilvl w:val="1"/>
          <w:numId w:val="38"/>
        </w:numPr>
        <w:autoSpaceDE w:val="0"/>
        <w:autoSpaceDN w:val="0"/>
        <w:adjustRightInd w:val="0"/>
        <w:spacing w:line="240" w:lineRule="auto"/>
        <w:rPr>
          <w:rFonts w:ascii="Arial" w:hAnsi="Arial"/>
          <w:sz w:val="19"/>
          <w:szCs w:val="19"/>
        </w:rPr>
      </w:pPr>
      <w:r w:rsidRPr="00A41D75">
        <w:rPr>
          <w:rFonts w:ascii="Arial" w:hAnsi="Arial"/>
          <w:sz w:val="19"/>
          <w:szCs w:val="19"/>
        </w:rPr>
        <w:t>voor een bouwwerk waarvan de hoofdtoegang niet direct aan de weg grenst, de hoogte van het terrein ter plaatse van die hoofdtoegang bij voltooiing van de bouw.</w:t>
      </w:r>
    </w:p>
    <w:p w14:paraId="07570FD9" w14:textId="77777777" w:rsidR="0037493C" w:rsidRPr="008A5E02" w:rsidRDefault="0037493C" w:rsidP="00D37065">
      <w:pPr>
        <w:pStyle w:val="Lijstalinea"/>
        <w:numPr>
          <w:ilvl w:val="0"/>
          <w:numId w:val="38"/>
        </w:numPr>
        <w:autoSpaceDE w:val="0"/>
        <w:autoSpaceDN w:val="0"/>
        <w:adjustRightInd w:val="0"/>
        <w:spacing w:line="240" w:lineRule="auto"/>
        <w:rPr>
          <w:rFonts w:ascii="Arial" w:hAnsi="Arial"/>
          <w:sz w:val="19"/>
          <w:szCs w:val="19"/>
        </w:rPr>
      </w:pPr>
      <w:r w:rsidRPr="00EC2022">
        <w:rPr>
          <w:rFonts w:ascii="Arial" w:hAnsi="Arial"/>
          <w:sz w:val="19"/>
          <w:szCs w:val="19"/>
          <w:highlight w:val="cyan"/>
        </w:rPr>
        <w:t>bebouwingspercentage</w:t>
      </w:r>
      <w:r w:rsidRPr="00CE6129">
        <w:rPr>
          <w:rFonts w:ascii="Arial" w:hAnsi="Arial"/>
          <w:sz w:val="19"/>
          <w:szCs w:val="19"/>
        </w:rPr>
        <w:t>: het deel van het bouwwerkperceel uitgedrukt in procenten dat bebouwd mag worden;</w:t>
      </w:r>
    </w:p>
    <w:p w14:paraId="3207A95C" w14:textId="77777777" w:rsidR="0037493C" w:rsidRPr="008A5E02" w:rsidRDefault="0037493C" w:rsidP="0037493C">
      <w:pPr>
        <w:shd w:val="clear" w:color="auto" w:fill="FFFFFF"/>
        <w:spacing w:before="100" w:beforeAutospacing="1" w:after="100" w:afterAutospacing="1" w:line="240" w:lineRule="auto"/>
        <w:rPr>
          <w:rFonts w:ascii="Arial" w:eastAsia="Times New Roman" w:hAnsi="Arial"/>
          <w:color w:val="000000"/>
          <w:szCs w:val="21"/>
          <w:highlight w:val="red"/>
          <w:lang w:eastAsia="nl-NL"/>
        </w:rPr>
      </w:pPr>
      <w:commentRangeStart w:id="205"/>
      <w:r w:rsidRPr="008A5E02">
        <w:rPr>
          <w:rFonts w:ascii="Arial" w:eastAsia="Times New Roman" w:hAnsi="Arial"/>
          <w:color w:val="000000"/>
          <w:szCs w:val="21"/>
          <w:highlight w:val="red"/>
          <w:lang w:eastAsia="nl-NL"/>
        </w:rPr>
        <w:t xml:space="preserve">Op het omgevingsplan voor Eureka zijn de begrippen uit de </w:t>
      </w:r>
      <w:proofErr w:type="spellStart"/>
      <w:r w:rsidRPr="008A5E02">
        <w:rPr>
          <w:rFonts w:ascii="Arial" w:eastAsia="Times New Roman" w:hAnsi="Arial"/>
          <w:color w:val="000000"/>
          <w:szCs w:val="21"/>
          <w:highlight w:val="red"/>
          <w:lang w:eastAsia="nl-NL"/>
        </w:rPr>
        <w:t>amvb's</w:t>
      </w:r>
      <w:proofErr w:type="spellEnd"/>
      <w:r w:rsidRPr="008A5E02">
        <w:rPr>
          <w:rFonts w:ascii="Arial" w:eastAsia="Times New Roman" w:hAnsi="Arial"/>
          <w:color w:val="000000"/>
          <w:szCs w:val="21"/>
          <w:highlight w:val="red"/>
          <w:lang w:eastAsia="nl-NL"/>
        </w:rPr>
        <w:t xml:space="preserve"> van overeenkomstige </w:t>
      </w:r>
      <w:commentRangeEnd w:id="205"/>
      <w:r w:rsidR="0030568C">
        <w:rPr>
          <w:rStyle w:val="Verwijzingopmerking"/>
        </w:rPr>
        <w:commentReference w:id="205"/>
      </w:r>
      <w:r w:rsidRPr="008A5E02">
        <w:rPr>
          <w:rFonts w:ascii="Arial" w:eastAsia="Times New Roman" w:hAnsi="Arial"/>
          <w:color w:val="000000"/>
          <w:szCs w:val="21"/>
          <w:highlight w:val="red"/>
          <w:lang w:eastAsia="nl-NL"/>
        </w:rPr>
        <w:t>toepassing, daarom worden deze niet opgenomen in de begrippenlijst van dit omgevingsplan. Hiervoor moet er nog een artikel aangemaakt worden waar deze begrippen van overeenkomstige toepassing op het omgevingsplan wordt verklaard. Aangezien dit plan alleen voor de pilot geldt, en los staat van het omgevingsplan van de gemeente Breda, is daar nu geen bepaling over opgenomen. Hier moet nog wel over besloten worden voordat het plan officieel gepubliceerd zou worden.</w:t>
      </w:r>
    </w:p>
    <w:p w14:paraId="6AF90ABB" w14:textId="77777777" w:rsidR="0037493C" w:rsidRPr="008A5E02" w:rsidRDefault="0037493C" w:rsidP="0037493C">
      <w:pPr>
        <w:shd w:val="clear" w:color="auto" w:fill="FFFFFF"/>
        <w:spacing w:before="100" w:beforeAutospacing="1" w:after="100" w:afterAutospacing="1" w:line="240" w:lineRule="auto"/>
        <w:rPr>
          <w:rFonts w:ascii="Arial" w:eastAsia="Times New Roman" w:hAnsi="Arial"/>
          <w:color w:val="000000"/>
          <w:szCs w:val="21"/>
          <w:highlight w:val="red"/>
          <w:lang w:eastAsia="nl-NL"/>
        </w:rPr>
      </w:pPr>
      <w:r w:rsidRPr="008A5E02">
        <w:rPr>
          <w:rFonts w:ascii="Arial" w:eastAsia="Times New Roman" w:hAnsi="Arial"/>
          <w:color w:val="000000"/>
          <w:szCs w:val="21"/>
          <w:highlight w:val="red"/>
          <w:lang w:eastAsia="nl-NL"/>
        </w:rPr>
        <w:t xml:space="preserve">Bed </w:t>
      </w:r>
      <w:proofErr w:type="spellStart"/>
      <w:r w:rsidRPr="008A5E02">
        <w:rPr>
          <w:rFonts w:ascii="Arial" w:eastAsia="Times New Roman" w:hAnsi="Arial"/>
          <w:color w:val="000000"/>
          <w:szCs w:val="21"/>
          <w:highlight w:val="red"/>
          <w:lang w:eastAsia="nl-NL"/>
        </w:rPr>
        <w:t>and</w:t>
      </w:r>
      <w:proofErr w:type="spellEnd"/>
      <w:r w:rsidRPr="008A5E02">
        <w:rPr>
          <w:rFonts w:ascii="Arial" w:eastAsia="Times New Roman" w:hAnsi="Arial"/>
          <w:color w:val="000000"/>
          <w:szCs w:val="21"/>
          <w:highlight w:val="red"/>
          <w:lang w:eastAsia="nl-NL"/>
        </w:rPr>
        <w:t xml:space="preserve"> </w:t>
      </w:r>
      <w:proofErr w:type="spellStart"/>
      <w:r w:rsidRPr="008A5E02">
        <w:rPr>
          <w:rFonts w:ascii="Arial" w:eastAsia="Times New Roman" w:hAnsi="Arial"/>
          <w:color w:val="000000"/>
          <w:szCs w:val="21"/>
          <w:highlight w:val="red"/>
          <w:lang w:eastAsia="nl-NL"/>
        </w:rPr>
        <w:t>breakfast</w:t>
      </w:r>
      <w:proofErr w:type="spellEnd"/>
      <w:r w:rsidRPr="008A5E02">
        <w:rPr>
          <w:rFonts w:ascii="Arial" w:eastAsia="Times New Roman" w:hAnsi="Arial"/>
          <w:color w:val="000000"/>
          <w:szCs w:val="21"/>
          <w:highlight w:val="red"/>
          <w:lang w:eastAsia="nl-NL"/>
        </w:rPr>
        <w:t xml:space="preserve">: voor de pilot Eureka is gebruik gemaakt van de definitie zoals deze in de VNG stelselcatalogus staat. Dit is een andere definitie dan de gemeente Breda hanteert. Ook wordt het begrip in Eureka anders gespeld, de gemeente Breda schrijft: "bed &amp; </w:t>
      </w:r>
      <w:proofErr w:type="spellStart"/>
      <w:r w:rsidRPr="008A5E02">
        <w:rPr>
          <w:rFonts w:ascii="Arial" w:eastAsia="Times New Roman" w:hAnsi="Arial"/>
          <w:color w:val="000000"/>
          <w:szCs w:val="21"/>
          <w:highlight w:val="red"/>
          <w:lang w:eastAsia="nl-NL"/>
        </w:rPr>
        <w:t>breakfast</w:t>
      </w:r>
      <w:proofErr w:type="spellEnd"/>
      <w:r w:rsidRPr="008A5E02">
        <w:rPr>
          <w:rFonts w:ascii="Arial" w:eastAsia="Times New Roman" w:hAnsi="Arial"/>
          <w:color w:val="000000"/>
          <w:szCs w:val="21"/>
          <w:highlight w:val="red"/>
          <w:lang w:eastAsia="nl-NL"/>
        </w:rPr>
        <w:t>".</w:t>
      </w:r>
    </w:p>
    <w:p w14:paraId="6F1D9FBE" w14:textId="77777777" w:rsidR="0037493C" w:rsidRPr="008A5E02" w:rsidRDefault="0037493C" w:rsidP="0037493C">
      <w:pPr>
        <w:shd w:val="clear" w:color="auto" w:fill="FFFFFF"/>
        <w:spacing w:before="100" w:beforeAutospacing="1" w:after="100" w:afterAutospacing="1" w:line="240" w:lineRule="auto"/>
        <w:rPr>
          <w:rFonts w:ascii="Arial" w:eastAsia="Times New Roman" w:hAnsi="Arial"/>
          <w:color w:val="000000"/>
          <w:szCs w:val="21"/>
          <w:highlight w:val="red"/>
          <w:lang w:eastAsia="nl-NL"/>
        </w:rPr>
      </w:pPr>
      <w:r w:rsidRPr="008A5E02">
        <w:rPr>
          <w:rFonts w:ascii="Arial" w:eastAsia="Times New Roman" w:hAnsi="Arial"/>
          <w:color w:val="000000"/>
          <w:szCs w:val="21"/>
          <w:highlight w:val="red"/>
          <w:lang w:eastAsia="nl-NL"/>
        </w:rPr>
        <w:t xml:space="preserve">Huishouden: voor de pilot Eureka is het begrip huishouden anders dan het begrip huishouden zoals de gemeente Breda deze hanteert. Het begrip in omgevingsplan in Eureka komt uit de stelselcatalogus. Om te duiden dat dit begrip specifiek voor </w:t>
      </w:r>
      <w:proofErr w:type="spellStart"/>
      <w:r w:rsidRPr="008A5E02">
        <w:rPr>
          <w:rFonts w:ascii="Arial" w:eastAsia="Times New Roman" w:hAnsi="Arial"/>
          <w:color w:val="000000"/>
          <w:szCs w:val="21"/>
          <w:highlight w:val="red"/>
          <w:lang w:eastAsia="nl-NL"/>
        </w:rPr>
        <w:t>Eurek</w:t>
      </w:r>
      <w:proofErr w:type="spellEnd"/>
      <w:r w:rsidRPr="008A5E02">
        <w:rPr>
          <w:rFonts w:ascii="Arial" w:eastAsia="Times New Roman" w:hAnsi="Arial"/>
          <w:color w:val="000000"/>
          <w:szCs w:val="21"/>
          <w:highlight w:val="red"/>
          <w:lang w:eastAsia="nl-NL"/>
        </w:rPr>
        <w:t xml:space="preserve"> is, en omdat er niet 2 begrippen met dezelfde naam in de bibliotheek kunnen staan, heet het voor nu huishouden (E)</w:t>
      </w:r>
    </w:p>
    <w:p w14:paraId="5E8626F2" w14:textId="77777777" w:rsidR="0037493C" w:rsidRPr="008A5E02" w:rsidRDefault="0037493C" w:rsidP="0037493C">
      <w:pPr>
        <w:shd w:val="clear" w:color="auto" w:fill="FFFFFF"/>
        <w:spacing w:before="100" w:beforeAutospacing="1" w:after="100" w:afterAutospacing="1" w:line="240" w:lineRule="auto"/>
        <w:rPr>
          <w:rFonts w:ascii="Arial" w:eastAsia="Times New Roman" w:hAnsi="Arial"/>
          <w:color w:val="000000"/>
          <w:szCs w:val="21"/>
          <w:highlight w:val="red"/>
          <w:lang w:eastAsia="nl-NL"/>
        </w:rPr>
      </w:pPr>
      <w:r w:rsidRPr="008A5E02">
        <w:rPr>
          <w:rFonts w:ascii="Arial" w:eastAsia="Times New Roman" w:hAnsi="Arial"/>
          <w:color w:val="000000"/>
          <w:szCs w:val="21"/>
          <w:highlight w:val="red"/>
          <w:lang w:eastAsia="nl-NL"/>
        </w:rPr>
        <w:t>Straatpeil: begrip komt uit de bruidsschat.</w:t>
      </w:r>
    </w:p>
    <w:p w14:paraId="5B90F38B" w14:textId="714CFC07" w:rsidR="00BB2F00" w:rsidRDefault="0037493C" w:rsidP="0037493C">
      <w:pPr>
        <w:shd w:val="clear" w:color="auto" w:fill="FFFFFF"/>
        <w:spacing w:before="100" w:beforeAutospacing="1" w:after="100" w:afterAutospacing="1" w:line="240" w:lineRule="auto"/>
        <w:rPr>
          <w:rFonts w:ascii="Arial" w:eastAsia="Times New Roman" w:hAnsi="Arial"/>
          <w:color w:val="000000"/>
          <w:szCs w:val="21"/>
          <w:highlight w:val="red"/>
          <w:lang w:eastAsia="nl-NL"/>
        </w:rPr>
      </w:pPr>
      <w:r w:rsidRPr="008A5E02">
        <w:rPr>
          <w:rFonts w:ascii="Arial" w:eastAsia="Times New Roman" w:hAnsi="Arial"/>
          <w:color w:val="000000"/>
          <w:szCs w:val="21"/>
          <w:highlight w:val="red"/>
          <w:lang w:eastAsia="nl-NL"/>
        </w:rPr>
        <w:t>In het begrip bebouwingspercentage staat nog het woord 'bouwwerkperceel', dat woord is een begrip uit het Bbl.</w:t>
      </w:r>
    </w:p>
    <w:p w14:paraId="316D9620" w14:textId="77777777" w:rsidR="00BB2F00" w:rsidRDefault="00BB2F00">
      <w:pPr>
        <w:spacing w:after="160" w:line="259" w:lineRule="auto"/>
        <w:rPr>
          <w:rFonts w:ascii="Arial" w:eastAsia="Times New Roman" w:hAnsi="Arial"/>
          <w:color w:val="000000"/>
          <w:szCs w:val="21"/>
          <w:highlight w:val="red"/>
          <w:lang w:eastAsia="nl-NL"/>
        </w:rPr>
      </w:pPr>
      <w:r>
        <w:rPr>
          <w:rFonts w:ascii="Arial" w:eastAsia="Times New Roman" w:hAnsi="Arial"/>
          <w:color w:val="000000"/>
          <w:szCs w:val="21"/>
          <w:highlight w:val="red"/>
          <w:lang w:eastAsia="nl-NL"/>
        </w:rPr>
        <w:br w:type="page"/>
      </w:r>
    </w:p>
    <w:p w14:paraId="620F5CAD" w14:textId="4AD0511F" w:rsidR="0037493C" w:rsidRDefault="00CF762E" w:rsidP="00FA47FC">
      <w:pPr>
        <w:pStyle w:val="Bijlage"/>
      </w:pPr>
      <w:r>
        <w:lastRenderedPageBreak/>
        <w:t>Goothoogte</w:t>
      </w:r>
    </w:p>
    <w:p w14:paraId="1106D8D9" w14:textId="1760ACCA" w:rsidR="00413312" w:rsidRDefault="00413312" w:rsidP="00413312">
      <w:r>
        <w:rPr>
          <w:noProof/>
        </w:rPr>
        <w:drawing>
          <wp:inline distT="0" distB="0" distL="0" distR="0" wp14:anchorId="3F989C72" wp14:editId="4B5CD0A2">
            <wp:extent cx="5165725" cy="7287895"/>
            <wp:effectExtent l="0" t="0" r="0" b="8255"/>
            <wp:docPr id="1" name="Afbeelding 1" descr="verpl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plich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5725" cy="7287895"/>
                    </a:xfrm>
                    <a:prstGeom prst="rect">
                      <a:avLst/>
                    </a:prstGeom>
                    <a:noFill/>
                    <a:ln>
                      <a:noFill/>
                    </a:ln>
                  </pic:spPr>
                </pic:pic>
              </a:graphicData>
            </a:graphic>
          </wp:inline>
        </w:drawing>
      </w:r>
    </w:p>
    <w:p w14:paraId="72D18231" w14:textId="6A7C9692" w:rsidR="00011E22" w:rsidRDefault="00011E22" w:rsidP="00413312"/>
    <w:p w14:paraId="48A95A25" w14:textId="23F427FE" w:rsidR="00011E22" w:rsidRDefault="00011E22">
      <w:pPr>
        <w:spacing w:after="160" w:line="259" w:lineRule="auto"/>
      </w:pPr>
      <w:r>
        <w:br w:type="page"/>
      </w:r>
    </w:p>
    <w:p w14:paraId="1BB93A07" w14:textId="7C326885" w:rsidR="00011E22" w:rsidRDefault="00011E22" w:rsidP="00C93238">
      <w:pPr>
        <w:pStyle w:val="Bijlage"/>
      </w:pPr>
      <w:r>
        <w:lastRenderedPageBreak/>
        <w:t>Gezame</w:t>
      </w:r>
      <w:r w:rsidR="00381432">
        <w:t>n</w:t>
      </w:r>
      <w:r>
        <w:t xml:space="preserve">lijke </w:t>
      </w:r>
      <w:commentRangeStart w:id="206"/>
      <w:r>
        <w:t>Geluid</w:t>
      </w:r>
      <w:commentRangeEnd w:id="206"/>
      <w:r>
        <w:rPr>
          <w:rStyle w:val="Verwijzingopmerking"/>
        </w:rPr>
        <w:commentReference w:id="206"/>
      </w:r>
    </w:p>
    <w:p w14:paraId="2BF3CD3A" w14:textId="77777777" w:rsidR="00011E22" w:rsidRPr="00CB1D2D" w:rsidRDefault="00011E22" w:rsidP="00011E22">
      <w:pPr>
        <w:spacing w:line="240" w:lineRule="auto"/>
        <w:textAlignment w:val="baseline"/>
        <w:rPr>
          <w:rFonts w:ascii="Segoe UI" w:eastAsia="Times New Roman" w:hAnsi="Segoe UI" w:cs="Segoe UI"/>
          <w:b/>
          <w:bCs/>
          <w:color w:val="4B55A5"/>
          <w:sz w:val="18"/>
          <w:szCs w:val="18"/>
          <w:lang w:eastAsia="nl-NL"/>
        </w:rPr>
      </w:pPr>
    </w:p>
    <w:p w14:paraId="4314E3C4" w14:textId="77777777" w:rsidR="00011E22" w:rsidRPr="00CB1D2D" w:rsidRDefault="00011E22" w:rsidP="00011E22">
      <w:pPr>
        <w:spacing w:line="240" w:lineRule="auto"/>
        <w:textAlignment w:val="baseline"/>
        <w:rPr>
          <w:rFonts w:ascii="Segoe UI" w:eastAsia="Times New Roman" w:hAnsi="Segoe UI" w:cs="Segoe UI"/>
          <w:i/>
          <w:iCs/>
          <w:color w:val="000000"/>
          <w:sz w:val="18"/>
          <w:szCs w:val="18"/>
          <w:lang w:eastAsia="nl-NL"/>
        </w:rPr>
      </w:pPr>
      <w:r w:rsidRPr="00CB1D2D">
        <w:rPr>
          <w:rFonts w:ascii="Arial" w:eastAsia="Times New Roman" w:hAnsi="Arial"/>
          <w:i/>
          <w:iCs/>
          <w:color w:val="000000"/>
          <w:sz w:val="16"/>
          <w:szCs w:val="16"/>
          <w:lang w:eastAsia="nl-NL"/>
        </w:rPr>
        <w:t>Tabel B1 Gezamenlijke geluid (fictieve waarden) </w:t>
      </w:r>
    </w:p>
    <w:p w14:paraId="1372AACD" w14:textId="77777777" w:rsidR="00011E22" w:rsidRPr="00CB1D2D" w:rsidRDefault="00011E22" w:rsidP="00011E22">
      <w:pPr>
        <w:spacing w:line="240" w:lineRule="auto"/>
        <w:textAlignment w:val="baseline"/>
        <w:rPr>
          <w:rFonts w:ascii="Segoe UI" w:eastAsia="Times New Roman" w:hAnsi="Segoe UI" w:cs="Segoe UI"/>
          <w:color w:val="000000"/>
          <w:sz w:val="18"/>
          <w:szCs w:val="18"/>
          <w:lang w:eastAsia="nl-NL"/>
        </w:rPr>
      </w:pPr>
      <w:r w:rsidRPr="00CB1D2D">
        <w:rPr>
          <w:rFonts w:ascii="Arial" w:eastAsia="Times New Roman" w:hAnsi="Arial"/>
          <w:color w:val="000000"/>
          <w:sz w:val="19"/>
          <w:szCs w:val="19"/>
          <w:lang w:eastAsia="nl-NL"/>
        </w:rPr>
        <w:t> </w:t>
      </w:r>
    </w:p>
    <w:p w14:paraId="310F30B9" w14:textId="77777777" w:rsidR="00011E22" w:rsidRPr="00CB1D2D" w:rsidRDefault="00011E22" w:rsidP="00011E22">
      <w:pPr>
        <w:spacing w:line="240" w:lineRule="auto"/>
        <w:textAlignment w:val="baseline"/>
        <w:rPr>
          <w:rFonts w:ascii="Segoe UI" w:eastAsia="Times New Roman" w:hAnsi="Segoe UI" w:cs="Segoe UI"/>
          <w:color w:val="000000"/>
          <w:sz w:val="18"/>
          <w:szCs w:val="18"/>
          <w:lang w:eastAsia="nl-NL"/>
        </w:rPr>
      </w:pPr>
      <w:r>
        <w:rPr>
          <w:noProof/>
        </w:rPr>
        <w:drawing>
          <wp:inline distT="0" distB="0" distL="0" distR="0" wp14:anchorId="4D20ED7E" wp14:editId="0343E8C6">
            <wp:extent cx="3034030" cy="6682105"/>
            <wp:effectExtent l="0" t="0" r="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34030" cy="6682105"/>
                    </a:xfrm>
                    <a:prstGeom prst="rect">
                      <a:avLst/>
                    </a:prstGeom>
                    <a:noFill/>
                    <a:ln>
                      <a:noFill/>
                    </a:ln>
                  </pic:spPr>
                </pic:pic>
              </a:graphicData>
            </a:graphic>
          </wp:inline>
        </w:drawing>
      </w:r>
      <w:r w:rsidRPr="00CB1D2D">
        <w:rPr>
          <w:rFonts w:ascii="Arial" w:eastAsia="Times New Roman" w:hAnsi="Arial"/>
          <w:color w:val="000000"/>
          <w:sz w:val="19"/>
          <w:szCs w:val="19"/>
          <w:lang w:eastAsia="nl-NL"/>
        </w:rPr>
        <w:t> </w:t>
      </w:r>
    </w:p>
    <w:p w14:paraId="2ECCF02A" w14:textId="77777777" w:rsidR="00011E22" w:rsidRPr="00CB1D2D" w:rsidRDefault="00011E22" w:rsidP="00011E22">
      <w:pPr>
        <w:spacing w:line="240" w:lineRule="auto"/>
        <w:textAlignment w:val="baseline"/>
        <w:rPr>
          <w:rFonts w:ascii="Segoe UI" w:eastAsia="Times New Roman" w:hAnsi="Segoe UI" w:cs="Segoe UI"/>
          <w:color w:val="000000"/>
          <w:sz w:val="18"/>
          <w:szCs w:val="18"/>
          <w:lang w:eastAsia="nl-NL"/>
        </w:rPr>
      </w:pPr>
      <w:r w:rsidRPr="00CB1D2D">
        <w:rPr>
          <w:rFonts w:ascii="Arial" w:eastAsia="Times New Roman" w:hAnsi="Arial"/>
          <w:color w:val="000000"/>
          <w:sz w:val="19"/>
          <w:szCs w:val="19"/>
          <w:lang w:eastAsia="nl-NL"/>
        </w:rPr>
        <w:t> </w:t>
      </w:r>
    </w:p>
    <w:p w14:paraId="072655A0" w14:textId="77777777" w:rsidR="00011E22" w:rsidRPr="00CB1D2D" w:rsidRDefault="00011E22" w:rsidP="00011E22">
      <w:pPr>
        <w:spacing w:line="240" w:lineRule="auto"/>
        <w:textAlignment w:val="baseline"/>
        <w:rPr>
          <w:rFonts w:ascii="Segoe UI" w:eastAsia="Times New Roman" w:hAnsi="Segoe UI" w:cs="Segoe UI"/>
          <w:color w:val="000000"/>
          <w:sz w:val="18"/>
          <w:szCs w:val="18"/>
          <w:lang w:eastAsia="nl-NL"/>
        </w:rPr>
      </w:pPr>
      <w:r w:rsidRPr="00CB1D2D">
        <w:rPr>
          <w:rFonts w:ascii="Arial" w:eastAsia="Times New Roman" w:hAnsi="Arial"/>
          <w:color w:val="000000"/>
          <w:sz w:val="19"/>
          <w:szCs w:val="19"/>
          <w:lang w:eastAsia="nl-NL"/>
        </w:rPr>
        <w:t> </w:t>
      </w:r>
    </w:p>
    <w:p w14:paraId="64AF90D9" w14:textId="77777777" w:rsidR="00011E22" w:rsidRPr="00CB1D2D" w:rsidRDefault="00011E22" w:rsidP="00011E22">
      <w:pPr>
        <w:spacing w:line="240" w:lineRule="auto"/>
        <w:textAlignment w:val="baseline"/>
        <w:rPr>
          <w:rFonts w:ascii="Segoe UI" w:eastAsia="Times New Roman" w:hAnsi="Segoe UI" w:cs="Segoe UI"/>
          <w:i/>
          <w:iCs/>
          <w:color w:val="000000"/>
          <w:sz w:val="18"/>
          <w:szCs w:val="18"/>
          <w:lang w:eastAsia="nl-NL"/>
        </w:rPr>
      </w:pPr>
      <w:r w:rsidRPr="00CB1D2D">
        <w:rPr>
          <w:rFonts w:ascii="Arial" w:eastAsia="Times New Roman" w:hAnsi="Arial"/>
          <w:i/>
          <w:iCs/>
          <w:color w:val="000000"/>
          <w:sz w:val="16"/>
          <w:szCs w:val="16"/>
          <w:lang w:eastAsia="nl-NL"/>
        </w:rPr>
        <w:t>Figuur B1 Aanduiding gevels  </w:t>
      </w:r>
    </w:p>
    <w:p w14:paraId="3E54B7BD" w14:textId="77777777" w:rsidR="00011E22" w:rsidRPr="00CB1D2D" w:rsidRDefault="00011E22" w:rsidP="00011E22">
      <w:pPr>
        <w:spacing w:line="240" w:lineRule="auto"/>
        <w:textAlignment w:val="baseline"/>
        <w:rPr>
          <w:rFonts w:ascii="Segoe UI" w:eastAsia="Times New Roman" w:hAnsi="Segoe UI" w:cs="Segoe UI"/>
          <w:color w:val="000000"/>
          <w:sz w:val="18"/>
          <w:szCs w:val="18"/>
          <w:lang w:eastAsia="nl-NL"/>
        </w:rPr>
      </w:pPr>
      <w:r w:rsidRPr="00CB1D2D">
        <w:rPr>
          <w:rFonts w:ascii="Arial" w:eastAsia="Times New Roman" w:hAnsi="Arial"/>
          <w:color w:val="000000"/>
          <w:sz w:val="19"/>
          <w:szCs w:val="19"/>
          <w:lang w:eastAsia="nl-NL"/>
        </w:rPr>
        <w:t> </w:t>
      </w:r>
    </w:p>
    <w:p w14:paraId="53199E82" w14:textId="77777777" w:rsidR="00011E22" w:rsidRPr="00CB1D2D" w:rsidRDefault="00011E22" w:rsidP="00011E22">
      <w:pPr>
        <w:spacing w:line="240" w:lineRule="auto"/>
        <w:textAlignment w:val="baseline"/>
        <w:rPr>
          <w:rFonts w:ascii="Segoe UI" w:eastAsia="Times New Roman" w:hAnsi="Segoe UI" w:cs="Segoe UI"/>
          <w:color w:val="000000"/>
          <w:sz w:val="18"/>
          <w:szCs w:val="18"/>
          <w:lang w:eastAsia="nl-NL"/>
        </w:rPr>
      </w:pPr>
      <w:r>
        <w:rPr>
          <w:noProof/>
        </w:rPr>
        <w:lastRenderedPageBreak/>
        <w:drawing>
          <wp:inline distT="0" distB="0" distL="0" distR="0" wp14:anchorId="5F4599EB" wp14:editId="0C2EA9BD">
            <wp:extent cx="5255895" cy="3347085"/>
            <wp:effectExtent l="0" t="0" r="1905" b="5715"/>
            <wp:docPr id="3"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a:picLocks noChangeAspect="1"/>
                    </pic:cNvPicPr>
                  </pic:nvPicPr>
                  <pic:blipFill>
                    <a:blip r:embed="rId18"/>
                    <a:stretch>
                      <a:fillRect/>
                    </a:stretch>
                  </pic:blipFill>
                  <pic:spPr>
                    <a:xfrm>
                      <a:off x="0" y="0"/>
                      <a:ext cx="5255895" cy="3347085"/>
                    </a:xfrm>
                    <a:prstGeom prst="rect">
                      <a:avLst/>
                    </a:prstGeom>
                  </pic:spPr>
                </pic:pic>
              </a:graphicData>
            </a:graphic>
          </wp:inline>
        </w:drawing>
      </w:r>
      <w:r w:rsidRPr="00CB1D2D">
        <w:rPr>
          <w:rFonts w:ascii="Arial" w:eastAsia="Times New Roman" w:hAnsi="Arial"/>
          <w:color w:val="000000"/>
          <w:sz w:val="19"/>
          <w:szCs w:val="19"/>
          <w:lang w:eastAsia="nl-NL"/>
        </w:rPr>
        <w:t> </w:t>
      </w:r>
    </w:p>
    <w:p w14:paraId="18E2BAB2" w14:textId="77777777" w:rsidR="00011E22" w:rsidRPr="00CB1D2D" w:rsidRDefault="00011E22" w:rsidP="00011E22">
      <w:pPr>
        <w:spacing w:line="240" w:lineRule="auto"/>
        <w:textAlignment w:val="baseline"/>
        <w:rPr>
          <w:rFonts w:ascii="Segoe UI" w:eastAsia="Times New Roman" w:hAnsi="Segoe UI" w:cs="Segoe UI"/>
          <w:color w:val="000000"/>
          <w:sz w:val="18"/>
          <w:szCs w:val="18"/>
          <w:lang w:eastAsia="nl-NL"/>
        </w:rPr>
      </w:pPr>
      <w:r w:rsidRPr="00CB1D2D">
        <w:rPr>
          <w:rFonts w:ascii="Arial" w:eastAsia="Times New Roman" w:hAnsi="Arial"/>
          <w:color w:val="000000"/>
          <w:sz w:val="19"/>
          <w:szCs w:val="19"/>
          <w:lang w:eastAsia="nl-NL"/>
        </w:rPr>
        <w:t> </w:t>
      </w:r>
    </w:p>
    <w:p w14:paraId="68AEF9FC" w14:textId="77777777" w:rsidR="00011E22" w:rsidRPr="00413312" w:rsidRDefault="00011E22" w:rsidP="00413312"/>
    <w:sectPr w:rsidR="00011E22" w:rsidRPr="00413312">
      <w:headerReference w:type="defaul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ma Kakes" w:date="2022-08-09T13:40:00Z" w:initials="EK">
    <w:p w14:paraId="0A99B2AB" w14:textId="2901A9B4" w:rsidR="00A0577D" w:rsidRDefault="00A0577D">
      <w:pPr>
        <w:pStyle w:val="Tekstopmerking"/>
      </w:pPr>
      <w:r>
        <w:rPr>
          <w:rStyle w:val="Verwijzingopmerking"/>
        </w:rPr>
        <w:annotationRef/>
      </w:r>
      <w:r>
        <w:t>Dit hoofdstuk geldt voor het gehele ambtsgebied</w:t>
      </w:r>
    </w:p>
  </w:comment>
  <w:comment w:id="1" w:author="Emma Kakes" w:date="2022-08-19T14:53:00Z" w:initials="EK">
    <w:p w14:paraId="527A4B91" w14:textId="09BDE2B4" w:rsidR="00B01426" w:rsidRDefault="00B01426">
      <w:pPr>
        <w:pStyle w:val="Tekstopmerking"/>
      </w:pPr>
      <w:r>
        <w:rPr>
          <w:rStyle w:val="Verwijzingopmerking"/>
        </w:rPr>
        <w:annotationRef/>
      </w:r>
      <w:r w:rsidR="008662A4">
        <w:t xml:space="preserve">Hoe om te gaan met </w:t>
      </w:r>
      <w:r w:rsidR="005A5860">
        <w:t>artikel</w:t>
      </w:r>
      <w:r w:rsidR="008662A4">
        <w:t xml:space="preserve"> 22.1</w:t>
      </w:r>
      <w:r w:rsidR="005A5860">
        <w:t xml:space="preserve"> bruidsschat</w:t>
      </w:r>
      <w:r w:rsidR="007C1884">
        <w:t xml:space="preserve">? </w:t>
      </w:r>
      <w:r w:rsidR="00A14C52">
        <w:t>In het geval van</w:t>
      </w:r>
      <w:r w:rsidR="008662A4">
        <w:t xml:space="preserve"> intrekken overgangsbepalingen die niet meer relevant zijn en waarbij bouwen wel ingetrokken kan worden (22.2) en mba niet (22.3)</w:t>
      </w:r>
      <w:r w:rsidR="00A14C52">
        <w:t>?</w:t>
      </w:r>
      <w:r w:rsidR="00A14C52">
        <w:br/>
      </w:r>
      <w:r w:rsidR="00A14C52">
        <w:br/>
        <w:t xml:space="preserve">Ander aandachtspunt is dat </w:t>
      </w:r>
      <w:r w:rsidR="005D5AF7">
        <w:t xml:space="preserve">bestemmingsplan linie-doornbos Eureka ingetrokken moet worden, maar wij maken geen wijzigingsbesluit. </w:t>
      </w:r>
      <w:r w:rsidR="005A5860">
        <w:t xml:space="preserve">Dit plan moet dus gelezen worden, alsof dat wel gebeurd is. </w:t>
      </w:r>
    </w:p>
  </w:comment>
  <w:comment w:id="2" w:author="Martine Rotte" w:date="2022-08-19T15:46:00Z" w:initials="MR">
    <w:p w14:paraId="3EFB3D29" w14:textId="731432EC" w:rsidR="00917535" w:rsidRDefault="00917535">
      <w:pPr>
        <w:pStyle w:val="Tekstopmerking"/>
      </w:pPr>
      <w:r>
        <w:rPr>
          <w:rStyle w:val="Verwijzingopmerking"/>
        </w:rPr>
        <w:annotationRef/>
      </w:r>
      <w:r w:rsidR="00D72ADD">
        <w:t>In de kantlijn gebruiken we de termen ‘staalkaart’ en ‘casco’ door elkaar heen; we bedoelen er hetzelfde mee (de geconsolideerde versie van …).</w:t>
      </w:r>
    </w:p>
  </w:comment>
  <w:comment w:id="3" w:author="Emma Kakes" w:date="2022-08-08T15:08:00Z" w:initials="EK">
    <w:p w14:paraId="55B3E01E" w14:textId="77777777" w:rsidR="00B55A8F" w:rsidRDefault="00B55A8F" w:rsidP="00B55A8F">
      <w:pPr>
        <w:pStyle w:val="Tekstopmerking"/>
      </w:pPr>
      <w:r>
        <w:rPr>
          <w:rStyle w:val="Verwijzingopmerking"/>
        </w:rPr>
        <w:annotationRef/>
      </w:r>
      <w:r>
        <w:rPr>
          <w:rStyle w:val="Verwijzingopmerking"/>
        </w:rPr>
        <w:t>Locatie</w:t>
      </w:r>
      <w:r>
        <w:t>: ambtsgebied</w:t>
      </w:r>
      <w:r>
        <w:br/>
        <w:t>Activiteiten:</w:t>
      </w:r>
    </w:p>
    <w:p w14:paraId="70A9D522" w14:textId="77777777" w:rsidR="00B55A8F" w:rsidRDefault="00B55A8F" w:rsidP="00B55A8F">
      <w:pPr>
        <w:pStyle w:val="Tekstopmerking"/>
      </w:pPr>
      <w:r>
        <w:t>Bouwen van een bouwwerk</w:t>
      </w:r>
    </w:p>
    <w:p w14:paraId="3E626B51" w14:textId="77777777" w:rsidR="00B55A8F" w:rsidRDefault="00B55A8F" w:rsidP="00B55A8F">
      <w:pPr>
        <w:pStyle w:val="Tekstopmerking"/>
      </w:pPr>
      <w:r>
        <w:t>Bouwen van een hoofdgebouw</w:t>
      </w:r>
    </w:p>
    <w:p w14:paraId="60BBE6E7" w14:textId="77777777" w:rsidR="00B55A8F" w:rsidRDefault="00B55A8F" w:rsidP="00B55A8F">
      <w:pPr>
        <w:pStyle w:val="Tekstopmerking"/>
      </w:pPr>
      <w:r>
        <w:t>Bouwen van een bijbehorend bouwwerk</w:t>
      </w:r>
    </w:p>
    <w:p w14:paraId="23961C03" w14:textId="77777777" w:rsidR="00B55A8F" w:rsidRDefault="00B55A8F" w:rsidP="00B55A8F">
      <w:pPr>
        <w:pStyle w:val="Tekstopmerking"/>
      </w:pPr>
      <w:r>
        <w:t>Bouwen van bouwwerk, geen gebouw zijnde</w:t>
      </w:r>
    </w:p>
    <w:p w14:paraId="574094F0" w14:textId="50BD6EBD" w:rsidR="00B55A8F" w:rsidRDefault="00B55A8F" w:rsidP="00B55A8F">
      <w:pPr>
        <w:pStyle w:val="Tekstopmerking"/>
      </w:pPr>
      <w:r>
        <w:t xml:space="preserve">Begrippen: </w:t>
      </w:r>
      <w:r>
        <w:br/>
        <w:t>Geen begrippen, bouwwerk is gedefinieerd in Ow.</w:t>
      </w:r>
      <w:r>
        <w:br/>
        <w:t>Regelkwalificatie</w:t>
      </w:r>
      <w:r w:rsidRPr="00B52FB5">
        <w:t>: anders geduid</w:t>
      </w:r>
    </w:p>
  </w:comment>
  <w:comment w:id="4" w:author="Emma Kakes" w:date="2022-08-08T14:28:00Z" w:initials="EK">
    <w:p w14:paraId="78489A5B" w14:textId="48888F11" w:rsidR="0090037F" w:rsidRDefault="0090037F" w:rsidP="0090037F">
      <w:pPr>
        <w:pStyle w:val="Tekstopmerking"/>
      </w:pPr>
      <w:r>
        <w:rPr>
          <w:rStyle w:val="Verwijzingopmerking"/>
        </w:rPr>
        <w:annotationRef/>
      </w:r>
      <w:r>
        <w:rPr>
          <w:rStyle w:val="Verwijzingopmerking"/>
        </w:rPr>
        <w:annotationRef/>
      </w:r>
      <w:r w:rsidR="00FF64AD">
        <w:rPr>
          <w:rStyle w:val="Verwijzingopmerking"/>
        </w:rPr>
        <w:t>Locatie</w:t>
      </w:r>
      <w:r>
        <w:t xml:space="preserve">: </w:t>
      </w:r>
      <w:r w:rsidR="00FF64AD">
        <w:t>ambtsgebied</w:t>
      </w:r>
      <w:r>
        <w:br/>
        <w:t>Activiteiten:</w:t>
      </w:r>
    </w:p>
    <w:p w14:paraId="14567D23" w14:textId="77777777" w:rsidR="0090037F" w:rsidRDefault="0090037F" w:rsidP="0090037F">
      <w:pPr>
        <w:pStyle w:val="Tekstopmerking"/>
      </w:pPr>
      <w:r>
        <w:t>Bouwen van een bouwwerk</w:t>
      </w:r>
    </w:p>
    <w:p w14:paraId="550B66BB" w14:textId="77777777" w:rsidR="0090037F" w:rsidRDefault="0090037F" w:rsidP="0090037F">
      <w:pPr>
        <w:pStyle w:val="Tekstopmerking"/>
      </w:pPr>
      <w:r>
        <w:t>Bouwen van een hoofdgebouw</w:t>
      </w:r>
    </w:p>
    <w:p w14:paraId="3170E48F" w14:textId="77777777" w:rsidR="0090037F" w:rsidRDefault="0090037F" w:rsidP="0090037F">
      <w:pPr>
        <w:pStyle w:val="Tekstopmerking"/>
      </w:pPr>
      <w:r>
        <w:t>Bouwen van een bijbehorend bouwwerk</w:t>
      </w:r>
    </w:p>
    <w:p w14:paraId="52FD0682" w14:textId="77777777" w:rsidR="0090037F" w:rsidRDefault="0090037F" w:rsidP="0090037F">
      <w:pPr>
        <w:pStyle w:val="Tekstopmerking"/>
      </w:pPr>
      <w:r>
        <w:t>Bouwen van bouwwerk, geen gebouw zijnde</w:t>
      </w:r>
    </w:p>
    <w:p w14:paraId="7DEA41E8" w14:textId="69A99CF5" w:rsidR="0090037F" w:rsidRDefault="0090037F">
      <w:pPr>
        <w:pStyle w:val="Tekstopmerking"/>
      </w:pPr>
      <w:r>
        <w:t xml:space="preserve">Begrippen: </w:t>
      </w:r>
      <w:r>
        <w:br/>
        <w:t>Geen begrippen, bouwwerk is gedefinieerd in Ow.</w:t>
      </w:r>
      <w:r>
        <w:br/>
        <w:t>Regelkwalificatie</w:t>
      </w:r>
      <w:r w:rsidRPr="00B52FB5">
        <w:t>: anders geduid</w:t>
      </w:r>
    </w:p>
  </w:comment>
  <w:comment w:id="5" w:author="Emma Kakes" w:date="2022-08-08T15:08:00Z" w:initials="EK">
    <w:p w14:paraId="15D6A3B7" w14:textId="77777777" w:rsidR="00975498" w:rsidRDefault="00975498">
      <w:pPr>
        <w:pStyle w:val="Tekstopmerking"/>
      </w:pPr>
      <w:r>
        <w:rPr>
          <w:rStyle w:val="Verwijzingopmerking"/>
        </w:rPr>
        <w:annotationRef/>
      </w:r>
      <w:r>
        <w:rPr>
          <w:rStyle w:val="Verwijzingopmerking"/>
        </w:rPr>
        <w:t>Locatie</w:t>
      </w:r>
      <w:r>
        <w:t>: ambtsgebied</w:t>
      </w:r>
      <w:r>
        <w:br/>
        <w:t>Activiteiten:</w:t>
      </w:r>
    </w:p>
    <w:p w14:paraId="66534DE3" w14:textId="77777777" w:rsidR="00975498" w:rsidRDefault="00975498" w:rsidP="00975498">
      <w:pPr>
        <w:pStyle w:val="Tekstopmerking"/>
      </w:pPr>
      <w:r>
        <w:t>Bouwen van een bouwwerk</w:t>
      </w:r>
    </w:p>
    <w:p w14:paraId="0A95DED5" w14:textId="24DFF653" w:rsidR="00975498" w:rsidRDefault="00975498" w:rsidP="00975498">
      <w:pPr>
        <w:pStyle w:val="Tekstopmerking"/>
      </w:pPr>
      <w:r>
        <w:t>Bouwen van een hoofdgebouw</w:t>
      </w:r>
    </w:p>
  </w:comment>
  <w:comment w:id="6" w:author="Emma Kakes" w:date="2022-08-08T15:09:00Z" w:initials="EK">
    <w:p w14:paraId="33B32ECF" w14:textId="77777777" w:rsidR="00975498" w:rsidRDefault="00975498" w:rsidP="00975498">
      <w:pPr>
        <w:pStyle w:val="Tekstopmerking"/>
      </w:pPr>
      <w:r>
        <w:rPr>
          <w:rStyle w:val="Verwijzingopmerking"/>
        </w:rPr>
        <w:annotationRef/>
      </w:r>
      <w:r>
        <w:rPr>
          <w:rStyle w:val="Verwijzingopmerking"/>
        </w:rPr>
        <w:t>Locatie</w:t>
      </w:r>
      <w:r>
        <w:t>: ambtsgebied</w:t>
      </w:r>
      <w:r>
        <w:br/>
        <w:t>Activiteiten:</w:t>
      </w:r>
    </w:p>
    <w:p w14:paraId="582E46DD" w14:textId="77777777" w:rsidR="00975498" w:rsidRDefault="00975498" w:rsidP="00975498">
      <w:pPr>
        <w:pStyle w:val="Tekstopmerking"/>
      </w:pPr>
      <w:r>
        <w:t>Bouwen van een bouwwerk</w:t>
      </w:r>
    </w:p>
    <w:p w14:paraId="3EF9A778" w14:textId="02616C1F" w:rsidR="00975498" w:rsidRDefault="00975498" w:rsidP="00975498">
      <w:pPr>
        <w:pStyle w:val="Tekstopmerking"/>
      </w:pPr>
      <w:r>
        <w:t>Bouwen van een bijbehorend bouwwerk</w:t>
      </w:r>
    </w:p>
  </w:comment>
  <w:comment w:id="7" w:author="Emma Kakes" w:date="2022-08-08T15:09:00Z" w:initials="EK">
    <w:p w14:paraId="03F03BFB" w14:textId="77777777" w:rsidR="00975498" w:rsidRDefault="00975498" w:rsidP="00975498">
      <w:pPr>
        <w:pStyle w:val="Tekstopmerking"/>
      </w:pPr>
      <w:r>
        <w:rPr>
          <w:rStyle w:val="Verwijzingopmerking"/>
        </w:rPr>
        <w:annotationRef/>
      </w:r>
      <w:r>
        <w:rPr>
          <w:rStyle w:val="Verwijzingopmerking"/>
        </w:rPr>
        <w:t>Locatie</w:t>
      </w:r>
      <w:r>
        <w:t>: ambtsgebied</w:t>
      </w:r>
      <w:r>
        <w:br/>
        <w:t>Activiteiten:</w:t>
      </w:r>
    </w:p>
    <w:p w14:paraId="380A615B" w14:textId="77777777" w:rsidR="00975498" w:rsidRDefault="00975498" w:rsidP="00975498">
      <w:pPr>
        <w:pStyle w:val="Tekstopmerking"/>
      </w:pPr>
      <w:r>
        <w:t>Bouwen van een bouwwerk</w:t>
      </w:r>
    </w:p>
    <w:p w14:paraId="6E7DA0F3" w14:textId="0145ABD1" w:rsidR="00975498" w:rsidRDefault="00975498" w:rsidP="00975498">
      <w:pPr>
        <w:pStyle w:val="Tekstopmerking"/>
      </w:pPr>
      <w:r>
        <w:t>Bouwen van bouwwerk, geen gebouw zijnde</w:t>
      </w:r>
    </w:p>
  </w:comment>
  <w:comment w:id="9" w:author="Emma Kakes" w:date="2022-08-19T12:17:00Z" w:initials="EK">
    <w:p w14:paraId="44A3EDFA" w14:textId="4FAC05E3" w:rsidR="00711820" w:rsidRPr="00C90F1D" w:rsidRDefault="00711820">
      <w:pPr>
        <w:pStyle w:val="Tekstopmerking"/>
        <w:rPr>
          <w:color w:val="7030A0"/>
        </w:rPr>
      </w:pPr>
      <w:r w:rsidRPr="00C90F1D">
        <w:rPr>
          <w:rStyle w:val="Verwijzingopmerking"/>
          <w:color w:val="7030A0"/>
        </w:rPr>
        <w:annotationRef/>
      </w:r>
      <w:r w:rsidR="00416B89" w:rsidRPr="00C90F1D">
        <w:rPr>
          <w:color w:val="7030A0"/>
        </w:rPr>
        <w:t>Lid 2 en 3 zijn in aanvulling op het casco, omdat er voor 2 locaties andere regels gelden in het BP Eureka</w:t>
      </w:r>
      <w:r w:rsidR="000E1127" w:rsidRPr="00C90F1D">
        <w:rPr>
          <w:color w:val="7030A0"/>
        </w:rPr>
        <w:t>, wij kiezen er voor om bij deze thema’s met 2 deelgebieden te werken. Zoal</w:t>
      </w:r>
      <w:r w:rsidR="00DB5124" w:rsidRPr="00C90F1D">
        <w:rPr>
          <w:color w:val="7030A0"/>
        </w:rPr>
        <w:t xml:space="preserve">s obv het handboek bij het casco mogelijk is. </w:t>
      </w:r>
    </w:p>
  </w:comment>
  <w:comment w:id="8" w:author="Emma Kakes" w:date="2022-08-08T15:09:00Z" w:initials="EK">
    <w:p w14:paraId="18A42130" w14:textId="1020EC2E" w:rsidR="00975498" w:rsidRDefault="00975498" w:rsidP="00975498">
      <w:pPr>
        <w:pStyle w:val="Tekstopmerking"/>
      </w:pPr>
      <w:r>
        <w:rPr>
          <w:rStyle w:val="Verwijzingopmerking"/>
        </w:rPr>
        <w:annotationRef/>
      </w:r>
      <w:r>
        <w:rPr>
          <w:rStyle w:val="Verwijzingopmerking"/>
        </w:rPr>
        <w:t>Locatie</w:t>
      </w:r>
      <w:r>
        <w:t>: Verblijfsgebied / Eureka verblijf</w:t>
      </w:r>
      <w:r>
        <w:br/>
        <w:t>Activiteiten:</w:t>
      </w:r>
    </w:p>
    <w:p w14:paraId="6B99F8C4" w14:textId="77777777" w:rsidR="00975498" w:rsidRDefault="00975498" w:rsidP="00975498">
      <w:pPr>
        <w:pStyle w:val="Tekstopmerking"/>
      </w:pPr>
      <w:r>
        <w:t>Bouwen van een bouwwerk</w:t>
      </w:r>
    </w:p>
    <w:p w14:paraId="68DD168A" w14:textId="0CE9583D" w:rsidR="00975498" w:rsidRDefault="00975498" w:rsidP="00975498">
      <w:pPr>
        <w:pStyle w:val="Tekstopmerking"/>
      </w:pPr>
      <w:r>
        <w:t>Bouwen van bouwwerk, geen gebouw zijnde</w:t>
      </w:r>
    </w:p>
  </w:comment>
  <w:comment w:id="10" w:author="Emma Kakes" w:date="2022-08-08T15:10:00Z" w:initials="EK">
    <w:p w14:paraId="3F9C1755" w14:textId="2F1CEAB1" w:rsidR="00975498" w:rsidRDefault="00975498" w:rsidP="00975498">
      <w:pPr>
        <w:pStyle w:val="Tekstopmerking"/>
      </w:pPr>
      <w:r>
        <w:rPr>
          <w:rStyle w:val="Verwijzingopmerking"/>
        </w:rPr>
        <w:annotationRef/>
      </w:r>
      <w:r>
        <w:rPr>
          <w:rStyle w:val="Verwijzingopmerking"/>
        </w:rPr>
        <w:t>Locatie</w:t>
      </w:r>
      <w:r>
        <w:t xml:space="preserve">: Groen / Eureka </w:t>
      </w:r>
      <w:r w:rsidR="00931F43">
        <w:t>groen</w:t>
      </w:r>
      <w:r>
        <w:br/>
        <w:t>Activiteiten:</w:t>
      </w:r>
    </w:p>
    <w:p w14:paraId="6237E2A8" w14:textId="77777777" w:rsidR="00975498" w:rsidRDefault="00975498" w:rsidP="00975498">
      <w:pPr>
        <w:pStyle w:val="Tekstopmerking"/>
      </w:pPr>
      <w:r>
        <w:t>Bouwen van een bouwwerk</w:t>
      </w:r>
    </w:p>
    <w:p w14:paraId="5A115F0D" w14:textId="14FF2B83" w:rsidR="00975498" w:rsidRDefault="00975498" w:rsidP="00975498">
      <w:pPr>
        <w:pStyle w:val="Tekstopmerking"/>
      </w:pPr>
      <w:r>
        <w:t>Bouwen van bouwwerk, geen gebouw zijnde</w:t>
      </w:r>
    </w:p>
  </w:comment>
  <w:comment w:id="12" w:author="Martine Rotte" w:date="2022-08-19T14:58:00Z" w:initials="MR">
    <w:p w14:paraId="3CA36406" w14:textId="7B5EE668" w:rsidR="00043B36" w:rsidRDefault="00043B36">
      <w:pPr>
        <w:pStyle w:val="Tekstopmerking"/>
      </w:pPr>
      <w:r>
        <w:rPr>
          <w:rStyle w:val="Verwijzingopmerking"/>
        </w:rPr>
        <w:annotationRef/>
      </w:r>
      <w:r w:rsidR="00AB351F">
        <w:t xml:space="preserve">een gemeente </w:t>
      </w:r>
      <w:r w:rsidR="00B0785E">
        <w:t xml:space="preserve">kan zelf hier nog een paragraaf Bouwwerken in stand houden (in H5) </w:t>
      </w:r>
      <w:r w:rsidR="00C523F9">
        <w:t>bij</w:t>
      </w:r>
      <w:r w:rsidR="00B0785E">
        <w:t xml:space="preserve"> maken.</w:t>
      </w:r>
    </w:p>
  </w:comment>
  <w:comment w:id="11" w:author="Emma Kakes" w:date="2022-08-08T15:13:00Z" w:initials="EK">
    <w:p w14:paraId="034B3883" w14:textId="77777777" w:rsidR="00FB7156" w:rsidRDefault="00FB7156">
      <w:pPr>
        <w:pStyle w:val="Tekstopmerking"/>
      </w:pPr>
      <w:r>
        <w:rPr>
          <w:rStyle w:val="Verwijzingopmerking"/>
        </w:rPr>
        <w:annotationRef/>
      </w:r>
      <w:r>
        <w:t>Locatie: ambtsgebied</w:t>
      </w:r>
    </w:p>
    <w:p w14:paraId="2B61DB53" w14:textId="71025A45" w:rsidR="00FB7156" w:rsidRDefault="00FB7156">
      <w:pPr>
        <w:pStyle w:val="Tekstopmerking"/>
      </w:pPr>
      <w:r>
        <w:t xml:space="preserve">Activiteit: </w:t>
      </w:r>
      <w:r w:rsidR="00775433">
        <w:t>bouwwerk in stand houden</w:t>
      </w:r>
    </w:p>
  </w:comment>
  <w:comment w:id="13" w:author="Emma Kakes" w:date="2022-08-08T15:13:00Z" w:initials="EK">
    <w:p w14:paraId="71EC366C" w14:textId="77777777" w:rsidR="00FB7156" w:rsidRDefault="00FB7156">
      <w:pPr>
        <w:pStyle w:val="Tekstopmerking"/>
      </w:pPr>
      <w:r>
        <w:rPr>
          <w:rStyle w:val="Verwijzingopmerking"/>
        </w:rPr>
        <w:annotationRef/>
      </w:r>
      <w:r>
        <w:t>Locatie: ambtsgebied</w:t>
      </w:r>
    </w:p>
    <w:p w14:paraId="063BA456" w14:textId="34CD7FF2" w:rsidR="00FB7156" w:rsidRDefault="00511C1C">
      <w:pPr>
        <w:pStyle w:val="Tekstopmerking"/>
      </w:pPr>
      <w:r>
        <w:t xml:space="preserve">Activiteit: </w:t>
      </w:r>
      <w:r w:rsidR="00775433">
        <w:t>er</w:t>
      </w:r>
      <w:r w:rsidR="00F92DCB">
        <w:t xml:space="preserve">f, </w:t>
      </w:r>
      <w:r w:rsidR="00775433">
        <w:t>terrein</w:t>
      </w:r>
      <w:r w:rsidR="00F92DCB">
        <w:t>, tuin of dakterras</w:t>
      </w:r>
      <w:r w:rsidR="00775433">
        <w:t xml:space="preserve"> gebruiken</w:t>
      </w:r>
    </w:p>
  </w:comment>
  <w:comment w:id="14" w:author="Emma Kakes" w:date="2022-08-08T15:15:00Z" w:initials="EK">
    <w:p w14:paraId="4DD15FE6" w14:textId="779567E0" w:rsidR="000D191B" w:rsidRDefault="000D191B">
      <w:pPr>
        <w:pStyle w:val="Tekstopmerking"/>
      </w:pPr>
      <w:r>
        <w:rPr>
          <w:rStyle w:val="Verwijzingopmerking"/>
        </w:rPr>
        <w:annotationRef/>
      </w:r>
      <w:r>
        <w:t>Deze</w:t>
      </w:r>
      <w:r w:rsidR="00F32034">
        <w:t xml:space="preserve"> hele</w:t>
      </w:r>
      <w:r>
        <w:t xml:space="preserve"> paragraaf is op het ambtsgebied van toepassing</w:t>
      </w:r>
    </w:p>
    <w:p w14:paraId="59ABAB05" w14:textId="71E15F9C" w:rsidR="001C1FCF" w:rsidRDefault="00503F80">
      <w:pPr>
        <w:pStyle w:val="Tekstopmerking"/>
      </w:pPr>
      <w:r>
        <w:t>Bovenliggende activiteit: woonruimte-activiteit verrichten</w:t>
      </w:r>
    </w:p>
  </w:comment>
  <w:comment w:id="15" w:author="Emma Kakes" w:date="2022-08-12T09:25:00Z" w:initials="EK">
    <w:p w14:paraId="6E1DE7B1" w14:textId="52754711" w:rsidR="00503F80" w:rsidRDefault="00503F80">
      <w:pPr>
        <w:pStyle w:val="Tekstopmerking"/>
      </w:pPr>
      <w:r>
        <w:rPr>
          <w:rStyle w:val="Verwijzingopmerking"/>
        </w:rPr>
        <w:annotationRef/>
      </w:r>
      <w:r>
        <w:t>Activiteit: woonruimte toevoegen</w:t>
      </w:r>
    </w:p>
  </w:comment>
  <w:comment w:id="16" w:author="Emma Kakes" w:date="2022-08-12T09:25:00Z" w:initials="EK">
    <w:p w14:paraId="78343BCD" w14:textId="11C839C1" w:rsidR="00503F80" w:rsidRDefault="00503F80">
      <w:pPr>
        <w:pStyle w:val="Tekstopmerking"/>
      </w:pPr>
      <w:r>
        <w:rPr>
          <w:rStyle w:val="Verwijzingopmerking"/>
        </w:rPr>
        <w:annotationRef/>
      </w:r>
      <w:r>
        <w:t>Activiteit: woonruimte gebruiken</w:t>
      </w:r>
    </w:p>
  </w:comment>
  <w:comment w:id="17" w:author="Emma Kakes" w:date="2022-08-08T15:16:00Z" w:initials="EK">
    <w:p w14:paraId="205BE70C" w14:textId="00BB727B" w:rsidR="000B1830" w:rsidRDefault="000D191B">
      <w:pPr>
        <w:pStyle w:val="Tekstopmerking"/>
      </w:pPr>
      <w:r>
        <w:rPr>
          <w:rStyle w:val="Verwijzingopmerking"/>
        </w:rPr>
        <w:annotationRef/>
      </w:r>
      <w:r w:rsidR="000B1830">
        <w:t>Locatie: ambtsgebied</w:t>
      </w:r>
    </w:p>
    <w:p w14:paraId="0BAC5728" w14:textId="05FB5E4E" w:rsidR="000D191B" w:rsidRDefault="00412EF3">
      <w:pPr>
        <w:pStyle w:val="Tekstopmerking"/>
      </w:pPr>
      <w:r>
        <w:t>Activiteit: beroep</w:t>
      </w:r>
      <w:r w:rsidR="00503F80">
        <w:t xml:space="preserve">, </w:t>
      </w:r>
      <w:r>
        <w:t>bedrijf</w:t>
      </w:r>
      <w:r w:rsidR="00503F80">
        <w:t xml:space="preserve"> of activiteit</w:t>
      </w:r>
      <w:r>
        <w:t xml:space="preserve"> aan huis</w:t>
      </w:r>
      <w:r w:rsidR="006C05DB">
        <w:t xml:space="preserve"> uitoefenen</w:t>
      </w:r>
    </w:p>
  </w:comment>
  <w:comment w:id="18" w:author="Emma Kakes" w:date="2022-08-08T15:17:00Z" w:initials="EK">
    <w:p w14:paraId="2E8A7BC4" w14:textId="77777777" w:rsidR="00517B84" w:rsidRPr="00E55A92" w:rsidRDefault="00517B84">
      <w:pPr>
        <w:pStyle w:val="Tekstopmerking"/>
      </w:pPr>
      <w:r w:rsidRPr="00E55A92">
        <w:rPr>
          <w:rStyle w:val="Verwijzingopmerking"/>
        </w:rPr>
        <w:annotationRef/>
      </w:r>
      <w:r w:rsidRPr="00E55A92">
        <w:t>Locatie: ambtsgebied</w:t>
      </w:r>
    </w:p>
    <w:p w14:paraId="7C1CCC24" w14:textId="3407D0F7" w:rsidR="00517B84" w:rsidRPr="00E55A92" w:rsidRDefault="00517B84">
      <w:pPr>
        <w:pStyle w:val="Tekstopmerking"/>
      </w:pPr>
      <w:r w:rsidRPr="00E55A92">
        <w:t>Activiteit: behouden van cultureel erfgoed</w:t>
      </w:r>
    </w:p>
    <w:p w14:paraId="77D07DD5" w14:textId="77777777" w:rsidR="00E0120E" w:rsidRPr="00E55A92" w:rsidRDefault="00E0120E" w:rsidP="00E0120E">
      <w:pPr>
        <w:pStyle w:val="Tekstopmerking"/>
      </w:pPr>
      <w:r w:rsidRPr="00E55A92">
        <w:t>Bouwen van een bouwwerk</w:t>
      </w:r>
    </w:p>
    <w:p w14:paraId="5004E12D" w14:textId="14783EDB" w:rsidR="00E0120E" w:rsidRDefault="00E0120E" w:rsidP="00E0120E">
      <w:pPr>
        <w:pStyle w:val="Tekstopmerking"/>
      </w:pPr>
      <w:r w:rsidRPr="00E55A92">
        <w:t>Uitvoeren van werken, geen bouwwerken en werkzaamheden</w:t>
      </w:r>
    </w:p>
  </w:comment>
  <w:comment w:id="19" w:author="Emma Kakes" w:date="2022-08-08T15:17:00Z" w:initials="EK">
    <w:p w14:paraId="22E5B5BB" w14:textId="77777777" w:rsidR="00517B84" w:rsidRDefault="00517B84">
      <w:pPr>
        <w:pStyle w:val="Tekstopmerking"/>
      </w:pPr>
      <w:r>
        <w:rPr>
          <w:rStyle w:val="Verwijzingopmerking"/>
        </w:rPr>
        <w:annotationRef/>
      </w:r>
      <w:r>
        <w:t>Locatie</w:t>
      </w:r>
      <w:r w:rsidRPr="0022525E">
        <w:t>: gebieden met aantoonbaar archeologische verwachting -&gt; in dit geval Eureka aantoonbaar te verwachten archeologische monumenten</w:t>
      </w:r>
    </w:p>
    <w:p w14:paraId="216D12F0" w14:textId="77777777" w:rsidR="002C4A68" w:rsidRDefault="002C4A68" w:rsidP="002C4A68">
      <w:pPr>
        <w:pStyle w:val="Tekstopmerking"/>
      </w:pPr>
      <w:r>
        <w:t>Activiteit:</w:t>
      </w:r>
    </w:p>
    <w:p w14:paraId="03E6B38A" w14:textId="448258E0" w:rsidR="007C6E2A" w:rsidRDefault="007C6E2A" w:rsidP="002C4A68">
      <w:pPr>
        <w:pStyle w:val="Tekstopmerking"/>
      </w:pPr>
      <w:r>
        <w:t>Behouden van cultureel erfgoed</w:t>
      </w:r>
    </w:p>
    <w:p w14:paraId="61797FA7" w14:textId="1551F312" w:rsidR="002C4A68" w:rsidRDefault="002C4A68" w:rsidP="002C4A68">
      <w:pPr>
        <w:pStyle w:val="Tekstopmerking"/>
      </w:pPr>
      <w:r>
        <w:t>Bouwen van een bouwwerk</w:t>
      </w:r>
    </w:p>
    <w:p w14:paraId="3531838D" w14:textId="0D2316C4" w:rsidR="002C4A68" w:rsidRPr="002C4A68" w:rsidRDefault="002C4A68" w:rsidP="002C4A68">
      <w:pPr>
        <w:pStyle w:val="Tekstopmerking"/>
        <w:rPr>
          <w:b/>
          <w:bCs/>
        </w:rPr>
      </w:pPr>
      <w:r w:rsidRPr="00E2368E">
        <w:t>Uitvoeren van werken, geen bouwwerken en werkzaamheden</w:t>
      </w:r>
    </w:p>
  </w:comment>
  <w:comment w:id="20" w:author="Martine Rotte" w:date="2022-08-26T14:37:00Z" w:initials="MR">
    <w:p w14:paraId="3AA5A759" w14:textId="77777777" w:rsidR="00321081" w:rsidRDefault="00321081" w:rsidP="00321081">
      <w:pPr>
        <w:pStyle w:val="Tekstopmerking"/>
      </w:pPr>
      <w:r>
        <w:rPr>
          <w:rStyle w:val="Verwijzingopmerking"/>
        </w:rPr>
        <w:annotationRef/>
      </w:r>
      <w:r>
        <w:t>Activiteiten:</w:t>
      </w:r>
    </w:p>
    <w:p w14:paraId="41374029" w14:textId="77777777" w:rsidR="00321081" w:rsidRPr="00321081" w:rsidRDefault="00321081" w:rsidP="00321081">
      <w:pPr>
        <w:pStyle w:val="Tekstopmerking"/>
        <w:rPr>
          <w:lang w:eastAsia="nl-NL"/>
        </w:rPr>
      </w:pPr>
      <w:r w:rsidRPr="00321081">
        <w:rPr>
          <w:lang w:eastAsia="nl-NL"/>
        </w:rPr>
        <w:t>agrarische activiteiten;</w:t>
      </w:r>
    </w:p>
    <w:p w14:paraId="1C63A632" w14:textId="77777777" w:rsidR="00321081" w:rsidRPr="00321081" w:rsidRDefault="00321081" w:rsidP="00321081">
      <w:pPr>
        <w:pStyle w:val="Tekstopmerking"/>
        <w:rPr>
          <w:lang w:eastAsia="nl-NL"/>
        </w:rPr>
      </w:pPr>
      <w:r w:rsidRPr="00321081">
        <w:rPr>
          <w:lang w:eastAsia="nl-NL"/>
        </w:rPr>
        <w:t>bedrijfsactiviteiten;</w:t>
      </w:r>
    </w:p>
    <w:p w14:paraId="46D93ADF" w14:textId="7E22E978" w:rsidR="00321081" w:rsidRPr="00321081" w:rsidRDefault="00321081" w:rsidP="00321081">
      <w:pPr>
        <w:pStyle w:val="Tekstopmerking"/>
      </w:pPr>
      <w:r w:rsidRPr="00321081">
        <w:rPr>
          <w:lang w:eastAsia="nl-NL"/>
        </w:rPr>
        <w:t>culturele activiteiten;</w:t>
      </w:r>
    </w:p>
    <w:p w14:paraId="2D9FB813" w14:textId="77777777" w:rsidR="00321081" w:rsidRPr="00321081" w:rsidRDefault="00321081" w:rsidP="00321081">
      <w:pPr>
        <w:pStyle w:val="Lijstalinea"/>
        <w:ind w:left="0"/>
        <w:rPr>
          <w:lang w:eastAsia="nl-NL"/>
        </w:rPr>
      </w:pPr>
      <w:r w:rsidRPr="00321081">
        <w:rPr>
          <w:lang w:eastAsia="nl-NL"/>
        </w:rPr>
        <w:t>detailhandelsactiviteiten;</w:t>
      </w:r>
    </w:p>
    <w:p w14:paraId="1F803A5A" w14:textId="25C9110C" w:rsidR="00321081" w:rsidRPr="00321081" w:rsidRDefault="00321081" w:rsidP="00321081">
      <w:pPr>
        <w:pStyle w:val="Lijstalinea"/>
        <w:ind w:left="0"/>
        <w:rPr>
          <w:lang w:eastAsia="nl-NL"/>
        </w:rPr>
      </w:pPr>
      <w:r w:rsidRPr="00321081">
        <w:rPr>
          <w:lang w:eastAsia="nl-NL"/>
        </w:rPr>
        <w:t>dienstverleningsactiviteiten;</w:t>
      </w:r>
    </w:p>
    <w:p w14:paraId="154B579A" w14:textId="77777777" w:rsidR="00321081" w:rsidRPr="00321081" w:rsidRDefault="00321081" w:rsidP="00321081">
      <w:pPr>
        <w:pStyle w:val="Lijstalinea"/>
        <w:ind w:left="0"/>
        <w:rPr>
          <w:lang w:eastAsia="nl-NL"/>
        </w:rPr>
      </w:pPr>
      <w:r w:rsidRPr="00321081">
        <w:rPr>
          <w:lang w:eastAsia="nl-NL"/>
        </w:rPr>
        <w:t>horeca-activiteiten;</w:t>
      </w:r>
    </w:p>
    <w:p w14:paraId="066C7EAC" w14:textId="77777777" w:rsidR="00321081" w:rsidRPr="00321081" w:rsidRDefault="00321081" w:rsidP="00321081">
      <w:pPr>
        <w:pStyle w:val="Lijstalinea"/>
        <w:ind w:left="0"/>
        <w:rPr>
          <w:lang w:eastAsia="nl-NL"/>
        </w:rPr>
      </w:pPr>
      <w:r w:rsidRPr="00321081">
        <w:rPr>
          <w:lang w:eastAsia="nl-NL"/>
        </w:rPr>
        <w:t>industriële activiteiten;</w:t>
      </w:r>
    </w:p>
    <w:p w14:paraId="0B444A27" w14:textId="77777777" w:rsidR="00321081" w:rsidRPr="00321081" w:rsidRDefault="00321081" w:rsidP="00321081">
      <w:pPr>
        <w:pStyle w:val="Lijstalinea"/>
        <w:ind w:left="0"/>
        <w:rPr>
          <w:lang w:eastAsia="nl-NL"/>
        </w:rPr>
      </w:pPr>
      <w:r w:rsidRPr="00321081">
        <w:rPr>
          <w:lang w:eastAsia="nl-NL"/>
        </w:rPr>
        <w:t>kantooractiviteiten;</w:t>
      </w:r>
    </w:p>
    <w:p w14:paraId="55DD8073" w14:textId="77777777" w:rsidR="00321081" w:rsidRPr="00321081" w:rsidRDefault="00321081" w:rsidP="00321081">
      <w:pPr>
        <w:pStyle w:val="Lijstalinea"/>
        <w:ind w:left="0"/>
        <w:rPr>
          <w:lang w:eastAsia="nl-NL"/>
        </w:rPr>
      </w:pPr>
      <w:r w:rsidRPr="00321081">
        <w:rPr>
          <w:lang w:eastAsia="nl-NL"/>
        </w:rPr>
        <w:t>maatschappelijke activiteiten;</w:t>
      </w:r>
    </w:p>
    <w:p w14:paraId="2D95A427" w14:textId="77777777" w:rsidR="00321081" w:rsidRPr="00321081" w:rsidRDefault="00321081" w:rsidP="00321081">
      <w:pPr>
        <w:pStyle w:val="Lijstalinea"/>
        <w:ind w:left="0"/>
        <w:rPr>
          <w:lang w:eastAsia="nl-NL"/>
        </w:rPr>
      </w:pPr>
      <w:r w:rsidRPr="00321081">
        <w:rPr>
          <w:lang w:eastAsia="nl-NL"/>
        </w:rPr>
        <w:t>recreatie-activiteiten;</w:t>
      </w:r>
    </w:p>
    <w:p w14:paraId="60C746FB" w14:textId="77777777" w:rsidR="00321081" w:rsidRPr="00321081" w:rsidRDefault="00321081" w:rsidP="00321081">
      <w:pPr>
        <w:pStyle w:val="Lijstalinea"/>
        <w:ind w:left="0"/>
        <w:rPr>
          <w:lang w:eastAsia="nl-NL"/>
        </w:rPr>
      </w:pPr>
      <w:r w:rsidRPr="00321081">
        <w:rPr>
          <w:lang w:eastAsia="nl-NL"/>
        </w:rPr>
        <w:t>sportactiviteiten; en</w:t>
      </w:r>
    </w:p>
    <w:p w14:paraId="57FAEAB7" w14:textId="77777777" w:rsidR="00321081" w:rsidRPr="00BD1179" w:rsidRDefault="00321081" w:rsidP="00321081">
      <w:pPr>
        <w:pStyle w:val="Lijstalinea"/>
        <w:ind w:left="0"/>
        <w:rPr>
          <w:highlight w:val="green"/>
          <w:lang w:eastAsia="nl-NL"/>
        </w:rPr>
      </w:pPr>
      <w:r w:rsidRPr="00321081">
        <w:rPr>
          <w:lang w:eastAsia="nl-NL"/>
        </w:rPr>
        <w:t>wonen.</w:t>
      </w:r>
    </w:p>
    <w:p w14:paraId="55E1904F" w14:textId="02723F01" w:rsidR="00321081" w:rsidRDefault="00321081">
      <w:pPr>
        <w:pStyle w:val="Tekstopmerking"/>
      </w:pPr>
    </w:p>
  </w:comment>
  <w:comment w:id="21" w:author="Emma Kakes" w:date="2022-08-08T15:20:00Z" w:initials="EK">
    <w:p w14:paraId="5793DA05" w14:textId="7051886A" w:rsidR="00031A9B" w:rsidRDefault="00031A9B" w:rsidP="00031A9B">
      <w:pPr>
        <w:pStyle w:val="Tekstopmerking"/>
      </w:pPr>
      <w:r>
        <w:rPr>
          <w:rStyle w:val="Verwijzingopmerking"/>
        </w:rPr>
        <w:annotationRef/>
      </w:r>
      <w:r w:rsidR="009A133B">
        <w:t>Locatie</w:t>
      </w:r>
      <w:r w:rsidRPr="0022525E">
        <w:t xml:space="preserve">: </w:t>
      </w:r>
      <w:r w:rsidR="0022525E" w:rsidRPr="0022525E">
        <w:t>Woongebied (in dit geval specifiek Woongebied Eureka)</w:t>
      </w:r>
    </w:p>
    <w:p w14:paraId="21A2EB06" w14:textId="3FF1CD5B" w:rsidR="005A50AD" w:rsidRDefault="005A50AD" w:rsidP="00031A9B">
      <w:pPr>
        <w:pStyle w:val="Tekstopmerking"/>
      </w:pPr>
      <w:r>
        <w:t>Geen activiteit</w:t>
      </w:r>
    </w:p>
  </w:comment>
  <w:comment w:id="22" w:author="Emma Kakes" w:date="2022-02-04T09:10:00Z" w:initials="EK">
    <w:p w14:paraId="5D317E39" w14:textId="1517370A" w:rsidR="0054221C" w:rsidRDefault="0054221C" w:rsidP="0054221C">
      <w:pPr>
        <w:pStyle w:val="Tekstopmerking"/>
      </w:pPr>
      <w:r>
        <w:rPr>
          <w:rStyle w:val="Verwijzingopmerking"/>
        </w:rPr>
        <w:annotationRef/>
      </w:r>
      <w:r w:rsidR="009A133B">
        <w:t>Locatie</w:t>
      </w:r>
      <w:r>
        <w:t xml:space="preserve">: </w:t>
      </w:r>
      <w:r w:rsidR="0022525E" w:rsidRPr="0022525E">
        <w:t>Woongebied (in dit geval specifiek Woongebied Eureka)</w:t>
      </w:r>
    </w:p>
    <w:p w14:paraId="121FC54B" w14:textId="4B1953CD" w:rsidR="0054221C" w:rsidRDefault="00C4235C" w:rsidP="0054221C">
      <w:pPr>
        <w:pStyle w:val="Tekstopmerking"/>
      </w:pPr>
      <w:r>
        <w:t>Geen activiteiten</w:t>
      </w:r>
    </w:p>
    <w:p w14:paraId="10808EED" w14:textId="77777777" w:rsidR="00E8327C" w:rsidRDefault="00E8327C" w:rsidP="0054221C">
      <w:pPr>
        <w:pStyle w:val="Tekstopmerking"/>
      </w:pPr>
      <w:r>
        <w:t>Geen begrippen</w:t>
      </w:r>
    </w:p>
    <w:p w14:paraId="4EE8EA95" w14:textId="2006FCDF" w:rsidR="00153157" w:rsidRDefault="006C4B5E" w:rsidP="0054221C">
      <w:pPr>
        <w:pStyle w:val="Tekstopmerking"/>
      </w:pPr>
      <w:r>
        <w:t xml:space="preserve">Regelkwalificatie: </w:t>
      </w:r>
      <w:r w:rsidR="00C62B08">
        <w:t>geen regelkwalificatie, want geen activiteit.</w:t>
      </w:r>
    </w:p>
  </w:comment>
  <w:comment w:id="24" w:author="Emma Kakes" w:date="2022-02-10T10:44:00Z" w:initials="EK">
    <w:p w14:paraId="71294A2D" w14:textId="0F082F4E" w:rsidR="00066DFF" w:rsidRDefault="0011725B" w:rsidP="00066DFF">
      <w:pPr>
        <w:pStyle w:val="Tekstopmerking"/>
      </w:pPr>
      <w:r>
        <w:rPr>
          <w:rStyle w:val="Verwijzingopmerking"/>
        </w:rPr>
        <w:annotationRef/>
      </w:r>
      <w:r>
        <w:rPr>
          <w:rStyle w:val="Verwijzingopmerking"/>
        </w:rPr>
        <w:annotationRef/>
      </w:r>
      <w:r w:rsidR="0022525E">
        <w:t xml:space="preserve">Locatie: </w:t>
      </w:r>
      <w:r w:rsidR="0022525E" w:rsidRPr="0022525E">
        <w:t>Woongebied (in dit geval specifiek Woongebied Eureka)</w:t>
      </w:r>
    </w:p>
    <w:p w14:paraId="465FB746" w14:textId="77777777" w:rsidR="0011725B" w:rsidRDefault="0011725B" w:rsidP="00ED02B6">
      <w:r>
        <w:t>Activiteiten:</w:t>
      </w:r>
    </w:p>
    <w:p w14:paraId="6E42728A" w14:textId="426C360A" w:rsidR="00066DFF" w:rsidRDefault="00066DFF" w:rsidP="00ED02B6">
      <w:r>
        <w:t>wonen</w:t>
      </w:r>
    </w:p>
    <w:p w14:paraId="6106E3E0" w14:textId="4F1AF54B" w:rsidR="0011725B" w:rsidRPr="00ED02B6" w:rsidRDefault="00066DFF" w:rsidP="00ED02B6">
      <w:pPr>
        <w:rPr>
          <w:rFonts w:cstheme="minorHAnsi"/>
        </w:rPr>
      </w:pPr>
      <w:r w:rsidRPr="00ED02B6">
        <w:rPr>
          <w:rFonts w:cstheme="minorHAnsi"/>
        </w:rPr>
        <w:t>kantoor</w:t>
      </w:r>
      <w:r w:rsidR="0011725B" w:rsidRPr="00ED02B6">
        <w:rPr>
          <w:rFonts w:cstheme="minorHAnsi"/>
        </w:rPr>
        <w:t>activiteit</w:t>
      </w:r>
    </w:p>
    <w:p w14:paraId="6060F458" w14:textId="5650FE20" w:rsidR="0011725B" w:rsidRDefault="0011725B" w:rsidP="00ED02B6">
      <w:pPr>
        <w:rPr>
          <w:rFonts w:cstheme="minorHAnsi"/>
        </w:rPr>
      </w:pPr>
      <w:r w:rsidRPr="00ED02B6">
        <w:rPr>
          <w:rFonts w:cstheme="minorHAnsi"/>
        </w:rPr>
        <w:t>horeca-activiteit</w:t>
      </w:r>
    </w:p>
    <w:p w14:paraId="15872347" w14:textId="2EE441F0" w:rsidR="00CD0CDC" w:rsidRPr="0097438B" w:rsidRDefault="00CD0CDC" w:rsidP="00ED02B6">
      <w:r>
        <w:rPr>
          <w:rFonts w:cstheme="minorHAnsi"/>
        </w:rPr>
        <w:t>woon-activiteit verrichten</w:t>
      </w:r>
    </w:p>
    <w:p w14:paraId="2181DE9A" w14:textId="796CA5A2" w:rsidR="0011725B" w:rsidRDefault="0011725B" w:rsidP="0011725B">
      <w:pPr>
        <w:pStyle w:val="Tekstopmerking"/>
      </w:pPr>
      <w:r>
        <w:t>Geen begrippen</w:t>
      </w:r>
    </w:p>
    <w:p w14:paraId="7CE2B501" w14:textId="72B6BA0A" w:rsidR="0011725B" w:rsidRDefault="0011725B">
      <w:pPr>
        <w:pStyle w:val="Tekstopmerking"/>
      </w:pPr>
      <w:r>
        <w:t>Regelkwalificatie: anders geduid</w:t>
      </w:r>
    </w:p>
  </w:comment>
  <w:comment w:id="26" w:author="Martine Rotte" w:date="2022-08-19T14:23:00Z" w:initials="MR">
    <w:p w14:paraId="096597A4" w14:textId="57C09F65" w:rsidR="008E419D" w:rsidRDefault="008E419D">
      <w:pPr>
        <w:pStyle w:val="Tekstopmerking"/>
      </w:pPr>
      <w:r>
        <w:rPr>
          <w:rStyle w:val="Verwijzingopmerking"/>
        </w:rPr>
        <w:annotationRef/>
      </w:r>
      <w:r w:rsidRPr="00DD7090">
        <w:rPr>
          <w:color w:val="7030A0"/>
        </w:rPr>
        <w:t xml:space="preserve">In de staalkaart worden activiteiten met specifieke locaties in hoofdstuk 4 genoemd in artikel 4.59 onder het eerste lid. </w:t>
      </w:r>
      <w:r w:rsidR="002137A5">
        <w:rPr>
          <w:color w:val="7030A0"/>
        </w:rPr>
        <w:t xml:space="preserve">Dat lid geldt voor de locatie Woongebied. </w:t>
      </w:r>
      <w:r w:rsidRPr="00DD7090">
        <w:rPr>
          <w:color w:val="7030A0"/>
        </w:rPr>
        <w:t xml:space="preserve">Het is niet mogelijk om </w:t>
      </w:r>
      <w:r w:rsidR="002137A5">
        <w:rPr>
          <w:color w:val="7030A0"/>
        </w:rPr>
        <w:t xml:space="preserve">nog meer locaties </w:t>
      </w:r>
      <w:r w:rsidRPr="00DD7090">
        <w:rPr>
          <w:color w:val="7030A0"/>
        </w:rPr>
        <w:t xml:space="preserve">in dat lid te annoteren, omdat een locatie geldt voor het gehele lid. Als er binnen die leden in de opsomming meerdere locaties genoemd wordt, gelden alle bepalingen in dat lid voor al die locaties </w:t>
      </w:r>
      <w:proofErr w:type="spellStart"/>
      <w:r w:rsidRPr="00DD7090">
        <w:rPr>
          <w:color w:val="7030A0"/>
        </w:rPr>
        <w:t>ipv</w:t>
      </w:r>
      <w:proofErr w:type="spellEnd"/>
      <w:r w:rsidRPr="00DD7090">
        <w:rPr>
          <w:color w:val="7030A0"/>
        </w:rPr>
        <w:t xml:space="preserve"> de specifieke locatie zoals beschreven in de tekst. Omdat dat niet de bedoeling is kiezen wij er voor om dit bij de betreffende activiteit in H5 aan te wijzen.</w:t>
      </w:r>
    </w:p>
  </w:comment>
  <w:comment w:id="25" w:author="Martine Rotte" w:date="2022-08-19T14:37:00Z" w:initials="MR">
    <w:p w14:paraId="785A7F63" w14:textId="69A71D0A" w:rsidR="00510AD6" w:rsidRDefault="00510AD6" w:rsidP="00857027">
      <w:pPr>
        <w:pStyle w:val="Tekstopmerking"/>
        <w:shd w:val="clear" w:color="auto" w:fill="7030A0"/>
      </w:pPr>
      <w:r>
        <w:rPr>
          <w:rStyle w:val="Verwijzingopmerking"/>
        </w:rPr>
        <w:annotationRef/>
      </w:r>
      <w:r w:rsidRPr="00857027">
        <w:rPr>
          <w:color w:val="7030A0"/>
        </w:rPr>
        <w:t xml:space="preserve">Deze activiteiten </w:t>
      </w:r>
      <w:r w:rsidR="00857027" w:rsidRPr="00857027">
        <w:rPr>
          <w:color w:val="7030A0"/>
        </w:rPr>
        <w:t>zijn toegestaan in BP Eureka.</w:t>
      </w:r>
    </w:p>
  </w:comment>
  <w:comment w:id="27" w:author="Emma Kakes" w:date="2022-08-09T15:12:00Z" w:initials="EK">
    <w:p w14:paraId="584FCA9B" w14:textId="77777777" w:rsidR="003032C9" w:rsidRDefault="003032C9" w:rsidP="003032C9">
      <w:pPr>
        <w:pStyle w:val="Tekstopmerking"/>
      </w:pPr>
      <w:r>
        <w:rPr>
          <w:rStyle w:val="Verwijzingopmerking"/>
        </w:rPr>
        <w:annotationRef/>
      </w:r>
      <w:r>
        <w:t xml:space="preserve">Locatie: </w:t>
      </w:r>
      <w:r w:rsidRPr="0022525E">
        <w:t>Woongebied (in dit geval specifiek Woongebied Eureka)</w:t>
      </w:r>
    </w:p>
    <w:p w14:paraId="081C941F" w14:textId="77777777" w:rsidR="003032C9" w:rsidRDefault="003032C9" w:rsidP="003032C9">
      <w:r>
        <w:t>Activiteiten:</w:t>
      </w:r>
    </w:p>
    <w:p w14:paraId="4B6B2DBF" w14:textId="77777777" w:rsidR="003032C9" w:rsidRDefault="003032C9" w:rsidP="003032C9">
      <w:r>
        <w:t>wonen</w:t>
      </w:r>
    </w:p>
    <w:p w14:paraId="0B988B74" w14:textId="7CA6D67C" w:rsidR="003032C9" w:rsidRDefault="00CD0CDC" w:rsidP="003032C9">
      <w:pPr>
        <w:rPr>
          <w:rFonts w:cstheme="minorHAnsi"/>
        </w:rPr>
      </w:pPr>
      <w:r>
        <w:rPr>
          <w:rFonts w:cstheme="minorHAnsi"/>
        </w:rPr>
        <w:t>woon</w:t>
      </w:r>
      <w:r w:rsidR="00976456">
        <w:rPr>
          <w:rFonts w:cstheme="minorHAnsi"/>
        </w:rPr>
        <w:t>ruimte</w:t>
      </w:r>
      <w:r>
        <w:rPr>
          <w:rFonts w:cstheme="minorHAnsi"/>
        </w:rPr>
        <w:t>-activiteit verrichten</w:t>
      </w:r>
    </w:p>
    <w:p w14:paraId="5725D88D" w14:textId="0728D4F2" w:rsidR="00976456" w:rsidRDefault="00E8277B" w:rsidP="003032C9">
      <w:pPr>
        <w:rPr>
          <w:rFonts w:cstheme="minorHAnsi"/>
        </w:rPr>
      </w:pPr>
      <w:r>
        <w:rPr>
          <w:rFonts w:cstheme="minorHAnsi"/>
        </w:rPr>
        <w:t>Woonruimte gebruiken</w:t>
      </w:r>
    </w:p>
    <w:p w14:paraId="2DE316DE" w14:textId="42672DFD" w:rsidR="00E8277B" w:rsidRDefault="00E8277B" w:rsidP="003032C9">
      <w:pPr>
        <w:rPr>
          <w:rFonts w:cstheme="minorHAnsi"/>
        </w:rPr>
      </w:pPr>
      <w:r>
        <w:rPr>
          <w:rFonts w:cstheme="minorHAnsi"/>
        </w:rPr>
        <w:t>Woonruimte toevoegen</w:t>
      </w:r>
    </w:p>
    <w:p w14:paraId="76CB049C" w14:textId="77777777" w:rsidR="00121EBE" w:rsidRDefault="00221914" w:rsidP="00121EBE">
      <w:pPr>
        <w:rPr>
          <w:rFonts w:cstheme="minorHAnsi"/>
        </w:rPr>
      </w:pPr>
      <w:r>
        <w:rPr>
          <w:rFonts w:cstheme="minorHAnsi"/>
        </w:rPr>
        <w:t>Beroep, bedrijf of activiteit aan huis uitoefenen</w:t>
      </w:r>
    </w:p>
    <w:p w14:paraId="053A50F5" w14:textId="3BE82F55" w:rsidR="00121EBE" w:rsidRPr="00121EBE" w:rsidRDefault="004819E0" w:rsidP="003E51E8">
      <w:pPr>
        <w:rPr>
          <w:rFonts w:cstheme="minorHAnsi"/>
        </w:rPr>
      </w:pPr>
      <w:r>
        <w:rPr>
          <w:rFonts w:cstheme="minorHAnsi"/>
        </w:rPr>
        <w:t>Milieukundige activiteit:</w:t>
      </w:r>
      <w:r>
        <w:rPr>
          <w:rFonts w:cstheme="minorHAnsi"/>
        </w:rPr>
        <w:br/>
      </w:r>
      <w:r w:rsidR="00121EBE">
        <w:t>- Bodemgevoelig gebouw bouwen;</w:t>
      </w:r>
    </w:p>
    <w:p w14:paraId="01A056B5" w14:textId="77777777" w:rsidR="00121EBE" w:rsidRDefault="00121EBE" w:rsidP="00121EBE">
      <w:pPr>
        <w:pStyle w:val="Tekstopmerking"/>
        <w:numPr>
          <w:ilvl w:val="0"/>
          <w:numId w:val="109"/>
        </w:numPr>
      </w:pPr>
      <w:proofErr w:type="spellStart"/>
      <w:r>
        <w:t>Trillinggevoelig</w:t>
      </w:r>
      <w:proofErr w:type="spellEnd"/>
      <w:r>
        <w:t xml:space="preserve"> gebouw toevoegen</w:t>
      </w:r>
    </w:p>
    <w:p w14:paraId="2F0ACEE2" w14:textId="4CAF90B6" w:rsidR="003E51E8" w:rsidRDefault="003E51E8" w:rsidP="00121EBE">
      <w:pPr>
        <w:pStyle w:val="Tekstopmerking"/>
        <w:numPr>
          <w:ilvl w:val="0"/>
          <w:numId w:val="109"/>
        </w:numPr>
      </w:pPr>
      <w:r>
        <w:t>Geluidgevoelig gebouw toevoegen</w:t>
      </w:r>
    </w:p>
    <w:p w14:paraId="21A2481B" w14:textId="69B504A7" w:rsidR="003E51E8" w:rsidRDefault="003E51E8" w:rsidP="00121EBE">
      <w:pPr>
        <w:pStyle w:val="Tekstopmerking"/>
        <w:numPr>
          <w:ilvl w:val="0"/>
          <w:numId w:val="109"/>
        </w:numPr>
      </w:pPr>
      <w:r>
        <w:t>Geurgevoelig gebouw toevoegen</w:t>
      </w:r>
    </w:p>
    <w:p w14:paraId="2CB32224" w14:textId="6F317B05" w:rsidR="002273C8" w:rsidRDefault="002273C8" w:rsidP="00121EBE">
      <w:pPr>
        <w:pStyle w:val="Tekstopmerking"/>
        <w:numPr>
          <w:ilvl w:val="0"/>
          <w:numId w:val="109"/>
        </w:numPr>
      </w:pPr>
      <w:r>
        <w:t>Gebouw met parkeerbehoefte toevoegen</w:t>
      </w:r>
    </w:p>
    <w:p w14:paraId="1AA4F762" w14:textId="7BED8B8C" w:rsidR="002273C8" w:rsidRDefault="002273C8" w:rsidP="00121EBE">
      <w:pPr>
        <w:pStyle w:val="Tekstopmerking"/>
        <w:numPr>
          <w:ilvl w:val="0"/>
          <w:numId w:val="109"/>
        </w:numPr>
      </w:pPr>
      <w:r>
        <w:t>kwetsbaar gebouw</w:t>
      </w:r>
      <w:r w:rsidR="00B97FCC">
        <w:t xml:space="preserve"> </w:t>
      </w:r>
      <w:r w:rsidR="001209CF">
        <w:t xml:space="preserve">of </w:t>
      </w:r>
      <w:r>
        <w:t>locatie toevoegen</w:t>
      </w:r>
      <w:r w:rsidR="00FD3CC3">
        <w:t xml:space="preserve"> – categorie I</w:t>
      </w:r>
    </w:p>
    <w:p w14:paraId="62381BAA" w14:textId="65E7F648" w:rsidR="00FD3CC3" w:rsidRDefault="00FD3CC3" w:rsidP="00121EBE">
      <w:pPr>
        <w:pStyle w:val="Tekstopmerking"/>
        <w:numPr>
          <w:ilvl w:val="0"/>
          <w:numId w:val="109"/>
        </w:numPr>
      </w:pPr>
      <w:r>
        <w:t>kwetsbaar gebouw of locatie toevoegen – categorie II</w:t>
      </w:r>
    </w:p>
    <w:p w14:paraId="762A9151" w14:textId="7F2AFF9E" w:rsidR="003032C9" w:rsidRDefault="003032C9" w:rsidP="00121EBE">
      <w:pPr>
        <w:pStyle w:val="Tekstopmerking"/>
      </w:pPr>
      <w:r>
        <w:t>Geen begrippen</w:t>
      </w:r>
    </w:p>
    <w:p w14:paraId="5942DCD9" w14:textId="5A15C8C2" w:rsidR="003032C9" w:rsidRDefault="003032C9" w:rsidP="003032C9">
      <w:pPr>
        <w:pStyle w:val="Tekstopmerking"/>
      </w:pPr>
      <w:r>
        <w:t>Regelkwalificatie: anders geduid</w:t>
      </w:r>
    </w:p>
  </w:comment>
  <w:comment w:id="28" w:author="Emma Kakes" w:date="2022-08-09T15:13:00Z" w:initials="EK">
    <w:p w14:paraId="1F21F10B" w14:textId="77777777" w:rsidR="003032C9" w:rsidRDefault="003032C9" w:rsidP="003032C9">
      <w:pPr>
        <w:pStyle w:val="Tekstopmerking"/>
      </w:pPr>
      <w:r>
        <w:rPr>
          <w:rStyle w:val="Verwijzingopmerking"/>
        </w:rPr>
        <w:annotationRef/>
      </w:r>
      <w:r>
        <w:t xml:space="preserve">Locatie: </w:t>
      </w:r>
      <w:r w:rsidRPr="0022525E">
        <w:t>Woongebied (in dit geval specifiek Eureka</w:t>
      </w:r>
      <w:r>
        <w:t xml:space="preserve"> de plint</w:t>
      </w:r>
      <w:r w:rsidRPr="0022525E">
        <w:t>)</w:t>
      </w:r>
    </w:p>
    <w:p w14:paraId="7428EAAA" w14:textId="77777777" w:rsidR="003032C9" w:rsidRDefault="003032C9" w:rsidP="003032C9">
      <w:r>
        <w:t>Activiteiten:</w:t>
      </w:r>
    </w:p>
    <w:p w14:paraId="2CC700E8" w14:textId="382688FF" w:rsidR="003032C9" w:rsidRDefault="00510062" w:rsidP="003032C9">
      <w:r>
        <w:t>Horeca-activiteit verrichten</w:t>
      </w:r>
    </w:p>
    <w:p w14:paraId="3FB7D562" w14:textId="2B24D0A9" w:rsidR="002D2907" w:rsidRDefault="002D2907" w:rsidP="003032C9">
      <w:r>
        <w:t>Horeca-activiteit – categorie I verrichten</w:t>
      </w:r>
    </w:p>
    <w:p w14:paraId="6FD9D903" w14:textId="45EAEFBB" w:rsidR="002D2907" w:rsidRDefault="002D2907" w:rsidP="003032C9">
      <w:r>
        <w:t>Horeca-activiteit – categorie I</w:t>
      </w:r>
      <w:r w:rsidR="002A3B45">
        <w:t>I</w:t>
      </w:r>
      <w:r>
        <w:t xml:space="preserve"> verrichten</w:t>
      </w:r>
    </w:p>
    <w:p w14:paraId="15D0626A" w14:textId="335C6F30" w:rsidR="002D2907" w:rsidRDefault="002D2907" w:rsidP="003032C9">
      <w:r>
        <w:t>Horeca-activiteit – categorie I</w:t>
      </w:r>
      <w:r w:rsidR="002A3B45">
        <w:t>II</w:t>
      </w:r>
      <w:r>
        <w:t xml:space="preserve"> verrichten</w:t>
      </w:r>
    </w:p>
    <w:p w14:paraId="0DC1ECE1" w14:textId="77777777" w:rsidR="00510062" w:rsidRPr="00121EBE" w:rsidRDefault="00510062" w:rsidP="00510062">
      <w:pPr>
        <w:rPr>
          <w:rFonts w:cstheme="minorHAnsi"/>
        </w:rPr>
      </w:pPr>
      <w:r>
        <w:rPr>
          <w:rFonts w:cstheme="minorHAnsi"/>
        </w:rPr>
        <w:t>Milieukundige activiteit:</w:t>
      </w:r>
      <w:r>
        <w:rPr>
          <w:rFonts w:cstheme="minorHAnsi"/>
        </w:rPr>
        <w:br/>
      </w:r>
      <w:r>
        <w:t>- Bodemgevoelig gebouw bouwen;</w:t>
      </w:r>
    </w:p>
    <w:p w14:paraId="63A93CCB" w14:textId="3599A699" w:rsidR="00510062" w:rsidRDefault="00A11EB1" w:rsidP="00510062">
      <w:pPr>
        <w:pStyle w:val="Tekstopmerking"/>
        <w:numPr>
          <w:ilvl w:val="0"/>
          <w:numId w:val="109"/>
        </w:numPr>
      </w:pPr>
      <w:r>
        <w:t xml:space="preserve">- </w:t>
      </w:r>
      <w:proofErr w:type="spellStart"/>
      <w:r>
        <w:t>geluidveroorzakende</w:t>
      </w:r>
      <w:proofErr w:type="spellEnd"/>
      <w:r>
        <w:t xml:space="preserve"> activiteit verrichten</w:t>
      </w:r>
    </w:p>
    <w:p w14:paraId="0B4D3226" w14:textId="77777777" w:rsidR="00510062" w:rsidRDefault="00510062" w:rsidP="00510062">
      <w:pPr>
        <w:pStyle w:val="Tekstopmerking"/>
        <w:numPr>
          <w:ilvl w:val="0"/>
          <w:numId w:val="109"/>
        </w:numPr>
      </w:pPr>
      <w:r>
        <w:t>Gebouw met parkeerbehoefte toevoegen</w:t>
      </w:r>
    </w:p>
    <w:p w14:paraId="4C20AB04" w14:textId="77777777" w:rsidR="00FD3CC3" w:rsidRDefault="00FD3CC3" w:rsidP="00FD3CC3">
      <w:pPr>
        <w:pStyle w:val="Tekstopmerking"/>
        <w:numPr>
          <w:ilvl w:val="0"/>
          <w:numId w:val="109"/>
        </w:numPr>
      </w:pPr>
      <w:r>
        <w:t>kwetsbaar gebouw of locatie toevoegen – categorie I</w:t>
      </w:r>
    </w:p>
    <w:p w14:paraId="2B56B205" w14:textId="1D0E72FA" w:rsidR="00510062" w:rsidRPr="0097438B" w:rsidRDefault="00FD3CC3" w:rsidP="00FD3CC3">
      <w:pPr>
        <w:pStyle w:val="Lijstalinea"/>
        <w:numPr>
          <w:ilvl w:val="0"/>
          <w:numId w:val="109"/>
        </w:numPr>
      </w:pPr>
      <w:r>
        <w:t>kwetsbaar gebouw of locatie toevoegen – categorie II</w:t>
      </w:r>
    </w:p>
    <w:p w14:paraId="697A8F0F" w14:textId="77777777" w:rsidR="003032C9" w:rsidRDefault="003032C9" w:rsidP="003032C9">
      <w:pPr>
        <w:pStyle w:val="Tekstopmerking"/>
      </w:pPr>
      <w:r>
        <w:t>Geen begrippen</w:t>
      </w:r>
    </w:p>
    <w:p w14:paraId="6A3CA84D" w14:textId="0FC69383" w:rsidR="003032C9" w:rsidRDefault="003032C9" w:rsidP="003032C9">
      <w:pPr>
        <w:pStyle w:val="Tekstopmerking"/>
      </w:pPr>
      <w:r>
        <w:t>Regelkwalificatie: anders geduid</w:t>
      </w:r>
    </w:p>
  </w:comment>
  <w:comment w:id="30" w:author="Emma Kakes" w:date="2022-08-19T12:22:00Z" w:initials="EK">
    <w:p w14:paraId="666CEAC6" w14:textId="0E15871C" w:rsidR="00A62C8A" w:rsidRDefault="00A62C8A">
      <w:pPr>
        <w:pStyle w:val="Tekstopmerking"/>
      </w:pPr>
      <w:r>
        <w:rPr>
          <w:rStyle w:val="Verwijzingopmerking"/>
        </w:rPr>
        <w:annotationRef/>
      </w:r>
      <w:r w:rsidRPr="005C7629">
        <w:rPr>
          <w:color w:val="7030A0"/>
        </w:rPr>
        <w:t>Is nog niet geregeld in het casco, komt uit BP Eureka</w:t>
      </w:r>
    </w:p>
  </w:comment>
  <w:comment w:id="29" w:author="Emma Kakes" w:date="2022-08-09T15:13:00Z" w:initials="EK">
    <w:p w14:paraId="20AF90B8" w14:textId="77777777" w:rsidR="003032C9" w:rsidRDefault="003032C9" w:rsidP="003032C9">
      <w:pPr>
        <w:pStyle w:val="Tekstopmerking"/>
      </w:pPr>
      <w:r>
        <w:rPr>
          <w:rStyle w:val="Verwijzingopmerking"/>
        </w:rPr>
        <w:annotationRef/>
      </w:r>
      <w:r>
        <w:t xml:space="preserve">Locatie: </w:t>
      </w:r>
      <w:r w:rsidRPr="0022525E">
        <w:t>Woongebied (in dit geval specifiek Eureka</w:t>
      </w:r>
      <w:r>
        <w:t xml:space="preserve"> de plint</w:t>
      </w:r>
      <w:r w:rsidRPr="0022525E">
        <w:t>)</w:t>
      </w:r>
    </w:p>
    <w:p w14:paraId="2F31A0D1" w14:textId="563A3485" w:rsidR="003032C9" w:rsidRDefault="003032C9" w:rsidP="003032C9">
      <w:r>
        <w:t>Activiteiten:</w:t>
      </w:r>
    </w:p>
    <w:p w14:paraId="3820CFF1" w14:textId="76ABAFD1" w:rsidR="003032C9" w:rsidRDefault="002B65B2" w:rsidP="003032C9">
      <w:r>
        <w:t>Dienstverleningsactiviteit verrichten</w:t>
      </w:r>
    </w:p>
    <w:p w14:paraId="2FC65434" w14:textId="4468D4F2" w:rsidR="00FD3CC3" w:rsidRPr="00220C65" w:rsidRDefault="00FD3CC3" w:rsidP="00220C65">
      <w:pPr>
        <w:rPr>
          <w:rFonts w:cstheme="minorHAnsi"/>
        </w:rPr>
      </w:pPr>
      <w:r>
        <w:rPr>
          <w:rFonts w:cstheme="minorHAnsi"/>
        </w:rPr>
        <w:t>Milieukundige activiteit:</w:t>
      </w:r>
      <w:r>
        <w:rPr>
          <w:rFonts w:cstheme="minorHAnsi"/>
        </w:rPr>
        <w:br/>
      </w:r>
      <w:r>
        <w:t>- Bodemgevoelig gebouw bouwen;</w:t>
      </w:r>
    </w:p>
    <w:p w14:paraId="669909B5" w14:textId="77777777" w:rsidR="00FD3CC3" w:rsidRDefault="00FD3CC3" w:rsidP="00FD3CC3">
      <w:pPr>
        <w:pStyle w:val="Tekstopmerking"/>
        <w:numPr>
          <w:ilvl w:val="0"/>
          <w:numId w:val="109"/>
        </w:numPr>
      </w:pPr>
      <w:r>
        <w:t>Gebouw met parkeerbehoefte toevoegen</w:t>
      </w:r>
    </w:p>
    <w:p w14:paraId="18165526" w14:textId="77777777" w:rsidR="00FD3CC3" w:rsidRDefault="00FD3CC3" w:rsidP="00FD3CC3">
      <w:pPr>
        <w:pStyle w:val="Tekstopmerking"/>
        <w:numPr>
          <w:ilvl w:val="0"/>
          <w:numId w:val="109"/>
        </w:numPr>
      </w:pPr>
      <w:r>
        <w:t>kwetsbaar gebouw of locatie toevoegen – categorie I</w:t>
      </w:r>
    </w:p>
    <w:p w14:paraId="0091E17F" w14:textId="184E8E25" w:rsidR="00FD3CC3" w:rsidRPr="0097438B" w:rsidRDefault="00FD3CC3" w:rsidP="00152830">
      <w:pPr>
        <w:pStyle w:val="Lijstalinea"/>
        <w:numPr>
          <w:ilvl w:val="0"/>
          <w:numId w:val="109"/>
        </w:numPr>
      </w:pPr>
      <w:r>
        <w:t>kwetsbaar gebouw of locatie toevoegen – categorie II</w:t>
      </w:r>
    </w:p>
    <w:p w14:paraId="1DF3495F" w14:textId="77777777" w:rsidR="003032C9" w:rsidRDefault="003032C9" w:rsidP="003032C9">
      <w:pPr>
        <w:pStyle w:val="Tekstopmerking"/>
      </w:pPr>
      <w:r>
        <w:t>Geen begrippen</w:t>
      </w:r>
    </w:p>
    <w:p w14:paraId="4C7FB381" w14:textId="19527404" w:rsidR="003032C9" w:rsidRDefault="003032C9" w:rsidP="003032C9">
      <w:pPr>
        <w:pStyle w:val="Tekstopmerking"/>
      </w:pPr>
      <w:r>
        <w:t>Regelkwalificatie: anders geduid</w:t>
      </w:r>
    </w:p>
  </w:comment>
  <w:comment w:id="31" w:author="Martine Rotte" w:date="2022-08-19T09:07:00Z" w:initials="MR">
    <w:p w14:paraId="1B1747CD" w14:textId="10A98980" w:rsidR="00000786" w:rsidRDefault="00000786">
      <w:pPr>
        <w:pStyle w:val="Tekstopmerking"/>
      </w:pPr>
      <w:r>
        <w:rPr>
          <w:rStyle w:val="Verwijzingopmerking"/>
        </w:rPr>
        <w:annotationRef/>
      </w:r>
      <w:r w:rsidRPr="00E61B9D">
        <w:rPr>
          <w:color w:val="7030A0"/>
        </w:rPr>
        <w:t xml:space="preserve">Ter info: </w:t>
      </w:r>
      <w:r w:rsidR="002344A2" w:rsidRPr="00E61B9D">
        <w:rPr>
          <w:color w:val="7030A0"/>
        </w:rPr>
        <w:t xml:space="preserve">in ons OP is vaak gekozen voor een vergunningplicht, terwijl het casco vaker een meldplicht </w:t>
      </w:r>
      <w:r w:rsidR="00E61B9D">
        <w:rPr>
          <w:color w:val="7030A0"/>
        </w:rPr>
        <w:t>of geen meld- en geen vergunningplicht heeft</w:t>
      </w:r>
      <w:r w:rsidR="002344A2" w:rsidRPr="00E61B9D">
        <w:rPr>
          <w:color w:val="7030A0"/>
        </w:rPr>
        <w:t xml:space="preserve">. Wij hebben die vergunningplicht gekozen omdat dat zo zit in het BP Eureka (juni 2021, zie ruimtelijkeplannen) </w:t>
      </w:r>
    </w:p>
  </w:comment>
  <w:comment w:id="32" w:author="Emma Kakes" w:date="2022-02-04T09:16:00Z" w:initials="EK">
    <w:p w14:paraId="59DD475D" w14:textId="28C4413D" w:rsidR="002E32B5" w:rsidRDefault="002E32B5" w:rsidP="002E32B5">
      <w:pPr>
        <w:pStyle w:val="Tekstopmerking"/>
      </w:pPr>
      <w:r>
        <w:rPr>
          <w:rStyle w:val="Verwijzingopmerking"/>
        </w:rPr>
        <w:annotationRef/>
      </w:r>
      <w:r w:rsidR="009A133B">
        <w:t>Locatie</w:t>
      </w:r>
      <w:r>
        <w:t xml:space="preserve">: </w:t>
      </w:r>
      <w:r w:rsidR="00E154C9">
        <w:t>ambtsgebied.</w:t>
      </w:r>
    </w:p>
    <w:p w14:paraId="51CF9625" w14:textId="77777777" w:rsidR="003A4911" w:rsidRDefault="003A4911" w:rsidP="002E32B5">
      <w:pPr>
        <w:pStyle w:val="Tekstopmerking"/>
      </w:pPr>
      <w:r>
        <w:t>Verder annoteren niet nodig. Regel komt altijd naar voren.</w:t>
      </w:r>
    </w:p>
    <w:p w14:paraId="5A5CC7A6" w14:textId="77777777" w:rsidR="008E53F9" w:rsidRDefault="008E53F9" w:rsidP="002E32B5">
      <w:pPr>
        <w:pStyle w:val="Tekstopmerking"/>
      </w:pPr>
      <w:r>
        <w:t>Geen begrippen.</w:t>
      </w:r>
    </w:p>
    <w:p w14:paraId="2E33814D" w14:textId="20D23A3D" w:rsidR="00153157" w:rsidRDefault="000F2614" w:rsidP="002E32B5">
      <w:pPr>
        <w:pStyle w:val="Tekstopmerking"/>
      </w:pPr>
      <w:r>
        <w:t>Geen r</w:t>
      </w:r>
      <w:r w:rsidR="002338DA">
        <w:t>egelkwalificatie</w:t>
      </w:r>
      <w:r>
        <w:t>, want geen activiteit</w:t>
      </w:r>
    </w:p>
  </w:comment>
  <w:comment w:id="33" w:author="Martine Rotte" w:date="2022-08-19T09:34:00Z" w:initials="MR">
    <w:p w14:paraId="480DB308" w14:textId="26C5727D" w:rsidR="005A4813" w:rsidRPr="00D411EB" w:rsidRDefault="005A4813">
      <w:pPr>
        <w:pStyle w:val="Tekstopmerking"/>
        <w:rPr>
          <w:color w:val="7030A0"/>
        </w:rPr>
      </w:pPr>
      <w:r w:rsidRPr="00D411EB">
        <w:rPr>
          <w:rStyle w:val="Verwijzingopmerking"/>
          <w:color w:val="7030A0"/>
        </w:rPr>
        <w:annotationRef/>
      </w:r>
      <w:r w:rsidRPr="00D411EB">
        <w:rPr>
          <w:color w:val="7030A0"/>
        </w:rPr>
        <w:t>I.t.t. casco</w:t>
      </w:r>
      <w:r w:rsidR="00D411EB" w:rsidRPr="00D411EB">
        <w:rPr>
          <w:color w:val="7030A0"/>
        </w:rPr>
        <w:t>, waarin de Bruidsschat al is verwerkt, nemen wij een voorrangsbepaling op.</w:t>
      </w:r>
    </w:p>
  </w:comment>
  <w:comment w:id="34" w:author="Emma Kakes" w:date="2022-02-07T09:18:00Z" w:initials="EK">
    <w:p w14:paraId="3696CACE" w14:textId="1A876409" w:rsidR="008E53F9" w:rsidRDefault="008E53F9" w:rsidP="008E53F9">
      <w:pPr>
        <w:pStyle w:val="Tekstopmerking"/>
      </w:pPr>
      <w:r>
        <w:rPr>
          <w:rStyle w:val="Verwijzingopmerking"/>
        </w:rPr>
        <w:annotationRef/>
      </w:r>
      <w:r w:rsidR="009A133B">
        <w:t>Locatie</w:t>
      </w:r>
      <w:r>
        <w:t>: ambtsgebied.</w:t>
      </w:r>
    </w:p>
    <w:p w14:paraId="51EF0492" w14:textId="77777777" w:rsidR="008E53F9" w:rsidRDefault="008E53F9" w:rsidP="008E53F9">
      <w:pPr>
        <w:pStyle w:val="Tekstopmerking"/>
      </w:pPr>
      <w:r>
        <w:t>Verder annoteren niet nodig. Regel komt altijd naar voren.</w:t>
      </w:r>
    </w:p>
    <w:p w14:paraId="66829073" w14:textId="77777777" w:rsidR="008E53F9" w:rsidRDefault="008E53F9" w:rsidP="008E53F9">
      <w:pPr>
        <w:pStyle w:val="Tekstopmerking"/>
      </w:pPr>
      <w:r>
        <w:t>Geen begrippen.</w:t>
      </w:r>
    </w:p>
    <w:p w14:paraId="6B152B28" w14:textId="7C8CA047" w:rsidR="00F929A2" w:rsidRDefault="00E451B4" w:rsidP="008E53F9">
      <w:pPr>
        <w:pStyle w:val="Tekstopmerking"/>
      </w:pPr>
      <w:r>
        <w:t>Geen regelkwalificatie, want geen activiteit</w:t>
      </w:r>
    </w:p>
  </w:comment>
  <w:comment w:id="35" w:author="Emma Kakes" w:date="2022-02-04T09:17:00Z" w:initials="EK">
    <w:p w14:paraId="790C8314" w14:textId="6EAB1D53" w:rsidR="008E53F9" w:rsidRDefault="002D740A" w:rsidP="008E53F9">
      <w:pPr>
        <w:pStyle w:val="Tekstopmerking"/>
      </w:pPr>
      <w:r>
        <w:rPr>
          <w:rStyle w:val="Verwijzingopmerking"/>
        </w:rPr>
        <w:annotationRef/>
      </w:r>
      <w:r w:rsidR="009A133B">
        <w:t>Locatie</w:t>
      </w:r>
      <w:r w:rsidR="008E53F9">
        <w:t>: ambtsgebied.</w:t>
      </w:r>
    </w:p>
    <w:p w14:paraId="700D99C3" w14:textId="77777777" w:rsidR="008E53F9" w:rsidRDefault="008E53F9" w:rsidP="008E53F9">
      <w:pPr>
        <w:pStyle w:val="Tekstopmerking"/>
      </w:pPr>
      <w:r>
        <w:t>Verder annoteren niet nodig. Regel komt altijd naar voren.</w:t>
      </w:r>
    </w:p>
    <w:p w14:paraId="1A685B49" w14:textId="77777777" w:rsidR="002D740A" w:rsidRDefault="008E53F9" w:rsidP="008E53F9">
      <w:pPr>
        <w:pStyle w:val="Tekstopmerking"/>
      </w:pPr>
      <w:r>
        <w:t>Geen begrippen.</w:t>
      </w:r>
    </w:p>
    <w:p w14:paraId="009410E6" w14:textId="1735C0CA" w:rsidR="00F929A2" w:rsidRDefault="000F2614" w:rsidP="008E53F9">
      <w:pPr>
        <w:pStyle w:val="Tekstopmerking"/>
      </w:pPr>
      <w:r>
        <w:t>Geen regelkwalificatie, want geen activiteit</w:t>
      </w:r>
    </w:p>
  </w:comment>
  <w:comment w:id="36" w:author="Emma Kakes" w:date="2022-08-08T15:25:00Z" w:initials="EK">
    <w:p w14:paraId="243953C0" w14:textId="5D94F2C5" w:rsidR="0097012A" w:rsidRDefault="0097012A" w:rsidP="0097012A">
      <w:pPr>
        <w:pStyle w:val="Tekstopmerking"/>
      </w:pPr>
      <w:r>
        <w:rPr>
          <w:rStyle w:val="Verwijzingopmerking"/>
        </w:rPr>
        <w:annotationRef/>
      </w:r>
      <w:r>
        <w:t>Locatie: ambtsgebied</w:t>
      </w:r>
      <w:r>
        <w:br/>
        <w:t>Activiteiten:</w:t>
      </w:r>
    </w:p>
    <w:p w14:paraId="464EA41F" w14:textId="77777777" w:rsidR="0097012A" w:rsidRDefault="0097012A" w:rsidP="0097012A">
      <w:pPr>
        <w:pStyle w:val="Tekstopmerking"/>
      </w:pPr>
      <w:r>
        <w:t>Bouwen van een bouwwerk</w:t>
      </w:r>
    </w:p>
    <w:p w14:paraId="51FB1C04" w14:textId="77777777" w:rsidR="0097012A" w:rsidRDefault="0097012A" w:rsidP="0097012A">
      <w:pPr>
        <w:pStyle w:val="Tekstopmerking"/>
      </w:pPr>
      <w:r>
        <w:t>Bouwen van een hoofdgebouw</w:t>
      </w:r>
    </w:p>
    <w:p w14:paraId="296EAEBB" w14:textId="77777777" w:rsidR="0097012A" w:rsidRDefault="0097012A" w:rsidP="0097012A">
      <w:pPr>
        <w:pStyle w:val="Tekstopmerking"/>
      </w:pPr>
      <w:r>
        <w:t>Bouwen van een bijbehorend bouwwerk</w:t>
      </w:r>
    </w:p>
    <w:p w14:paraId="1631F748" w14:textId="77777777" w:rsidR="0097012A" w:rsidRDefault="0097012A" w:rsidP="0097012A">
      <w:pPr>
        <w:pStyle w:val="Tekstopmerking"/>
      </w:pPr>
      <w:r>
        <w:t>Bouwen van bouwwerk, geen gebouw zijnde</w:t>
      </w:r>
    </w:p>
    <w:p w14:paraId="15E8333D" w14:textId="77777777" w:rsidR="0097012A" w:rsidRDefault="0097012A" w:rsidP="0097012A">
      <w:pPr>
        <w:pStyle w:val="Tekstopmerking"/>
      </w:pPr>
      <w:r>
        <w:t>Geen begrip</w:t>
      </w:r>
    </w:p>
    <w:p w14:paraId="612F9EDD" w14:textId="080279D7" w:rsidR="0097012A" w:rsidRDefault="0097012A" w:rsidP="0097012A">
      <w:pPr>
        <w:pStyle w:val="Tekstopmerking"/>
      </w:pPr>
      <w:r>
        <w:t>Regelkwalificatie: anders geduid</w:t>
      </w:r>
    </w:p>
  </w:comment>
  <w:comment w:id="37" w:author="Emma Kakes" w:date="2022-02-04T09:57:00Z" w:initials="EK">
    <w:p w14:paraId="23DEDE5C" w14:textId="1CB814CC" w:rsidR="00003EE0" w:rsidRDefault="00003EE0" w:rsidP="00003EE0">
      <w:pPr>
        <w:pStyle w:val="Tekstopmerking"/>
      </w:pPr>
      <w:r>
        <w:rPr>
          <w:rStyle w:val="Verwijzingopmerking"/>
        </w:rPr>
        <w:annotationRef/>
      </w:r>
      <w:r>
        <w:rPr>
          <w:rStyle w:val="Verwijzingopmerking"/>
        </w:rPr>
        <w:annotationRef/>
      </w:r>
      <w:r w:rsidR="00C96874">
        <w:t>Locatie</w:t>
      </w:r>
      <w:r>
        <w:t xml:space="preserve">: </w:t>
      </w:r>
      <w:r w:rsidR="0097012A">
        <w:t>ambtsgebied</w:t>
      </w:r>
    </w:p>
    <w:p w14:paraId="380525AC" w14:textId="77777777" w:rsidR="00003EE0" w:rsidRDefault="00003EE0" w:rsidP="00003EE0">
      <w:pPr>
        <w:pStyle w:val="Tekstopmerking"/>
      </w:pPr>
      <w:r>
        <w:t>Geen gebiedsaanwijzing.</w:t>
      </w:r>
      <w:r>
        <w:br/>
        <w:t>Activiteiten:</w:t>
      </w:r>
    </w:p>
    <w:p w14:paraId="3882FE71" w14:textId="77777777" w:rsidR="00003EE0" w:rsidRDefault="00003EE0" w:rsidP="00003EE0">
      <w:pPr>
        <w:pStyle w:val="Tekstopmerking"/>
      </w:pPr>
      <w:r>
        <w:t>Bouwen van een bouwwerk</w:t>
      </w:r>
    </w:p>
    <w:p w14:paraId="14680F6B" w14:textId="77777777" w:rsidR="00003EE0" w:rsidRDefault="00003EE0" w:rsidP="00003EE0">
      <w:pPr>
        <w:pStyle w:val="Tekstopmerking"/>
      </w:pPr>
      <w:r>
        <w:t>Bouwen van een hoofdgebouw</w:t>
      </w:r>
    </w:p>
    <w:p w14:paraId="77243197" w14:textId="77777777" w:rsidR="00003EE0" w:rsidRDefault="00003EE0" w:rsidP="00003EE0">
      <w:pPr>
        <w:pStyle w:val="Tekstopmerking"/>
      </w:pPr>
      <w:r>
        <w:t>Bouwen van een bijbehorend bouwwerk</w:t>
      </w:r>
    </w:p>
    <w:p w14:paraId="428F7720" w14:textId="77777777" w:rsidR="00003EE0" w:rsidRDefault="00003EE0" w:rsidP="00003EE0">
      <w:pPr>
        <w:pStyle w:val="Tekstopmerking"/>
      </w:pPr>
      <w:r>
        <w:t>Bouwen van bouwwerk, geen gebouw zijnde.</w:t>
      </w:r>
    </w:p>
    <w:p w14:paraId="14D9D77A" w14:textId="77777777" w:rsidR="00003EE0" w:rsidRDefault="00003EE0" w:rsidP="00003EE0">
      <w:pPr>
        <w:pStyle w:val="Tekstopmerking"/>
      </w:pPr>
      <w:r>
        <w:t>Geen begrip</w:t>
      </w:r>
    </w:p>
    <w:p w14:paraId="042C166D" w14:textId="77777777" w:rsidR="00003EE0" w:rsidRDefault="00003EE0" w:rsidP="00003EE0">
      <w:pPr>
        <w:pStyle w:val="Tekstopmerking"/>
      </w:pPr>
      <w:r>
        <w:t>Regelkwalificatie: anders geduid</w:t>
      </w:r>
    </w:p>
  </w:comment>
  <w:comment w:id="38" w:author="Emma Kakes" w:date="2022-02-04T09:57:00Z" w:initials="EK">
    <w:p w14:paraId="001AFD99" w14:textId="464B06D1" w:rsidR="00003EE0" w:rsidRDefault="00003EE0" w:rsidP="00003EE0">
      <w:pPr>
        <w:pStyle w:val="Tekstopmerking"/>
      </w:pPr>
      <w:r>
        <w:rPr>
          <w:rStyle w:val="Verwijzingopmerking"/>
        </w:rPr>
        <w:annotationRef/>
      </w:r>
      <w:r>
        <w:rPr>
          <w:rStyle w:val="Verwijzingopmerking"/>
        </w:rPr>
        <w:annotationRef/>
      </w:r>
      <w:r w:rsidR="006A3A70">
        <w:t>Locatie: ambtsgebied</w:t>
      </w:r>
      <w:r>
        <w:br/>
        <w:t>Activiteiten:</w:t>
      </w:r>
    </w:p>
    <w:p w14:paraId="267F7C93" w14:textId="77777777" w:rsidR="00003EE0" w:rsidRDefault="00003EE0" w:rsidP="00003EE0">
      <w:pPr>
        <w:pStyle w:val="Tekstopmerking"/>
      </w:pPr>
      <w:r>
        <w:t>Bouwen van een bouwwerk</w:t>
      </w:r>
    </w:p>
    <w:p w14:paraId="03DACA68" w14:textId="77777777" w:rsidR="00003EE0" w:rsidRDefault="00003EE0" w:rsidP="00003EE0">
      <w:pPr>
        <w:pStyle w:val="Tekstopmerking"/>
      </w:pPr>
      <w:r>
        <w:t>Bouwen van een hoofdgebouw</w:t>
      </w:r>
    </w:p>
    <w:p w14:paraId="7B939FB7" w14:textId="77777777" w:rsidR="00003EE0" w:rsidRDefault="00003EE0" w:rsidP="00003EE0">
      <w:pPr>
        <w:pStyle w:val="Tekstopmerking"/>
      </w:pPr>
      <w:r>
        <w:t>Bouwen van een bijbehorend bouwwerk</w:t>
      </w:r>
    </w:p>
    <w:p w14:paraId="69632890" w14:textId="77777777" w:rsidR="00003EE0" w:rsidRDefault="00003EE0" w:rsidP="00003EE0">
      <w:pPr>
        <w:pStyle w:val="Tekstopmerking"/>
      </w:pPr>
      <w:r>
        <w:t>Bouwen van bouwwerk, geen gebouw zijnde</w:t>
      </w:r>
    </w:p>
    <w:p w14:paraId="1C180A89" w14:textId="77777777" w:rsidR="00003EE0" w:rsidRDefault="00003EE0" w:rsidP="00003EE0">
      <w:pPr>
        <w:pStyle w:val="Tekstopmerking"/>
      </w:pPr>
      <w:r>
        <w:t>Begrip: straatpeil.</w:t>
      </w:r>
    </w:p>
    <w:p w14:paraId="6158E4A9" w14:textId="77777777" w:rsidR="00003EE0" w:rsidRDefault="00003EE0" w:rsidP="00003EE0">
      <w:pPr>
        <w:pStyle w:val="Tekstopmerking"/>
      </w:pPr>
      <w:r>
        <w:t>Ondergeschikte bouwonderdelen is anders dan in de stelselcatalogus, daar is het bouwdelen. Wordt aangeraden op te nemen in begrippenlijst.</w:t>
      </w:r>
    </w:p>
    <w:p w14:paraId="2A491EC2" w14:textId="77777777" w:rsidR="00003EE0" w:rsidRDefault="00003EE0" w:rsidP="00003EE0">
      <w:pPr>
        <w:pStyle w:val="Tekstopmerking"/>
      </w:pPr>
      <w:r>
        <w:t>Regelkwalificatie: anders geduid</w:t>
      </w:r>
    </w:p>
  </w:comment>
  <w:comment w:id="39" w:author="Emma Kakes" w:date="2022-02-04T09:57:00Z" w:initials="EK">
    <w:p w14:paraId="3F32C9E8" w14:textId="15D7A884" w:rsidR="00003EE0" w:rsidRDefault="00003EE0" w:rsidP="00003EE0">
      <w:pPr>
        <w:pStyle w:val="Tekstopmerking"/>
      </w:pPr>
      <w:r>
        <w:rPr>
          <w:rStyle w:val="Verwijzingopmerking"/>
        </w:rPr>
        <w:annotationRef/>
      </w:r>
      <w:r>
        <w:rPr>
          <w:rStyle w:val="Verwijzingopmerking"/>
        </w:rPr>
        <w:annotationRef/>
      </w:r>
      <w:r w:rsidR="009A133B">
        <w:t>Locatie</w:t>
      </w:r>
      <w:r>
        <w:t xml:space="preserve">: </w:t>
      </w:r>
      <w:r w:rsidR="007819DE">
        <w:t>ambtsgebied</w:t>
      </w:r>
      <w:r>
        <w:br/>
        <w:t>Activiteiten:</w:t>
      </w:r>
    </w:p>
    <w:p w14:paraId="0010A3F7" w14:textId="6A9523C8" w:rsidR="00003EE0" w:rsidRDefault="00003EE0" w:rsidP="00003EE0">
      <w:pPr>
        <w:pStyle w:val="Tekstopmerking"/>
      </w:pPr>
      <w:r>
        <w:t>Bouwen van een bouwwerk</w:t>
      </w:r>
    </w:p>
    <w:p w14:paraId="196EEF08" w14:textId="77777777" w:rsidR="00003EE0" w:rsidRDefault="00003EE0" w:rsidP="00003EE0">
      <w:pPr>
        <w:pStyle w:val="Tekstopmerking"/>
      </w:pPr>
      <w:r>
        <w:t>Regelkwalificatie: vergunningplicht</w:t>
      </w:r>
    </w:p>
    <w:p w14:paraId="4FD4D781" w14:textId="77777777" w:rsidR="00003EE0" w:rsidRDefault="00003EE0" w:rsidP="00003EE0">
      <w:pPr>
        <w:pStyle w:val="Tekstopmerking"/>
      </w:pPr>
      <w:r>
        <w:t>Geen begrip.</w:t>
      </w:r>
      <w:r>
        <w:br/>
        <w:t xml:space="preserve">Bouwen en bouwwerk staan in Ow en mogen niet opgenomen worden in </w:t>
      </w:r>
      <w:proofErr w:type="spellStart"/>
      <w:r>
        <w:t>oplan</w:t>
      </w:r>
      <w:proofErr w:type="spellEnd"/>
      <w:r>
        <w:t>.</w:t>
      </w:r>
    </w:p>
  </w:comment>
  <w:comment w:id="40" w:author="Emma Kakes" w:date="2022-02-04T09:58:00Z" w:initials="EK">
    <w:p w14:paraId="335C4FF1" w14:textId="7E13BE4B" w:rsidR="00003EE0" w:rsidRDefault="00003EE0" w:rsidP="00003EE0">
      <w:pPr>
        <w:pStyle w:val="Tekstopmerking"/>
      </w:pPr>
      <w:r>
        <w:rPr>
          <w:rStyle w:val="Verwijzingopmerking"/>
        </w:rPr>
        <w:annotationRef/>
      </w:r>
      <w:r w:rsidR="009A133B">
        <w:t>Locatie</w:t>
      </w:r>
      <w:r>
        <w:t xml:space="preserve">: </w:t>
      </w:r>
      <w:r w:rsidR="00E378AB">
        <w:t>ambtsgebied</w:t>
      </w:r>
    </w:p>
    <w:p w14:paraId="77739D46" w14:textId="15E8D10A" w:rsidR="00003EE0" w:rsidRDefault="00003EE0" w:rsidP="00003EE0">
      <w:pPr>
        <w:pStyle w:val="Tekstopmerking"/>
      </w:pPr>
      <w:r>
        <w:t>Activiteiten:</w:t>
      </w:r>
    </w:p>
    <w:p w14:paraId="296586A2" w14:textId="77777777" w:rsidR="00003EE0" w:rsidRDefault="00003EE0" w:rsidP="00003EE0">
      <w:pPr>
        <w:pStyle w:val="Tekstopmerking"/>
      </w:pPr>
      <w:r>
        <w:t>Bouwen van een bouwwerk</w:t>
      </w:r>
    </w:p>
    <w:p w14:paraId="36EAC699" w14:textId="77777777" w:rsidR="00003EE0" w:rsidRDefault="00003EE0" w:rsidP="00003EE0">
      <w:pPr>
        <w:pStyle w:val="Tekstopmerking"/>
      </w:pPr>
      <w:r>
        <w:t>Bouwen van een hoofdgebouw</w:t>
      </w:r>
    </w:p>
    <w:p w14:paraId="67D1BBF0" w14:textId="77777777" w:rsidR="00003EE0" w:rsidRDefault="00003EE0" w:rsidP="00003EE0">
      <w:pPr>
        <w:pStyle w:val="Tekstopmerking"/>
      </w:pPr>
      <w:r>
        <w:t>Bouwen van een bijbehorend bouwwerk</w:t>
      </w:r>
    </w:p>
    <w:p w14:paraId="7423D6A7" w14:textId="77777777" w:rsidR="00003EE0" w:rsidRDefault="00003EE0" w:rsidP="00003EE0">
      <w:pPr>
        <w:pStyle w:val="Tekstopmerking"/>
      </w:pPr>
      <w:r>
        <w:t>Bouwen van bouwwerk, geen gebouw zijnde</w:t>
      </w:r>
    </w:p>
    <w:p w14:paraId="1DEEB729" w14:textId="77777777" w:rsidR="00003EE0" w:rsidRDefault="00003EE0" w:rsidP="00003EE0">
      <w:pPr>
        <w:pStyle w:val="Tekstopmerking"/>
      </w:pPr>
      <w:r>
        <w:t>Regelkwalificatie: vergunningplicht</w:t>
      </w:r>
    </w:p>
    <w:p w14:paraId="69F56859" w14:textId="77777777" w:rsidR="00003EE0" w:rsidRDefault="00003EE0" w:rsidP="00003EE0">
      <w:pPr>
        <w:pStyle w:val="Tekstopmerking"/>
      </w:pPr>
      <w:r>
        <w:t>Begrip: straatpeil</w:t>
      </w:r>
    </w:p>
  </w:comment>
  <w:comment w:id="41" w:author="Emma Kakes" w:date="2022-08-03T09:24:00Z" w:initials="EK">
    <w:p w14:paraId="1E500BC5" w14:textId="77777777" w:rsidR="008C6C55" w:rsidRPr="004F54A3" w:rsidRDefault="008C6C55" w:rsidP="008C6C55">
      <w:pPr>
        <w:pStyle w:val="Tekstopmerking"/>
        <w:rPr>
          <w:color w:val="92D050"/>
        </w:rPr>
      </w:pPr>
      <w:r>
        <w:rPr>
          <w:rStyle w:val="Verwijzingopmerking"/>
        </w:rPr>
        <w:annotationRef/>
      </w:r>
      <w:r w:rsidRPr="000425FE">
        <w:rPr>
          <w:color w:val="00B050"/>
        </w:rPr>
        <w:t>Verwijst naar artikel hierboven ‘aanwijzing vergunningplichtige gevallen’.</w:t>
      </w:r>
    </w:p>
  </w:comment>
  <w:comment w:id="42" w:author="Emma Kakes" w:date="2022-02-04T09:58:00Z" w:initials="EK">
    <w:p w14:paraId="51E4F6D9" w14:textId="5D2B16D5" w:rsidR="00003EE0" w:rsidRDefault="00003EE0" w:rsidP="00003EE0">
      <w:pPr>
        <w:pStyle w:val="Tekstopmerking"/>
      </w:pPr>
      <w:r>
        <w:rPr>
          <w:rStyle w:val="Verwijzingopmerking"/>
        </w:rPr>
        <w:annotationRef/>
      </w:r>
      <w:r w:rsidR="009A133B">
        <w:t>Locatie</w:t>
      </w:r>
      <w:r>
        <w:t xml:space="preserve">: </w:t>
      </w:r>
      <w:r w:rsidR="00E378AB">
        <w:t>ambtsgebied</w:t>
      </w:r>
      <w:r>
        <w:br/>
        <w:t>Activiteiten:</w:t>
      </w:r>
    </w:p>
    <w:p w14:paraId="57DECD3B" w14:textId="77777777" w:rsidR="00003EE0" w:rsidRDefault="00003EE0" w:rsidP="00003EE0">
      <w:pPr>
        <w:pStyle w:val="Tekstopmerking"/>
      </w:pPr>
      <w:r>
        <w:t>Bouwen van een bouwwerk</w:t>
      </w:r>
    </w:p>
    <w:p w14:paraId="19742794" w14:textId="77777777" w:rsidR="00003EE0" w:rsidRDefault="00003EE0" w:rsidP="00003EE0">
      <w:pPr>
        <w:pStyle w:val="Tekstopmerking"/>
      </w:pPr>
      <w:r>
        <w:t>Bouwen van een hoofdgebouw</w:t>
      </w:r>
    </w:p>
    <w:p w14:paraId="181F15C3" w14:textId="77777777" w:rsidR="00003EE0" w:rsidRDefault="00003EE0" w:rsidP="00003EE0">
      <w:pPr>
        <w:pStyle w:val="Tekstopmerking"/>
      </w:pPr>
      <w:r>
        <w:t>Bouwen van een bijbehorend bouwwerk</w:t>
      </w:r>
    </w:p>
    <w:p w14:paraId="7B9287C5" w14:textId="77777777" w:rsidR="00003EE0" w:rsidRDefault="00003EE0" w:rsidP="00003EE0">
      <w:pPr>
        <w:pStyle w:val="Tekstopmerking"/>
      </w:pPr>
      <w:r>
        <w:t>Bouwen van bouwwerk, geen gebouw zijnde</w:t>
      </w:r>
    </w:p>
    <w:p w14:paraId="3F6F77AB" w14:textId="77777777" w:rsidR="00003EE0" w:rsidRDefault="00003EE0" w:rsidP="00003EE0">
      <w:pPr>
        <w:pStyle w:val="Tekstopmerking"/>
      </w:pPr>
      <w:r>
        <w:t>Regelkwalificatie: vergunningplicht</w:t>
      </w:r>
    </w:p>
    <w:p w14:paraId="324EB290" w14:textId="77777777" w:rsidR="00003EE0" w:rsidRDefault="00003EE0" w:rsidP="00003EE0">
      <w:pPr>
        <w:pStyle w:val="Tekstopmerking"/>
      </w:pPr>
      <w:r>
        <w:t>Geen begrippen.</w:t>
      </w:r>
    </w:p>
  </w:comment>
  <w:comment w:id="43" w:author="Emma Kakes" w:date="2022-08-08T15:29:00Z" w:initials="EK">
    <w:p w14:paraId="3619B487" w14:textId="5789ABE2" w:rsidR="00E378AB" w:rsidRPr="000425FE" w:rsidRDefault="00E378AB">
      <w:pPr>
        <w:pStyle w:val="Tekstopmerking"/>
        <w:rPr>
          <w:color w:val="00B050"/>
        </w:rPr>
      </w:pPr>
      <w:r w:rsidRPr="000425FE">
        <w:rPr>
          <w:rStyle w:val="Verwijzingopmerking"/>
          <w:color w:val="00B050"/>
        </w:rPr>
        <w:annotationRef/>
      </w:r>
      <w:r w:rsidRPr="000425FE">
        <w:rPr>
          <w:color w:val="00B050"/>
        </w:rPr>
        <w:t>Verwijst naar artikel hierboven ‘aanwijzing vergunningplichtige gevallen’.</w:t>
      </w:r>
    </w:p>
  </w:comment>
  <w:comment w:id="44" w:author="Emma Kakes" w:date="2022-02-04T09:58:00Z" w:initials="EK">
    <w:p w14:paraId="1025172E" w14:textId="02860C0B" w:rsidR="00003EE0" w:rsidRDefault="00003EE0" w:rsidP="00003EE0">
      <w:pPr>
        <w:pStyle w:val="Tekstopmerking"/>
      </w:pPr>
      <w:r>
        <w:rPr>
          <w:rStyle w:val="Verwijzingopmerking"/>
        </w:rPr>
        <w:annotationRef/>
      </w:r>
      <w:r w:rsidR="009A133B">
        <w:t>Locatie</w:t>
      </w:r>
      <w:r>
        <w:t>: Eureka zone gevelafstand 1</w:t>
      </w:r>
    </w:p>
    <w:p w14:paraId="79F70385" w14:textId="77777777" w:rsidR="00003EE0" w:rsidRDefault="00003EE0" w:rsidP="00003EE0">
      <w:pPr>
        <w:pStyle w:val="Tekstopmerking"/>
      </w:pPr>
      <w:r>
        <w:t>Geen gebiedsaanwijzing.</w:t>
      </w:r>
      <w:r>
        <w:br/>
        <w:t>Activiteiten:</w:t>
      </w:r>
    </w:p>
    <w:p w14:paraId="144EEDEB" w14:textId="77777777" w:rsidR="00003EE0" w:rsidRDefault="00003EE0" w:rsidP="00003EE0">
      <w:pPr>
        <w:pStyle w:val="Tekstopmerking"/>
      </w:pPr>
      <w:r>
        <w:t>Bouwen van een bouwwerk</w:t>
      </w:r>
    </w:p>
    <w:p w14:paraId="330A19BA" w14:textId="77777777" w:rsidR="00003EE0" w:rsidRDefault="00003EE0" w:rsidP="00003EE0">
      <w:pPr>
        <w:pStyle w:val="Tekstopmerking"/>
      </w:pPr>
      <w:r>
        <w:t>Bouwen van een hoofdgebouw</w:t>
      </w:r>
    </w:p>
    <w:p w14:paraId="2589C7BE" w14:textId="77777777" w:rsidR="00003EE0" w:rsidRDefault="00003EE0" w:rsidP="00003EE0">
      <w:pPr>
        <w:pStyle w:val="Tekstopmerking"/>
      </w:pPr>
      <w:r>
        <w:t>Bouwen van een bijbehorend bouwwerk</w:t>
      </w:r>
    </w:p>
    <w:p w14:paraId="31C08F54" w14:textId="77777777" w:rsidR="00003EE0" w:rsidRDefault="00003EE0" w:rsidP="00003EE0">
      <w:pPr>
        <w:pStyle w:val="Tekstopmerking"/>
      </w:pPr>
      <w:r>
        <w:t>Bouwen van bouwwerk, geen gebouw zijnde</w:t>
      </w:r>
    </w:p>
    <w:p w14:paraId="4347520C" w14:textId="77777777" w:rsidR="00003EE0" w:rsidRDefault="00003EE0" w:rsidP="00003EE0">
      <w:pPr>
        <w:pStyle w:val="Tekstopmerking"/>
      </w:pPr>
      <w:r>
        <w:t>Regelkwalificatie: vergunningplicht</w:t>
      </w:r>
    </w:p>
    <w:p w14:paraId="2223699B" w14:textId="77777777" w:rsidR="00003EE0" w:rsidRDefault="00003EE0" w:rsidP="00003EE0">
      <w:pPr>
        <w:pStyle w:val="Tekstopmerking"/>
      </w:pPr>
      <w:r>
        <w:t>Geen begrip</w:t>
      </w:r>
    </w:p>
    <w:p w14:paraId="43973194" w14:textId="77777777" w:rsidR="00003EE0" w:rsidRDefault="00003EE0" w:rsidP="00003EE0">
      <w:pPr>
        <w:pStyle w:val="Tekstopmerking"/>
      </w:pPr>
      <w:r>
        <w:t xml:space="preserve">Norm opnemen in </w:t>
      </w:r>
      <w:proofErr w:type="spellStart"/>
      <w:r>
        <w:t>tercera</w:t>
      </w:r>
      <w:proofErr w:type="spellEnd"/>
    </w:p>
  </w:comment>
  <w:comment w:id="45" w:author="Emma Kakes" w:date="2022-02-04T09:59:00Z" w:initials="EK">
    <w:p w14:paraId="1A55E58B" w14:textId="7453AF66" w:rsidR="00003EE0" w:rsidRDefault="00003EE0" w:rsidP="00003EE0">
      <w:pPr>
        <w:pStyle w:val="Tekstopmerking"/>
      </w:pPr>
      <w:r>
        <w:rPr>
          <w:rStyle w:val="Verwijzingopmerking"/>
        </w:rPr>
        <w:annotationRef/>
      </w:r>
      <w:r w:rsidR="009A133B">
        <w:t>Locatie</w:t>
      </w:r>
      <w:r>
        <w:t>: Eureka zone gevelafstand 2</w:t>
      </w:r>
    </w:p>
    <w:p w14:paraId="6C53B2C0" w14:textId="77777777" w:rsidR="00003EE0" w:rsidRDefault="00003EE0" w:rsidP="00003EE0">
      <w:pPr>
        <w:pStyle w:val="Tekstopmerking"/>
      </w:pPr>
      <w:r>
        <w:t>Geen gebiedsaanwijzing.</w:t>
      </w:r>
      <w:r>
        <w:br/>
        <w:t>Activiteiten:</w:t>
      </w:r>
    </w:p>
    <w:p w14:paraId="61FD64DC" w14:textId="77777777" w:rsidR="00003EE0" w:rsidRDefault="00003EE0" w:rsidP="00003EE0">
      <w:pPr>
        <w:pStyle w:val="Tekstopmerking"/>
      </w:pPr>
      <w:r>
        <w:t>Bouwen van een bouwwerk</w:t>
      </w:r>
    </w:p>
    <w:p w14:paraId="51134887" w14:textId="77777777" w:rsidR="00003EE0" w:rsidRDefault="00003EE0" w:rsidP="00003EE0">
      <w:pPr>
        <w:pStyle w:val="Tekstopmerking"/>
      </w:pPr>
      <w:r>
        <w:t>Bouwen van een hoofdgebouw</w:t>
      </w:r>
    </w:p>
    <w:p w14:paraId="6BD23F81" w14:textId="77777777" w:rsidR="00003EE0" w:rsidRDefault="00003EE0" w:rsidP="00003EE0">
      <w:pPr>
        <w:pStyle w:val="Tekstopmerking"/>
      </w:pPr>
      <w:r>
        <w:t>Bouwen van een bijbehorend bouwwerk</w:t>
      </w:r>
    </w:p>
    <w:p w14:paraId="7BDB173E" w14:textId="77777777" w:rsidR="00003EE0" w:rsidRDefault="00003EE0" w:rsidP="00003EE0">
      <w:pPr>
        <w:pStyle w:val="Tekstopmerking"/>
      </w:pPr>
      <w:r>
        <w:t>Bouwen van bouwwerk, geen gebouw zijnde</w:t>
      </w:r>
    </w:p>
    <w:p w14:paraId="1F17AE92" w14:textId="77777777" w:rsidR="00003EE0" w:rsidRDefault="00003EE0" w:rsidP="00003EE0">
      <w:pPr>
        <w:pStyle w:val="Tekstopmerking"/>
      </w:pPr>
      <w:r>
        <w:t>Regelkwalificatie: vergunningplicht</w:t>
      </w:r>
    </w:p>
    <w:p w14:paraId="6A90D30E" w14:textId="77777777" w:rsidR="00003EE0" w:rsidRDefault="00003EE0" w:rsidP="00003EE0">
      <w:pPr>
        <w:pStyle w:val="Tekstopmerking"/>
      </w:pPr>
      <w:r>
        <w:t>Norm opnemen: 15 m?</w:t>
      </w:r>
    </w:p>
    <w:p w14:paraId="50FDACE2" w14:textId="77777777" w:rsidR="00003EE0" w:rsidRDefault="00003EE0" w:rsidP="00003EE0">
      <w:pPr>
        <w:pStyle w:val="Tekstopmerking"/>
      </w:pPr>
      <w:r>
        <w:t>Geen begrip</w:t>
      </w:r>
    </w:p>
  </w:comment>
  <w:comment w:id="46" w:author="Emma Kakes" w:date="2022-02-04T09:59:00Z" w:initials="EK">
    <w:p w14:paraId="2EDE2A0D" w14:textId="5517ED5D" w:rsidR="00003EE0" w:rsidRDefault="00003EE0" w:rsidP="00003EE0">
      <w:pPr>
        <w:pStyle w:val="Tekstopmerking"/>
      </w:pPr>
      <w:r>
        <w:rPr>
          <w:rStyle w:val="Verwijzingopmerking"/>
        </w:rPr>
        <w:annotationRef/>
      </w:r>
      <w:r w:rsidR="009A133B">
        <w:t>Locatie</w:t>
      </w:r>
      <w:r>
        <w:t>: Eureka zone gevelafstand 3</w:t>
      </w:r>
    </w:p>
    <w:p w14:paraId="1C00074C" w14:textId="77777777" w:rsidR="00003EE0" w:rsidRDefault="00003EE0" w:rsidP="00003EE0">
      <w:pPr>
        <w:pStyle w:val="Tekstopmerking"/>
      </w:pPr>
      <w:r>
        <w:t>Geen gebiedsaanwijzing.</w:t>
      </w:r>
      <w:r>
        <w:br/>
        <w:t>Activiteiten:</w:t>
      </w:r>
    </w:p>
    <w:p w14:paraId="4824A887" w14:textId="77777777" w:rsidR="00003EE0" w:rsidRDefault="00003EE0" w:rsidP="00003EE0">
      <w:pPr>
        <w:pStyle w:val="Tekstopmerking"/>
      </w:pPr>
      <w:r>
        <w:t>Bouwen van een bouwwerk</w:t>
      </w:r>
    </w:p>
    <w:p w14:paraId="41622C8B" w14:textId="77777777" w:rsidR="00003EE0" w:rsidRDefault="00003EE0" w:rsidP="00003EE0">
      <w:pPr>
        <w:pStyle w:val="Tekstopmerking"/>
      </w:pPr>
      <w:r>
        <w:t>Bouwen van een hoofdgebouw</w:t>
      </w:r>
    </w:p>
    <w:p w14:paraId="6E53A0BE" w14:textId="77777777" w:rsidR="00003EE0" w:rsidRDefault="00003EE0" w:rsidP="00003EE0">
      <w:pPr>
        <w:pStyle w:val="Tekstopmerking"/>
      </w:pPr>
      <w:r>
        <w:t>Bouwen van een bijbehorend bouwwerk</w:t>
      </w:r>
    </w:p>
    <w:p w14:paraId="194A8778" w14:textId="77777777" w:rsidR="00003EE0" w:rsidRDefault="00003EE0" w:rsidP="00003EE0">
      <w:pPr>
        <w:pStyle w:val="Tekstopmerking"/>
      </w:pPr>
      <w:r>
        <w:t>Bouwen van bouwwerk, geen gebouw zijnde</w:t>
      </w:r>
    </w:p>
    <w:p w14:paraId="5B3BD68A" w14:textId="77777777" w:rsidR="00003EE0" w:rsidRDefault="00003EE0" w:rsidP="00003EE0">
      <w:pPr>
        <w:pStyle w:val="Tekstopmerking"/>
      </w:pPr>
      <w:r>
        <w:t>Regelkwalificatie: vergunningplicht</w:t>
      </w:r>
    </w:p>
    <w:p w14:paraId="21A26512" w14:textId="77777777" w:rsidR="00003EE0" w:rsidRDefault="00003EE0" w:rsidP="00003EE0">
      <w:pPr>
        <w:pStyle w:val="Tekstopmerking"/>
      </w:pPr>
      <w:r>
        <w:t>Norm opnemen: 10 m?</w:t>
      </w:r>
    </w:p>
    <w:p w14:paraId="6E0C1D75" w14:textId="77777777" w:rsidR="00003EE0" w:rsidRDefault="00003EE0" w:rsidP="00003EE0">
      <w:pPr>
        <w:pStyle w:val="Tekstopmerking"/>
      </w:pPr>
      <w:r>
        <w:t>Geen begrip</w:t>
      </w:r>
    </w:p>
  </w:comment>
  <w:comment w:id="47" w:author="Emma Kakes" w:date="2022-08-08T15:30:00Z" w:initials="EK">
    <w:p w14:paraId="09CCDF4B" w14:textId="39895088" w:rsidR="00003F57" w:rsidRDefault="00003F57" w:rsidP="00003F57">
      <w:pPr>
        <w:pStyle w:val="Tekstopmerking"/>
      </w:pPr>
      <w:r>
        <w:rPr>
          <w:rStyle w:val="Verwijzingopmerking"/>
        </w:rPr>
        <w:annotationRef/>
      </w:r>
      <w:r>
        <w:rPr>
          <w:rStyle w:val="Verwijzingopmerking"/>
        </w:rPr>
        <w:annotationRef/>
      </w:r>
      <w:r>
        <w:rPr>
          <w:rStyle w:val="Verwijzingopmerking"/>
        </w:rPr>
        <w:annotationRef/>
      </w:r>
      <w:r w:rsidR="009A133B">
        <w:t>Locatie</w:t>
      </w:r>
      <w:r>
        <w:t>: ambtsgebied</w:t>
      </w:r>
    </w:p>
    <w:p w14:paraId="139EE856" w14:textId="77777777" w:rsidR="00003F57" w:rsidRDefault="00003F57" w:rsidP="00003F57">
      <w:pPr>
        <w:pStyle w:val="Tekstopmerking"/>
      </w:pPr>
      <w:r>
        <w:t>Geen gebiedsaanwijzing.</w:t>
      </w:r>
      <w:r>
        <w:br/>
        <w:t>Activiteiten:</w:t>
      </w:r>
    </w:p>
    <w:p w14:paraId="5243E589" w14:textId="77777777" w:rsidR="00003F57" w:rsidRDefault="00003F57" w:rsidP="00003F57">
      <w:pPr>
        <w:pStyle w:val="Tekstopmerking"/>
      </w:pPr>
      <w:r>
        <w:t xml:space="preserve">bouwen van een hoofdgebouw hangt onder bouwen van een bouwwerk in de functionele structuur, daarom hoeft bouwen van een bouwwerk er niet los bij opgenomen te worden. </w:t>
      </w:r>
    </w:p>
    <w:p w14:paraId="11C99EC0" w14:textId="77777777" w:rsidR="00003F57" w:rsidRDefault="00003F57" w:rsidP="00003F57">
      <w:pPr>
        <w:pStyle w:val="Tekstopmerking"/>
      </w:pPr>
      <w:r>
        <w:t>Geen begrip</w:t>
      </w:r>
    </w:p>
    <w:p w14:paraId="30DF3F6E" w14:textId="3664A7E9" w:rsidR="00003F57" w:rsidRDefault="00003F57">
      <w:pPr>
        <w:pStyle w:val="Tekstopmerking"/>
      </w:pPr>
      <w:r>
        <w:t>Regelkwalificatie: vergunningplicht</w:t>
      </w:r>
    </w:p>
  </w:comment>
  <w:comment w:id="48" w:author="Emma Kakes" w:date="2022-02-04T10:00:00Z" w:initials="EK">
    <w:p w14:paraId="184DE8B4" w14:textId="213DA7E6" w:rsidR="00003EE0" w:rsidRDefault="00003EE0" w:rsidP="00003EE0">
      <w:pPr>
        <w:pStyle w:val="Tekstopmerking"/>
      </w:pPr>
      <w:r>
        <w:rPr>
          <w:rStyle w:val="Verwijzingopmerking"/>
        </w:rPr>
        <w:annotationRef/>
      </w:r>
      <w:r w:rsidR="009A133B">
        <w:t>Locatie</w:t>
      </w:r>
      <w:r>
        <w:t xml:space="preserve">: </w:t>
      </w:r>
      <w:r w:rsidR="00E87B27">
        <w:t>ambtsgebied</w:t>
      </w:r>
    </w:p>
    <w:p w14:paraId="7FE50486" w14:textId="77777777" w:rsidR="00003EE0" w:rsidRDefault="00003EE0" w:rsidP="00003EE0">
      <w:pPr>
        <w:pStyle w:val="Tekstopmerking"/>
      </w:pPr>
      <w:r>
        <w:t>Geen gebiedsaanwijzing.</w:t>
      </w:r>
      <w:r>
        <w:br/>
        <w:t>Activiteit:</w:t>
      </w:r>
    </w:p>
    <w:p w14:paraId="0FEB7F4B" w14:textId="77777777" w:rsidR="00003EE0" w:rsidRDefault="00003EE0" w:rsidP="00003EE0">
      <w:pPr>
        <w:pStyle w:val="Tekstopmerking"/>
      </w:pPr>
      <w:r>
        <w:t>Bouwen van een hoofdgebouw</w:t>
      </w:r>
    </w:p>
    <w:p w14:paraId="587F2867" w14:textId="77777777" w:rsidR="00003EE0" w:rsidRDefault="00003EE0" w:rsidP="00003EE0">
      <w:pPr>
        <w:pStyle w:val="Tekstopmerking"/>
      </w:pPr>
      <w:r>
        <w:t>Geen begrip</w:t>
      </w:r>
    </w:p>
    <w:p w14:paraId="213DCE30" w14:textId="77777777" w:rsidR="00003EE0" w:rsidRDefault="00003EE0" w:rsidP="00003EE0">
      <w:pPr>
        <w:pStyle w:val="Tekstopmerking"/>
      </w:pPr>
      <w:r>
        <w:t>Regelkwalificatie: vergunningplicht</w:t>
      </w:r>
    </w:p>
  </w:comment>
  <w:comment w:id="49" w:author="Emma Kakes" w:date="2022-02-04T10:00:00Z" w:initials="EK">
    <w:p w14:paraId="3615C178" w14:textId="77777777" w:rsidR="008F6A56" w:rsidRDefault="008F6A56" w:rsidP="008F6A56">
      <w:pPr>
        <w:pStyle w:val="Tekstopmerking"/>
      </w:pPr>
      <w:r>
        <w:rPr>
          <w:rStyle w:val="Verwijzingopmerking"/>
        </w:rPr>
        <w:annotationRef/>
      </w:r>
      <w:r>
        <w:t>Locatie: ambtsgebied</w:t>
      </w:r>
    </w:p>
    <w:p w14:paraId="7BABDD13" w14:textId="77777777" w:rsidR="008F6A56" w:rsidRDefault="008F6A56" w:rsidP="008F6A56">
      <w:pPr>
        <w:pStyle w:val="Tekstopmerking"/>
      </w:pPr>
      <w:r>
        <w:t>Geen gebiedsaanwijzing.</w:t>
      </w:r>
      <w:r>
        <w:br/>
        <w:t>Activiteiten:</w:t>
      </w:r>
    </w:p>
    <w:p w14:paraId="0B4D22DC" w14:textId="77777777" w:rsidR="008F6A56" w:rsidRDefault="008F6A56" w:rsidP="008F6A56">
      <w:pPr>
        <w:pStyle w:val="Tekstopmerking"/>
      </w:pPr>
      <w:r>
        <w:t>Bouwen van een hoofdgebouw</w:t>
      </w:r>
    </w:p>
    <w:p w14:paraId="293EF644" w14:textId="77777777" w:rsidR="008F6A56" w:rsidRDefault="008F6A56" w:rsidP="008F6A56">
      <w:pPr>
        <w:pStyle w:val="Tekstopmerking"/>
      </w:pPr>
      <w:r>
        <w:t xml:space="preserve">Geen begrip. Hoofdgebouw wordt gedefinieerd in </w:t>
      </w:r>
      <w:proofErr w:type="spellStart"/>
      <w:r>
        <w:t>Bbl</w:t>
      </w:r>
      <w:proofErr w:type="spellEnd"/>
      <w:r>
        <w:t xml:space="preserve">. Bouwen in Ow. </w:t>
      </w:r>
    </w:p>
    <w:p w14:paraId="6F7A45D9" w14:textId="77777777" w:rsidR="008F6A56" w:rsidRDefault="008F6A56" w:rsidP="008F6A56">
      <w:pPr>
        <w:pStyle w:val="Tekstopmerking"/>
      </w:pPr>
      <w:r>
        <w:t>Regelkwalificatie: vergunningplicht</w:t>
      </w:r>
    </w:p>
  </w:comment>
  <w:comment w:id="50" w:author="Emma Kakes" w:date="2022-02-04T10:01:00Z" w:initials="EK">
    <w:p w14:paraId="3DD9515C" w14:textId="0A4A13EB" w:rsidR="00003EE0" w:rsidRDefault="00003EE0" w:rsidP="00003EE0">
      <w:pPr>
        <w:pStyle w:val="Tekstopmerking"/>
      </w:pPr>
      <w:r>
        <w:rPr>
          <w:rStyle w:val="Verwijzingopmerking"/>
        </w:rPr>
        <w:annotationRef/>
      </w:r>
      <w:r w:rsidR="009A133B">
        <w:t>Locatie</w:t>
      </w:r>
      <w:r>
        <w:t xml:space="preserve">: </w:t>
      </w:r>
      <w:r w:rsidR="00E87B27">
        <w:t>ambtsgebied</w:t>
      </w:r>
    </w:p>
    <w:p w14:paraId="551303F9" w14:textId="77777777" w:rsidR="00003EE0" w:rsidRDefault="00003EE0" w:rsidP="00003EE0">
      <w:pPr>
        <w:pStyle w:val="Tekstopmerking"/>
      </w:pPr>
      <w:r>
        <w:t>Geen gebiedsaanwijzing.</w:t>
      </w:r>
      <w:r>
        <w:br/>
        <w:t>Activiteiten:</w:t>
      </w:r>
    </w:p>
    <w:p w14:paraId="558C4138" w14:textId="77777777" w:rsidR="00003EE0" w:rsidRDefault="00003EE0" w:rsidP="00003EE0">
      <w:pPr>
        <w:pStyle w:val="Tekstopmerking"/>
      </w:pPr>
      <w:r>
        <w:t>Bouwen van een hoofdgebouw</w:t>
      </w:r>
    </w:p>
    <w:p w14:paraId="00AEF26A" w14:textId="77777777" w:rsidR="00003EE0" w:rsidRDefault="00003EE0" w:rsidP="00003EE0">
      <w:pPr>
        <w:pStyle w:val="Tekstopmerking"/>
      </w:pPr>
      <w:r>
        <w:t>Geen begrip</w:t>
      </w:r>
    </w:p>
    <w:p w14:paraId="529683A7" w14:textId="77777777" w:rsidR="00003EE0" w:rsidRDefault="00003EE0" w:rsidP="00003EE0">
      <w:pPr>
        <w:pStyle w:val="Tekstopmerking"/>
      </w:pPr>
      <w:r>
        <w:t>Regelkwalificatie: vergunningplicht</w:t>
      </w:r>
    </w:p>
  </w:comment>
  <w:comment w:id="51" w:author="Emma Kakes" w:date="2022-08-08T15:31:00Z" w:initials="EK">
    <w:p w14:paraId="0A3DBF9D" w14:textId="197571C1" w:rsidR="00E87B27" w:rsidRDefault="00E87B27">
      <w:pPr>
        <w:pStyle w:val="Tekstopmerking"/>
      </w:pPr>
      <w:r>
        <w:rPr>
          <w:rStyle w:val="Verwijzingopmerking"/>
        </w:rPr>
        <w:annotationRef/>
      </w:r>
      <w:r w:rsidRPr="000425FE">
        <w:rPr>
          <w:rStyle w:val="Verwijzingopmerking"/>
          <w:color w:val="00B050"/>
        </w:rPr>
        <w:t>Verwijst naar</w:t>
      </w:r>
      <w:r w:rsidR="00C754E3" w:rsidRPr="000425FE">
        <w:rPr>
          <w:rStyle w:val="Verwijzingopmerking"/>
          <w:color w:val="00B050"/>
        </w:rPr>
        <w:t xml:space="preserve"> aanvraagvereisten uit de paragraaf 5.2.1</w:t>
      </w:r>
    </w:p>
  </w:comment>
  <w:comment w:id="52" w:author="Emma Kakes" w:date="2022-02-04T10:01:00Z" w:initials="EK">
    <w:p w14:paraId="734591E1" w14:textId="084DB158" w:rsidR="00003EE0" w:rsidRDefault="00003EE0" w:rsidP="00003EE0">
      <w:pPr>
        <w:pStyle w:val="Tekstopmerking"/>
      </w:pPr>
      <w:r>
        <w:rPr>
          <w:rStyle w:val="Verwijzingopmerking"/>
        </w:rPr>
        <w:annotationRef/>
      </w:r>
      <w:r w:rsidR="009A133B">
        <w:t>Locatie</w:t>
      </w:r>
      <w:r>
        <w:t xml:space="preserve">: </w:t>
      </w:r>
      <w:r w:rsidR="00C754E3">
        <w:t>ambtsgebied</w:t>
      </w:r>
    </w:p>
    <w:p w14:paraId="4EFA65D7" w14:textId="77777777" w:rsidR="00003EE0" w:rsidRDefault="00003EE0" w:rsidP="00003EE0">
      <w:pPr>
        <w:pStyle w:val="Tekstopmerking"/>
      </w:pPr>
      <w:r>
        <w:t>Geen gebiedsaanwijzing.</w:t>
      </w:r>
      <w:r>
        <w:br/>
        <w:t>Activiteiten:</w:t>
      </w:r>
    </w:p>
    <w:p w14:paraId="7721C1BE" w14:textId="77777777" w:rsidR="00003EE0" w:rsidRDefault="00003EE0" w:rsidP="00003EE0">
      <w:pPr>
        <w:pStyle w:val="Tekstopmerking"/>
      </w:pPr>
      <w:r>
        <w:t>Bouwen van een hoofdgebouw</w:t>
      </w:r>
    </w:p>
    <w:p w14:paraId="651291A7" w14:textId="77777777" w:rsidR="00003EE0" w:rsidRDefault="00003EE0" w:rsidP="00003EE0">
      <w:pPr>
        <w:pStyle w:val="Tekstopmerking"/>
      </w:pPr>
      <w:r>
        <w:t>Begrip: bebouwingspercentage</w:t>
      </w:r>
    </w:p>
    <w:p w14:paraId="146AA8C9" w14:textId="77777777" w:rsidR="00003EE0" w:rsidRDefault="00003EE0" w:rsidP="00003EE0">
      <w:pPr>
        <w:pStyle w:val="Tekstopmerking"/>
      </w:pPr>
      <w:r>
        <w:t>Regelkwalificatie: vergunningplicht</w:t>
      </w:r>
    </w:p>
    <w:p w14:paraId="5AD9D6D3" w14:textId="06CF56D9" w:rsidR="00003EE0" w:rsidRDefault="00003EE0" w:rsidP="00003EE0">
      <w:pPr>
        <w:pStyle w:val="Tekstopmerking"/>
      </w:pPr>
      <w:r>
        <w:t xml:space="preserve">Omgevingsnormen: 11,5m. </w:t>
      </w:r>
    </w:p>
    <w:p w14:paraId="72133225" w14:textId="3461AD14" w:rsidR="00003EE0" w:rsidRDefault="00003EE0" w:rsidP="00003EE0">
      <w:pPr>
        <w:pStyle w:val="Tekstopmerking"/>
      </w:pPr>
      <w:r>
        <w:t>Maximum bouwhoogte toevoegen per gebouw</w:t>
      </w:r>
      <w:r w:rsidR="00EA395E">
        <w:t xml:space="preserve"> (zie bestemmingsplan Linie-Doornbos, Eureka)</w:t>
      </w:r>
    </w:p>
    <w:p w14:paraId="38335E25" w14:textId="179B4834" w:rsidR="00003EE0" w:rsidRDefault="00003EE0" w:rsidP="00003EE0">
      <w:pPr>
        <w:pStyle w:val="Tekstopmerking"/>
      </w:pPr>
      <w:r>
        <w:t>Bebouwingspercentage 70%</w:t>
      </w:r>
    </w:p>
  </w:comment>
  <w:comment w:id="53" w:author="Emma Kakes" w:date="2022-08-19T12:24:00Z" w:initials="EK">
    <w:p w14:paraId="544FBA87" w14:textId="5D647122" w:rsidR="005160F1" w:rsidRPr="00C90F1D" w:rsidRDefault="005160F1">
      <w:pPr>
        <w:pStyle w:val="Tekstopmerking"/>
        <w:rPr>
          <w:color w:val="7030A0"/>
        </w:rPr>
      </w:pPr>
      <w:r w:rsidRPr="00C90F1D">
        <w:rPr>
          <w:rStyle w:val="Verwijzingopmerking"/>
          <w:color w:val="7030A0"/>
        </w:rPr>
        <w:annotationRef/>
      </w:r>
      <w:r w:rsidRPr="00C90F1D">
        <w:rPr>
          <w:color w:val="7030A0"/>
        </w:rPr>
        <w:t>Obv BP Eureka</w:t>
      </w:r>
    </w:p>
  </w:comment>
  <w:comment w:id="54" w:author="Emma Kakes" w:date="2022-02-04T10:01:00Z" w:initials="EK">
    <w:p w14:paraId="1A74DD74" w14:textId="3DAA5725" w:rsidR="00942410" w:rsidRDefault="00003EE0" w:rsidP="00003EE0">
      <w:pPr>
        <w:pStyle w:val="Tekstopmerking"/>
      </w:pPr>
      <w:r>
        <w:rPr>
          <w:rStyle w:val="Verwijzingopmerking"/>
        </w:rPr>
        <w:annotationRef/>
      </w:r>
      <w:r w:rsidR="009A133B">
        <w:t>Locatie</w:t>
      </w:r>
      <w:r>
        <w:t xml:space="preserve">: </w:t>
      </w:r>
      <w:r w:rsidR="00942410">
        <w:t xml:space="preserve">ambtsgebied </w:t>
      </w:r>
    </w:p>
    <w:p w14:paraId="5B3FB229" w14:textId="0A2076A9" w:rsidR="00003EE0" w:rsidRDefault="00003EE0" w:rsidP="00003EE0">
      <w:pPr>
        <w:pStyle w:val="Tekstopmerking"/>
      </w:pPr>
      <w:r>
        <w:t>Geen gebiedsaanwijzing.</w:t>
      </w:r>
      <w:r>
        <w:br/>
        <w:t>Activiteiten:</w:t>
      </w:r>
    </w:p>
    <w:p w14:paraId="35A2C715" w14:textId="77777777" w:rsidR="00003EE0" w:rsidRDefault="00003EE0" w:rsidP="00003EE0">
      <w:pPr>
        <w:pStyle w:val="Tekstopmerking"/>
      </w:pPr>
      <w:r>
        <w:t>Bouwen van een hoofdgebouw</w:t>
      </w:r>
    </w:p>
    <w:p w14:paraId="40BC3198" w14:textId="77777777" w:rsidR="00003EE0" w:rsidRDefault="00003EE0" w:rsidP="00003EE0">
      <w:pPr>
        <w:pStyle w:val="Tekstopmerking"/>
      </w:pPr>
      <w:r>
        <w:t>Regelkwalificatie: vergunningplicht</w:t>
      </w:r>
    </w:p>
    <w:p w14:paraId="0EC75A35" w14:textId="77777777" w:rsidR="00003EE0" w:rsidRDefault="00003EE0" w:rsidP="00003EE0">
      <w:pPr>
        <w:pStyle w:val="Tekstopmerking"/>
      </w:pPr>
      <w:r>
        <w:t>Geen begrip.</w:t>
      </w:r>
    </w:p>
  </w:comment>
  <w:comment w:id="56" w:author="Emma Kakes" w:date="2022-08-08T15:49:00Z" w:initials="EK">
    <w:p w14:paraId="12759A7D" w14:textId="3E9B9FE9" w:rsidR="00B13D3E" w:rsidRDefault="00B13D3E" w:rsidP="00B13D3E">
      <w:pPr>
        <w:pStyle w:val="Tekstopmerking"/>
      </w:pPr>
      <w:r>
        <w:rPr>
          <w:rStyle w:val="Verwijzingopmerking"/>
        </w:rPr>
        <w:annotationRef/>
      </w:r>
      <w:r w:rsidR="009A133B">
        <w:t>Locatie</w:t>
      </w:r>
      <w:r>
        <w:t>: ambtsgebied</w:t>
      </w:r>
    </w:p>
    <w:p w14:paraId="44B4798A" w14:textId="77777777" w:rsidR="00B13D3E" w:rsidRPr="00544613" w:rsidRDefault="00B13D3E" w:rsidP="00B13D3E">
      <w:pPr>
        <w:pStyle w:val="Tekstopmerking"/>
      </w:pPr>
      <w:r>
        <w:t>Geen gebiedsaanwijzing.</w:t>
      </w:r>
      <w:r>
        <w:br/>
        <w:t>Activiteiten:</w:t>
      </w:r>
    </w:p>
    <w:p w14:paraId="5AA76B96" w14:textId="77777777" w:rsidR="00B13D3E" w:rsidRDefault="00B13D3E" w:rsidP="00B13D3E">
      <w:pPr>
        <w:pStyle w:val="Tekstopmerking"/>
      </w:pPr>
      <w:r>
        <w:t>Bouwen van een bijbehorend bouwwerk</w:t>
      </w:r>
    </w:p>
    <w:p w14:paraId="63D74C21" w14:textId="77777777" w:rsidR="00B13D3E" w:rsidRDefault="00B13D3E" w:rsidP="00B13D3E">
      <w:pPr>
        <w:pStyle w:val="Tekstopmerking"/>
      </w:pPr>
      <w:r>
        <w:t>Geen begrip. Bijbehorend bouwwerk is gedefinieerd in Bbl.</w:t>
      </w:r>
    </w:p>
    <w:p w14:paraId="218F6925" w14:textId="55908ABE" w:rsidR="00B13D3E" w:rsidRDefault="00B13D3E" w:rsidP="00B13D3E">
      <w:pPr>
        <w:pStyle w:val="Tekstopmerking"/>
      </w:pPr>
      <w:r>
        <w:t>Regelkwalificatie: vergunningplicht</w:t>
      </w:r>
    </w:p>
  </w:comment>
  <w:comment w:id="57" w:author="Emma Kakes" w:date="2022-02-07T12:05:00Z" w:initials="EK">
    <w:p w14:paraId="4E52588A" w14:textId="3FE8146F" w:rsidR="00003EE0" w:rsidRDefault="00003EE0" w:rsidP="00003EE0">
      <w:pPr>
        <w:pStyle w:val="Tekstopmerking"/>
      </w:pPr>
      <w:r>
        <w:rPr>
          <w:rStyle w:val="Verwijzingopmerking"/>
        </w:rPr>
        <w:annotationRef/>
      </w:r>
      <w:r w:rsidR="009A133B">
        <w:t>Locatie</w:t>
      </w:r>
      <w:r>
        <w:t xml:space="preserve">: </w:t>
      </w:r>
      <w:r w:rsidR="00B13D3E">
        <w:t>ambtsgebied</w:t>
      </w:r>
    </w:p>
    <w:p w14:paraId="481B8F1B" w14:textId="77777777" w:rsidR="00003EE0" w:rsidRDefault="00003EE0" w:rsidP="00003EE0">
      <w:pPr>
        <w:pStyle w:val="Tekstopmerking"/>
      </w:pPr>
      <w:r>
        <w:t>Geen gebiedsaanwijzing.</w:t>
      </w:r>
      <w:r>
        <w:br/>
        <w:t>Activiteiten:</w:t>
      </w:r>
    </w:p>
    <w:p w14:paraId="644DEB01" w14:textId="77777777" w:rsidR="00003EE0" w:rsidRDefault="00003EE0" w:rsidP="00003EE0">
      <w:pPr>
        <w:pStyle w:val="Tekstopmerking"/>
      </w:pPr>
      <w:r>
        <w:t>Bouwen van een bijbehorend bouwwerk</w:t>
      </w:r>
    </w:p>
    <w:p w14:paraId="1C3D6A4B" w14:textId="77777777" w:rsidR="00003EE0" w:rsidRDefault="00003EE0" w:rsidP="00003EE0">
      <w:pPr>
        <w:pStyle w:val="Tekstopmerking"/>
      </w:pPr>
      <w:r>
        <w:t xml:space="preserve">Geen begrip. </w:t>
      </w:r>
    </w:p>
    <w:p w14:paraId="7B238C6B" w14:textId="77777777" w:rsidR="00003EE0" w:rsidRDefault="00003EE0" w:rsidP="00003EE0">
      <w:pPr>
        <w:pStyle w:val="Tekstopmerking"/>
      </w:pPr>
      <w:r>
        <w:t>Regelkwalificatie: vergunningplicht</w:t>
      </w:r>
    </w:p>
  </w:comment>
  <w:comment w:id="58" w:author="Emma Kakes" w:date="2022-02-07T12:06:00Z" w:initials="EK">
    <w:p w14:paraId="1DCEE886" w14:textId="46970CA2" w:rsidR="00003EE0" w:rsidRDefault="00003EE0" w:rsidP="00003EE0">
      <w:pPr>
        <w:pStyle w:val="Tekstopmerking"/>
      </w:pPr>
      <w:r>
        <w:rPr>
          <w:rStyle w:val="Verwijzingopmerking"/>
        </w:rPr>
        <w:annotationRef/>
      </w:r>
      <w:r w:rsidR="009A133B">
        <w:t>Locatie</w:t>
      </w:r>
      <w:r>
        <w:t xml:space="preserve">: </w:t>
      </w:r>
      <w:r w:rsidR="00223213">
        <w:t>ambtsgebied</w:t>
      </w:r>
    </w:p>
    <w:p w14:paraId="25BB15B4" w14:textId="77777777" w:rsidR="00003EE0" w:rsidRDefault="00003EE0" w:rsidP="00003EE0">
      <w:pPr>
        <w:pStyle w:val="Tekstopmerking"/>
      </w:pPr>
      <w:r>
        <w:t>Geen gebiedsaanwijzing.</w:t>
      </w:r>
      <w:r>
        <w:br/>
        <w:t>Activiteiten:</w:t>
      </w:r>
    </w:p>
    <w:p w14:paraId="153C56A3" w14:textId="77777777" w:rsidR="00003EE0" w:rsidRDefault="00003EE0" w:rsidP="00003EE0">
      <w:pPr>
        <w:pStyle w:val="Tekstopmerking"/>
      </w:pPr>
      <w:r>
        <w:t>Bouwen van een bijbehorend bouwwerk</w:t>
      </w:r>
    </w:p>
    <w:p w14:paraId="46D46030" w14:textId="36662F17" w:rsidR="00003EE0" w:rsidRDefault="00003EE0" w:rsidP="00003EE0">
      <w:pPr>
        <w:pStyle w:val="Tekstopmerking"/>
      </w:pPr>
      <w:r>
        <w:t xml:space="preserve">Geen begrip. </w:t>
      </w:r>
    </w:p>
    <w:p w14:paraId="5C7AFB62" w14:textId="77777777" w:rsidR="00003EE0" w:rsidRDefault="00003EE0" w:rsidP="00003EE0">
      <w:pPr>
        <w:pStyle w:val="Tekstopmerking"/>
      </w:pPr>
      <w:r>
        <w:t>Regelkwalificatie: vergunningplicht</w:t>
      </w:r>
    </w:p>
    <w:p w14:paraId="750AD8A8" w14:textId="77777777" w:rsidR="00003EE0" w:rsidRDefault="00003EE0" w:rsidP="00003EE0">
      <w:pPr>
        <w:pStyle w:val="Tekstopmerking"/>
      </w:pPr>
      <w:r>
        <w:t>Voor nu nog geen normen opgenomen.</w:t>
      </w:r>
    </w:p>
  </w:comment>
  <w:comment w:id="59" w:author="Emma Kakes" w:date="2022-08-19T12:26:00Z" w:initials="EK">
    <w:p w14:paraId="066A78B3" w14:textId="7A97868D" w:rsidR="006A631C" w:rsidRDefault="006A631C">
      <w:pPr>
        <w:pStyle w:val="Tekstopmerking"/>
      </w:pPr>
      <w:r>
        <w:rPr>
          <w:rStyle w:val="Verwijzingopmerking"/>
        </w:rPr>
        <w:annotationRef/>
      </w:r>
      <w:r w:rsidR="004A0A5E" w:rsidRPr="006E4293">
        <w:rPr>
          <w:color w:val="7030A0"/>
        </w:rPr>
        <w:t xml:space="preserve">I.t.t. de algemene regels uit de staalkaart geldt in BP Eureka een vergunningplicht voor bijbehorende bouwwerken. De regels uit paragraaf 5.2.8 </w:t>
      </w:r>
      <w:r w:rsidR="006E4293" w:rsidRPr="006E4293">
        <w:rPr>
          <w:color w:val="7030A0"/>
        </w:rPr>
        <w:t xml:space="preserve">zijn op het BP gebaseerd. </w:t>
      </w:r>
    </w:p>
  </w:comment>
  <w:comment w:id="60" w:author="Emma Kakes" w:date="2022-02-07T12:11:00Z" w:initials="EK">
    <w:p w14:paraId="191F326E" w14:textId="617345F8" w:rsidR="00223213" w:rsidRDefault="00003EE0" w:rsidP="00223213">
      <w:pPr>
        <w:pStyle w:val="Tekstopmerking"/>
      </w:pPr>
      <w:r>
        <w:rPr>
          <w:rStyle w:val="Verwijzingopmerking"/>
        </w:rPr>
        <w:annotationRef/>
      </w:r>
      <w:r>
        <w:rPr>
          <w:rStyle w:val="Verwijzingopmerking"/>
        </w:rPr>
        <w:annotationRef/>
      </w:r>
      <w:r w:rsidR="009A133B">
        <w:t>Locatie</w:t>
      </w:r>
      <w:r>
        <w:t xml:space="preserve">: </w:t>
      </w:r>
      <w:r w:rsidR="00223213">
        <w:t>ambtsgebied</w:t>
      </w:r>
    </w:p>
    <w:p w14:paraId="30FFA795" w14:textId="77777777" w:rsidR="00003EE0" w:rsidRDefault="00003EE0" w:rsidP="00003EE0">
      <w:pPr>
        <w:pStyle w:val="Tekstopmerking"/>
      </w:pPr>
      <w:r>
        <w:t>Geen gebiedsaanwijzing.</w:t>
      </w:r>
      <w:r>
        <w:br/>
        <w:t>Activiteiten:</w:t>
      </w:r>
    </w:p>
    <w:p w14:paraId="5ACCD4FF" w14:textId="77777777" w:rsidR="00003EE0" w:rsidRDefault="00003EE0" w:rsidP="00003EE0">
      <w:pPr>
        <w:pStyle w:val="Tekstopmerking"/>
      </w:pPr>
      <w:r>
        <w:t>Bouwen van een bijbehorend bouwwerk</w:t>
      </w:r>
    </w:p>
    <w:p w14:paraId="7F141A9E" w14:textId="77777777" w:rsidR="00003EE0" w:rsidRDefault="00003EE0" w:rsidP="00003EE0">
      <w:pPr>
        <w:pStyle w:val="Tekstopmerking"/>
      </w:pPr>
      <w:r>
        <w:t xml:space="preserve">Geen begrip. </w:t>
      </w:r>
    </w:p>
    <w:p w14:paraId="414E1363" w14:textId="77777777" w:rsidR="00003EE0" w:rsidRDefault="00003EE0" w:rsidP="00003EE0">
      <w:pPr>
        <w:pStyle w:val="Tekstopmerking"/>
      </w:pPr>
      <w:r>
        <w:t>Regelkwalificatie: vergunningplicht</w:t>
      </w:r>
    </w:p>
  </w:comment>
  <w:comment w:id="61" w:author="Emma Kakes" w:date="2022-08-08T15:50:00Z" w:initials="EK">
    <w:p w14:paraId="25F625FE" w14:textId="0C59963C" w:rsidR="00223213" w:rsidRDefault="00223213">
      <w:pPr>
        <w:pStyle w:val="Tekstopmerking"/>
      </w:pPr>
      <w:r>
        <w:rPr>
          <w:rStyle w:val="Verwijzingopmerking"/>
        </w:rPr>
        <w:annotationRef/>
      </w:r>
      <w:r w:rsidRPr="000425FE">
        <w:rPr>
          <w:color w:val="00B050"/>
        </w:rPr>
        <w:t>Verwijst naar aanvraagvereisten in paragraaf 5.2.1</w:t>
      </w:r>
    </w:p>
  </w:comment>
  <w:comment w:id="62" w:author="Emma Kakes" w:date="2022-02-07T12:11:00Z" w:initials="EK">
    <w:p w14:paraId="7597609C" w14:textId="01A1A21A" w:rsidR="00223213" w:rsidRDefault="00003EE0" w:rsidP="00223213">
      <w:pPr>
        <w:pStyle w:val="Tekstopmerking"/>
      </w:pPr>
      <w:r>
        <w:rPr>
          <w:rStyle w:val="Verwijzingopmerking"/>
        </w:rPr>
        <w:annotationRef/>
      </w:r>
      <w:r w:rsidR="009A133B">
        <w:t>Locatie</w:t>
      </w:r>
      <w:r>
        <w:t xml:space="preserve">: </w:t>
      </w:r>
      <w:r w:rsidR="00223213">
        <w:t>ambtsgebied</w:t>
      </w:r>
    </w:p>
    <w:p w14:paraId="2890A29D" w14:textId="77777777" w:rsidR="00003EE0" w:rsidRDefault="00003EE0" w:rsidP="00003EE0">
      <w:pPr>
        <w:pStyle w:val="Tekstopmerking"/>
      </w:pPr>
      <w:r>
        <w:t>Geen gebiedsaanwijzing.</w:t>
      </w:r>
      <w:r>
        <w:br/>
        <w:t>Activiteiten:</w:t>
      </w:r>
    </w:p>
    <w:p w14:paraId="4FBB18B5" w14:textId="77777777" w:rsidR="00003EE0" w:rsidRDefault="00003EE0" w:rsidP="00003EE0">
      <w:pPr>
        <w:pStyle w:val="Tekstopmerking"/>
      </w:pPr>
      <w:r>
        <w:t>Bouwen van een bijbehorend bouwwerk</w:t>
      </w:r>
    </w:p>
    <w:p w14:paraId="57AFB005" w14:textId="77777777" w:rsidR="00003EE0" w:rsidRDefault="00003EE0" w:rsidP="00003EE0">
      <w:pPr>
        <w:pStyle w:val="Tekstopmerking"/>
      </w:pPr>
      <w:r>
        <w:t xml:space="preserve">Geen begrip. </w:t>
      </w:r>
    </w:p>
    <w:p w14:paraId="0A00889C" w14:textId="77777777" w:rsidR="00003EE0" w:rsidRDefault="00003EE0" w:rsidP="00003EE0">
      <w:pPr>
        <w:pStyle w:val="Tekstopmerking"/>
      </w:pPr>
      <w:r>
        <w:t>Regelkwalificatie: vergunningplicht</w:t>
      </w:r>
    </w:p>
  </w:comment>
  <w:comment w:id="63" w:author="Emma Kakes" w:date="2022-08-08T15:51:00Z" w:initials="EK">
    <w:p w14:paraId="63E52C20" w14:textId="0563A5B1" w:rsidR="00223213" w:rsidRDefault="00223213">
      <w:pPr>
        <w:pStyle w:val="Tekstopmerking"/>
      </w:pPr>
      <w:r>
        <w:rPr>
          <w:rStyle w:val="Verwijzingopmerking"/>
        </w:rPr>
        <w:annotationRef/>
      </w:r>
      <w:r>
        <w:t>Verwijst naar de beoordelingsregels in paragraaf 5.2.1</w:t>
      </w:r>
    </w:p>
  </w:comment>
  <w:comment w:id="64" w:author="Emma Kakes" w:date="2022-02-07T12:11:00Z" w:initials="EK">
    <w:p w14:paraId="6A0C95DA" w14:textId="63380329" w:rsidR="00223213" w:rsidRDefault="00003EE0" w:rsidP="00223213">
      <w:pPr>
        <w:pStyle w:val="Tekstopmerking"/>
      </w:pPr>
      <w:r>
        <w:rPr>
          <w:rStyle w:val="Verwijzingopmerking"/>
        </w:rPr>
        <w:annotationRef/>
      </w:r>
      <w:r w:rsidR="009A133B">
        <w:t>Locatie</w:t>
      </w:r>
      <w:r>
        <w:t xml:space="preserve">: </w:t>
      </w:r>
      <w:r w:rsidR="00223213">
        <w:t>ambtsgebied</w:t>
      </w:r>
    </w:p>
    <w:p w14:paraId="0A5FDF50" w14:textId="77777777" w:rsidR="00003EE0" w:rsidRDefault="00003EE0" w:rsidP="00003EE0">
      <w:pPr>
        <w:pStyle w:val="Tekstopmerking"/>
      </w:pPr>
      <w:r>
        <w:t>Geen gebiedsaanwijzing.</w:t>
      </w:r>
      <w:r>
        <w:br/>
        <w:t>Activiteiten:</w:t>
      </w:r>
    </w:p>
    <w:p w14:paraId="1B06C90C" w14:textId="77777777" w:rsidR="00003EE0" w:rsidRDefault="00003EE0" w:rsidP="00003EE0">
      <w:pPr>
        <w:pStyle w:val="Tekstopmerking"/>
      </w:pPr>
      <w:r>
        <w:t>Bouwen van een bouwwerk, geen gebouw zijnde</w:t>
      </w:r>
    </w:p>
    <w:p w14:paraId="6E5B81B0" w14:textId="77777777" w:rsidR="00003EE0" w:rsidRDefault="00003EE0" w:rsidP="00003EE0">
      <w:pPr>
        <w:pStyle w:val="Tekstopmerking"/>
      </w:pPr>
      <w:r>
        <w:t>Geen begrip. Type bouwwerk is gedefinieerd in Bbl</w:t>
      </w:r>
    </w:p>
    <w:p w14:paraId="478B1CD8" w14:textId="77777777" w:rsidR="00003EE0" w:rsidRDefault="00003EE0" w:rsidP="00003EE0">
      <w:pPr>
        <w:pStyle w:val="Tekstopmerking"/>
      </w:pPr>
      <w:r>
        <w:t>Regelkwalificatie: vergunningplicht</w:t>
      </w:r>
    </w:p>
  </w:comment>
  <w:comment w:id="65" w:author="Emma Kakes" w:date="2022-08-19T12:28:00Z" w:initials="EK">
    <w:p w14:paraId="7CFAE683" w14:textId="1C68A40D" w:rsidR="00DC0F92" w:rsidRDefault="00DC0F92">
      <w:pPr>
        <w:pStyle w:val="Tekstopmerking"/>
      </w:pPr>
      <w:r>
        <w:rPr>
          <w:rStyle w:val="Verwijzingopmerking"/>
        </w:rPr>
        <w:annotationRef/>
      </w:r>
      <w:r w:rsidRPr="00DC0F92">
        <w:rPr>
          <w:color w:val="7030A0"/>
        </w:rPr>
        <w:t xml:space="preserve">Bouwwerken geen gebouwen zijnde, zijn in BP Eureka vergunningplichtig waarbij bepaalde afmetingseisen gelden. Paragraaf 5.2.9 en de 2 opvolgende paragrafen over deze bouwwerken zijn op het BP gebaseerd. </w:t>
      </w:r>
    </w:p>
  </w:comment>
  <w:comment w:id="66" w:author="Emma Kakes" w:date="2022-08-08T15:50:00Z" w:initials="EK">
    <w:p w14:paraId="1ED0015B" w14:textId="459EF945" w:rsidR="00223213" w:rsidRDefault="00223213" w:rsidP="00223213">
      <w:pPr>
        <w:pStyle w:val="Tekstopmerking"/>
      </w:pPr>
      <w:r>
        <w:rPr>
          <w:rStyle w:val="Verwijzingopmerking"/>
        </w:rPr>
        <w:annotationRef/>
      </w:r>
      <w:r w:rsidR="009A133B">
        <w:t>Locatie</w:t>
      </w:r>
      <w:r>
        <w:t>: ambtsgebied</w:t>
      </w:r>
    </w:p>
    <w:p w14:paraId="2CD0CB70" w14:textId="77777777" w:rsidR="00223213" w:rsidRDefault="00223213" w:rsidP="00223213">
      <w:pPr>
        <w:pStyle w:val="Tekstopmerking"/>
      </w:pPr>
      <w:r>
        <w:t>Geen gebiedsaanwijzing.</w:t>
      </w:r>
      <w:r>
        <w:br/>
        <w:t>Activiteiten:</w:t>
      </w:r>
    </w:p>
    <w:p w14:paraId="24329B90" w14:textId="014B1B4E" w:rsidR="00223213" w:rsidRDefault="00223213" w:rsidP="00223213">
      <w:pPr>
        <w:pStyle w:val="Tekstopmerking"/>
      </w:pPr>
      <w:r>
        <w:t>Bouwen van een bouwwerk, geen gebouw zijnde</w:t>
      </w:r>
    </w:p>
    <w:p w14:paraId="4486B5F5" w14:textId="77777777" w:rsidR="00223213" w:rsidRDefault="00223213" w:rsidP="00223213">
      <w:pPr>
        <w:pStyle w:val="Tekstopmerking"/>
      </w:pPr>
      <w:r>
        <w:t xml:space="preserve">Geen begrip. Type bouwwerk is gedefinieerd in Bbl. </w:t>
      </w:r>
    </w:p>
    <w:p w14:paraId="1214B51C" w14:textId="7EFF5F40" w:rsidR="00223213" w:rsidRDefault="00223213" w:rsidP="00223213">
      <w:pPr>
        <w:pStyle w:val="Tekstopmerking"/>
      </w:pPr>
      <w:r>
        <w:t>Regelkwalificatie: vergunningplicht</w:t>
      </w:r>
    </w:p>
  </w:comment>
  <w:comment w:id="67" w:author="Emma Kakes" w:date="2022-02-07T12:13:00Z" w:initials="EK">
    <w:p w14:paraId="2A227BB5" w14:textId="34F1E978" w:rsidR="00003EE0" w:rsidRDefault="00003EE0" w:rsidP="00003EE0">
      <w:pPr>
        <w:pStyle w:val="Tekstopmerking"/>
      </w:pPr>
      <w:r>
        <w:rPr>
          <w:rStyle w:val="Verwijzingopmerking"/>
        </w:rPr>
        <w:annotationRef/>
      </w:r>
      <w:r w:rsidR="009A133B">
        <w:t>Locatie</w:t>
      </w:r>
      <w:r>
        <w:t xml:space="preserve">: </w:t>
      </w:r>
      <w:r w:rsidR="00223213">
        <w:t>ambtsgebied</w:t>
      </w:r>
    </w:p>
    <w:p w14:paraId="07F08CB9" w14:textId="77777777" w:rsidR="00003EE0" w:rsidRDefault="00003EE0" w:rsidP="00003EE0">
      <w:pPr>
        <w:pStyle w:val="Tekstopmerking"/>
      </w:pPr>
      <w:r>
        <w:t>Geen gebiedsaanwijzing.</w:t>
      </w:r>
      <w:r>
        <w:br/>
        <w:t>Activiteiten:</w:t>
      </w:r>
    </w:p>
    <w:p w14:paraId="415744E4" w14:textId="22AAC8BD" w:rsidR="00003EE0" w:rsidRDefault="00003EE0" w:rsidP="00003EE0">
      <w:pPr>
        <w:pStyle w:val="Tekstopmerking"/>
      </w:pPr>
      <w:r>
        <w:t>Bouwen van een bouwwerk, geen gebouw zijnde</w:t>
      </w:r>
    </w:p>
    <w:p w14:paraId="4BFABB24" w14:textId="77777777" w:rsidR="00003EE0" w:rsidRDefault="00003EE0" w:rsidP="00003EE0">
      <w:pPr>
        <w:pStyle w:val="Tekstopmerking"/>
      </w:pPr>
      <w:r>
        <w:t xml:space="preserve">Geen begrip. </w:t>
      </w:r>
    </w:p>
    <w:p w14:paraId="6CEA2586" w14:textId="77777777" w:rsidR="00003EE0" w:rsidRDefault="00003EE0" w:rsidP="00003EE0">
      <w:pPr>
        <w:pStyle w:val="Tekstopmerking"/>
      </w:pPr>
      <w:r>
        <w:t>Regelkwalificatie: vergunningplicht</w:t>
      </w:r>
    </w:p>
  </w:comment>
  <w:comment w:id="68" w:author="Emma Kakes" w:date="2022-02-07T12:13:00Z" w:initials="EK">
    <w:p w14:paraId="6DAE7086" w14:textId="0803E71B" w:rsidR="00003EE0" w:rsidRDefault="00003EE0" w:rsidP="00003EE0">
      <w:pPr>
        <w:pStyle w:val="Tekstopmerking"/>
      </w:pPr>
      <w:r>
        <w:rPr>
          <w:rStyle w:val="Verwijzingopmerking"/>
        </w:rPr>
        <w:annotationRef/>
      </w:r>
      <w:r w:rsidR="009A133B">
        <w:t>Locatie</w:t>
      </w:r>
      <w:r>
        <w:t xml:space="preserve">: </w:t>
      </w:r>
      <w:r w:rsidR="00223213">
        <w:t>ambtsgebied</w:t>
      </w:r>
    </w:p>
    <w:p w14:paraId="581FC5C8" w14:textId="77777777" w:rsidR="00003EE0" w:rsidRDefault="00003EE0" w:rsidP="00003EE0">
      <w:pPr>
        <w:pStyle w:val="Tekstopmerking"/>
      </w:pPr>
      <w:r>
        <w:t>Geen gebiedsaanwijzing.</w:t>
      </w:r>
      <w:r>
        <w:br/>
        <w:t>Activiteiten:</w:t>
      </w:r>
    </w:p>
    <w:p w14:paraId="750ED2E0" w14:textId="33E23306" w:rsidR="00003EE0" w:rsidRDefault="00003EE0" w:rsidP="00003EE0">
      <w:pPr>
        <w:pStyle w:val="Tekstopmerking"/>
      </w:pPr>
      <w:r>
        <w:t>Bouwen van een bouwwerk, geen gebouw zijnde</w:t>
      </w:r>
    </w:p>
    <w:p w14:paraId="54BCD056" w14:textId="77777777" w:rsidR="00003EE0" w:rsidRDefault="00003EE0" w:rsidP="00003EE0">
      <w:pPr>
        <w:pStyle w:val="Tekstopmerking"/>
      </w:pPr>
      <w:r>
        <w:t xml:space="preserve">Begrip overkapping. Type bouwwerk is gedefinieerd in Bbl. </w:t>
      </w:r>
    </w:p>
    <w:p w14:paraId="6A9161E9" w14:textId="77777777" w:rsidR="00003EE0" w:rsidRDefault="00003EE0" w:rsidP="00003EE0">
      <w:pPr>
        <w:pStyle w:val="Tekstopmerking"/>
      </w:pPr>
      <w:r>
        <w:t>Regelkwalificatie: vergunningplicht.</w:t>
      </w:r>
    </w:p>
  </w:comment>
  <w:comment w:id="69" w:author="Emma Kakes" w:date="2022-02-07T12:16:00Z" w:initials="EK">
    <w:p w14:paraId="66660C59" w14:textId="74F123DB" w:rsidR="00003EE0" w:rsidRDefault="00003EE0" w:rsidP="00003EE0">
      <w:pPr>
        <w:pStyle w:val="Tekstopmerking"/>
      </w:pPr>
      <w:r>
        <w:rPr>
          <w:rStyle w:val="Verwijzingopmerking"/>
        </w:rPr>
        <w:annotationRef/>
      </w:r>
      <w:r>
        <w:rPr>
          <w:rStyle w:val="Verwijzingopmerking"/>
        </w:rPr>
        <w:annotationRef/>
      </w:r>
      <w:r w:rsidR="009A133B">
        <w:t>Locatie</w:t>
      </w:r>
      <w:r>
        <w:t xml:space="preserve">: </w:t>
      </w:r>
      <w:r w:rsidR="00BF722A">
        <w:t>ambtsgebied</w:t>
      </w:r>
    </w:p>
    <w:p w14:paraId="73F490F7" w14:textId="77777777" w:rsidR="00003EE0" w:rsidRDefault="00003EE0" w:rsidP="00003EE0">
      <w:pPr>
        <w:pStyle w:val="Tekstopmerking"/>
      </w:pPr>
      <w:r>
        <w:t>Geen gebiedsaanwijzing.</w:t>
      </w:r>
      <w:r>
        <w:br/>
        <w:t>Activiteiten:</w:t>
      </w:r>
    </w:p>
    <w:p w14:paraId="6EC19092" w14:textId="10B4A55F" w:rsidR="00003EE0" w:rsidRDefault="00003EE0" w:rsidP="00003EE0">
      <w:pPr>
        <w:pStyle w:val="Tekstopmerking"/>
      </w:pPr>
      <w:r>
        <w:t>Bouwen van een bouwwerk, geen gebouw zijnde</w:t>
      </w:r>
    </w:p>
    <w:p w14:paraId="12D4252E" w14:textId="77777777" w:rsidR="00003EE0" w:rsidRDefault="00003EE0" w:rsidP="00003EE0">
      <w:pPr>
        <w:pStyle w:val="Tekstopmerking"/>
      </w:pPr>
      <w:r>
        <w:t xml:space="preserve">Geen begrip. </w:t>
      </w:r>
    </w:p>
    <w:p w14:paraId="6FA31E2A" w14:textId="77777777" w:rsidR="00003EE0" w:rsidRDefault="00003EE0" w:rsidP="00003EE0">
      <w:pPr>
        <w:pStyle w:val="Tekstopmerking"/>
      </w:pPr>
      <w:r>
        <w:t>Regelkwalificatie: vergunningplicht</w:t>
      </w:r>
    </w:p>
  </w:comment>
  <w:comment w:id="70" w:author="Emma Kakes" w:date="2022-08-08T15:52:00Z" w:initials="EK">
    <w:p w14:paraId="781E4154" w14:textId="147FACBA" w:rsidR="00BF722A" w:rsidRPr="000425FE" w:rsidRDefault="00BF722A">
      <w:pPr>
        <w:pStyle w:val="Tekstopmerking"/>
        <w:rPr>
          <w:color w:val="00B050"/>
        </w:rPr>
      </w:pPr>
      <w:r w:rsidRPr="000425FE">
        <w:rPr>
          <w:rStyle w:val="Verwijzingopmerking"/>
          <w:color w:val="00B050"/>
        </w:rPr>
        <w:annotationRef/>
      </w:r>
      <w:r w:rsidRPr="000425FE">
        <w:rPr>
          <w:color w:val="00B050"/>
        </w:rPr>
        <w:t>Verwijst naar aanvraagvereisten in paragraaf 5.2.1</w:t>
      </w:r>
    </w:p>
  </w:comment>
  <w:comment w:id="71" w:author="Emma Kakes" w:date="2022-02-07T12:16:00Z" w:initials="EK">
    <w:p w14:paraId="5FC923E6" w14:textId="3DC3E9CB" w:rsidR="00003EE0" w:rsidRDefault="00003EE0" w:rsidP="00003EE0">
      <w:pPr>
        <w:pStyle w:val="Tekstopmerking"/>
      </w:pPr>
      <w:r>
        <w:rPr>
          <w:rStyle w:val="Verwijzingopmerking"/>
        </w:rPr>
        <w:annotationRef/>
      </w:r>
      <w:r w:rsidR="009A133B">
        <w:t>Locatie</w:t>
      </w:r>
      <w:r>
        <w:t xml:space="preserve">: </w:t>
      </w:r>
      <w:r w:rsidR="00BF722A">
        <w:t>ambtsgebied</w:t>
      </w:r>
    </w:p>
    <w:p w14:paraId="42730519" w14:textId="77777777" w:rsidR="00003EE0" w:rsidRDefault="00003EE0" w:rsidP="00003EE0">
      <w:pPr>
        <w:pStyle w:val="Tekstopmerking"/>
      </w:pPr>
      <w:r>
        <w:t>Geen gebiedsaanwijzing.</w:t>
      </w:r>
      <w:r>
        <w:br/>
        <w:t>Activiteiten:</w:t>
      </w:r>
    </w:p>
    <w:p w14:paraId="379981FC" w14:textId="35361DB4" w:rsidR="00003EE0" w:rsidRDefault="00003EE0" w:rsidP="00003EE0">
      <w:pPr>
        <w:pStyle w:val="Tekstopmerking"/>
      </w:pPr>
      <w:r>
        <w:t>Bouwen van een bouwwerk, geen gebouw zijnde</w:t>
      </w:r>
    </w:p>
    <w:p w14:paraId="171C84A7" w14:textId="77777777" w:rsidR="00003EE0" w:rsidRDefault="00003EE0" w:rsidP="00003EE0">
      <w:pPr>
        <w:pStyle w:val="Tekstopmerking"/>
      </w:pPr>
      <w:r>
        <w:t xml:space="preserve">Geen begrip. </w:t>
      </w:r>
    </w:p>
    <w:p w14:paraId="3C19C7EB" w14:textId="77777777" w:rsidR="00003EE0" w:rsidRDefault="00003EE0" w:rsidP="00003EE0">
      <w:pPr>
        <w:pStyle w:val="Tekstopmerking"/>
      </w:pPr>
      <w:r>
        <w:t>Regelkwalificatie: vergunningplicht</w:t>
      </w:r>
    </w:p>
  </w:comment>
  <w:comment w:id="72" w:author="Emma Kakes" w:date="2022-08-08T15:53:00Z" w:initials="EK">
    <w:p w14:paraId="01121365" w14:textId="6C9EE6E9" w:rsidR="00BF722A" w:rsidRPr="000425FE" w:rsidRDefault="00BF722A">
      <w:pPr>
        <w:pStyle w:val="Tekstopmerking"/>
        <w:rPr>
          <w:color w:val="00B050"/>
        </w:rPr>
      </w:pPr>
      <w:r w:rsidRPr="000425FE">
        <w:rPr>
          <w:rStyle w:val="Verwijzingopmerking"/>
          <w:color w:val="00B050"/>
        </w:rPr>
        <w:annotationRef/>
      </w:r>
      <w:r w:rsidRPr="000425FE">
        <w:rPr>
          <w:color w:val="00B050"/>
        </w:rPr>
        <w:t>Verwijst naar beoordelingsregels in paragraf 5.2.1</w:t>
      </w:r>
    </w:p>
  </w:comment>
  <w:comment w:id="73" w:author="Emma Kakes" w:date="2022-02-07T12:17:00Z" w:initials="EK">
    <w:p w14:paraId="441766A0" w14:textId="5E29F716" w:rsidR="00003EE0" w:rsidRDefault="00003EE0" w:rsidP="00003EE0">
      <w:pPr>
        <w:pStyle w:val="Tekstopmerking"/>
      </w:pPr>
      <w:r>
        <w:rPr>
          <w:rStyle w:val="Verwijzingopmerking"/>
        </w:rPr>
        <w:annotationRef/>
      </w:r>
      <w:r w:rsidR="009A133B">
        <w:t>Locatie</w:t>
      </w:r>
      <w:r>
        <w:t>: Eureka verblijf</w:t>
      </w:r>
    </w:p>
    <w:p w14:paraId="50C8E350" w14:textId="77777777" w:rsidR="00003EE0" w:rsidRDefault="00003EE0" w:rsidP="00003EE0">
      <w:pPr>
        <w:pStyle w:val="Tekstopmerking"/>
      </w:pPr>
      <w:r>
        <w:t>Geen gebiedsaanwijzing.</w:t>
      </w:r>
      <w:r>
        <w:br/>
        <w:t>Activiteiten:</w:t>
      </w:r>
    </w:p>
    <w:p w14:paraId="45C55013" w14:textId="77777777" w:rsidR="00003EE0" w:rsidRDefault="00003EE0" w:rsidP="00003EE0">
      <w:pPr>
        <w:pStyle w:val="Tekstopmerking"/>
      </w:pPr>
      <w:r>
        <w:t>Bouwen van een bouwwerk, geen gebouw zijnde</w:t>
      </w:r>
    </w:p>
    <w:p w14:paraId="3D9DC4D7" w14:textId="77777777" w:rsidR="00003EE0" w:rsidRDefault="00003EE0" w:rsidP="00003EE0">
      <w:pPr>
        <w:pStyle w:val="Tekstopmerking"/>
      </w:pPr>
      <w:r>
        <w:t xml:space="preserve">Geen begrip. Type bouwwerk is gedefinieerd in Bbl. </w:t>
      </w:r>
    </w:p>
    <w:p w14:paraId="68954112" w14:textId="77777777" w:rsidR="00003EE0" w:rsidRDefault="00003EE0" w:rsidP="00003EE0">
      <w:pPr>
        <w:pStyle w:val="Tekstopmerking"/>
      </w:pPr>
      <w:r>
        <w:t>Regelkwalificatie: vergunningplicht</w:t>
      </w:r>
    </w:p>
  </w:comment>
  <w:comment w:id="74" w:author="Emma Kakes" w:date="2022-02-07T12:17:00Z" w:initials="EK">
    <w:p w14:paraId="40EE4EFE" w14:textId="0B23628B" w:rsidR="00003EE0" w:rsidRDefault="00003EE0" w:rsidP="00003EE0">
      <w:pPr>
        <w:pStyle w:val="Tekstopmerking"/>
      </w:pPr>
      <w:r>
        <w:rPr>
          <w:rStyle w:val="Verwijzingopmerking"/>
        </w:rPr>
        <w:annotationRef/>
      </w:r>
      <w:r w:rsidR="009A133B">
        <w:t>Locatie</w:t>
      </w:r>
      <w:r>
        <w:t>: Eureka verblijf</w:t>
      </w:r>
    </w:p>
    <w:p w14:paraId="11593EFE" w14:textId="77777777" w:rsidR="00003EE0" w:rsidRDefault="00003EE0" w:rsidP="00003EE0">
      <w:pPr>
        <w:pStyle w:val="Tekstopmerking"/>
      </w:pPr>
      <w:r>
        <w:t>Geen gebiedsaanwijzing.</w:t>
      </w:r>
      <w:r>
        <w:br/>
        <w:t>Activiteiten:</w:t>
      </w:r>
    </w:p>
    <w:p w14:paraId="27D24C26" w14:textId="77777777" w:rsidR="00003EE0" w:rsidRDefault="00003EE0" w:rsidP="00003EE0">
      <w:pPr>
        <w:pStyle w:val="Tekstopmerking"/>
      </w:pPr>
      <w:r>
        <w:t>Bouwen van een bouwwerk, geen gebouw zijnde</w:t>
      </w:r>
    </w:p>
    <w:p w14:paraId="49C01848" w14:textId="77777777" w:rsidR="00003EE0" w:rsidRDefault="00003EE0" w:rsidP="00003EE0">
      <w:pPr>
        <w:pStyle w:val="Tekstopmerking"/>
      </w:pPr>
      <w:r>
        <w:t xml:space="preserve">Geen begrip. </w:t>
      </w:r>
    </w:p>
    <w:p w14:paraId="6970711F" w14:textId="77777777" w:rsidR="00003EE0" w:rsidRDefault="00003EE0" w:rsidP="00003EE0">
      <w:pPr>
        <w:pStyle w:val="Tekstopmerking"/>
      </w:pPr>
      <w:r>
        <w:t>Regelkwalificatie: vergunningplicht</w:t>
      </w:r>
    </w:p>
  </w:comment>
  <w:comment w:id="75" w:author="Emma Kakes" w:date="2022-02-07T12:18:00Z" w:initials="EK">
    <w:p w14:paraId="19B0B2D7" w14:textId="6C5B4153" w:rsidR="00003EE0" w:rsidRDefault="00003EE0" w:rsidP="00003EE0">
      <w:pPr>
        <w:pStyle w:val="Tekstopmerking"/>
      </w:pPr>
      <w:r>
        <w:rPr>
          <w:rStyle w:val="Verwijzingopmerking"/>
        </w:rPr>
        <w:annotationRef/>
      </w:r>
      <w:r>
        <w:rPr>
          <w:rStyle w:val="Verwijzingopmerking"/>
        </w:rPr>
        <w:annotationRef/>
      </w:r>
      <w:r w:rsidR="009A133B">
        <w:t>Locatie</w:t>
      </w:r>
      <w:r>
        <w:t>: Eureka verblijf</w:t>
      </w:r>
    </w:p>
    <w:p w14:paraId="2AC9B042" w14:textId="77777777" w:rsidR="00003EE0" w:rsidRDefault="00003EE0" w:rsidP="00003EE0">
      <w:pPr>
        <w:pStyle w:val="Tekstopmerking"/>
      </w:pPr>
      <w:r>
        <w:t>Geen gebiedsaanwijzing.</w:t>
      </w:r>
      <w:r>
        <w:br/>
        <w:t>Activiteiten:</w:t>
      </w:r>
    </w:p>
    <w:p w14:paraId="167B98C3" w14:textId="77777777" w:rsidR="00003EE0" w:rsidRDefault="00003EE0" w:rsidP="00003EE0">
      <w:pPr>
        <w:pStyle w:val="Tekstopmerking"/>
      </w:pPr>
      <w:r>
        <w:t>Bouwen van een bouwwerk, geen gebouw zijnde</w:t>
      </w:r>
    </w:p>
    <w:p w14:paraId="1EA040F1" w14:textId="77777777" w:rsidR="00003EE0" w:rsidRDefault="00003EE0" w:rsidP="00003EE0">
      <w:pPr>
        <w:pStyle w:val="Tekstopmerking"/>
      </w:pPr>
      <w:r>
        <w:t>Geen begrip. Type bouwwerk gedefinieerd in Bbl</w:t>
      </w:r>
    </w:p>
    <w:p w14:paraId="04E817B3" w14:textId="77777777" w:rsidR="00003EE0" w:rsidRDefault="00003EE0" w:rsidP="00003EE0">
      <w:pPr>
        <w:pStyle w:val="Tekstopmerking"/>
      </w:pPr>
      <w:r>
        <w:t>Regelkwalificatie vergunningplicht.</w:t>
      </w:r>
    </w:p>
  </w:comment>
  <w:comment w:id="76" w:author="Emma Kakes" w:date="2022-02-07T12:18:00Z" w:initials="EK">
    <w:p w14:paraId="56E1DFB4" w14:textId="2A8A1A05" w:rsidR="00003EE0" w:rsidRDefault="00003EE0" w:rsidP="00003EE0">
      <w:pPr>
        <w:pStyle w:val="Tekstopmerking"/>
      </w:pPr>
      <w:r>
        <w:rPr>
          <w:rStyle w:val="Verwijzingopmerking"/>
        </w:rPr>
        <w:annotationRef/>
      </w:r>
      <w:r w:rsidR="009A133B">
        <w:t>Locatie</w:t>
      </w:r>
      <w:r>
        <w:t>: Eureka verblijf</w:t>
      </w:r>
    </w:p>
    <w:p w14:paraId="324FE6A4" w14:textId="77777777" w:rsidR="00003EE0" w:rsidRDefault="00003EE0" w:rsidP="00003EE0">
      <w:pPr>
        <w:pStyle w:val="Tekstopmerking"/>
      </w:pPr>
      <w:r>
        <w:t>Geen gebiedsaanwijzing.</w:t>
      </w:r>
      <w:r>
        <w:br/>
        <w:t>Activiteiten:</w:t>
      </w:r>
    </w:p>
    <w:p w14:paraId="3E4FEAC9" w14:textId="77777777" w:rsidR="00003EE0" w:rsidRDefault="00003EE0" w:rsidP="00003EE0">
      <w:pPr>
        <w:pStyle w:val="Tekstopmerking"/>
      </w:pPr>
      <w:r>
        <w:t>Bouwen van een bouwwerk, geen gebouw zijnde</w:t>
      </w:r>
    </w:p>
    <w:p w14:paraId="1AEEE642" w14:textId="77777777" w:rsidR="00003EE0" w:rsidRDefault="00003EE0" w:rsidP="00003EE0">
      <w:pPr>
        <w:pStyle w:val="Tekstopmerking"/>
      </w:pPr>
      <w:r>
        <w:t xml:space="preserve">Geen begrip. </w:t>
      </w:r>
    </w:p>
    <w:p w14:paraId="5A041F28" w14:textId="77777777" w:rsidR="00003EE0" w:rsidRDefault="00003EE0" w:rsidP="00003EE0">
      <w:pPr>
        <w:pStyle w:val="Tekstopmerking"/>
      </w:pPr>
      <w:r>
        <w:t>Regelkwalificatie vergunningplicht.</w:t>
      </w:r>
    </w:p>
  </w:comment>
  <w:comment w:id="77" w:author="Emma Kakes" w:date="2022-08-08T15:53:00Z" w:initials="EK">
    <w:p w14:paraId="74E2012B" w14:textId="26CF3D52" w:rsidR="00490387" w:rsidRPr="000425FE" w:rsidRDefault="00490387">
      <w:pPr>
        <w:pStyle w:val="Tekstopmerking"/>
        <w:rPr>
          <w:color w:val="00B050"/>
        </w:rPr>
      </w:pPr>
      <w:r w:rsidRPr="000425FE">
        <w:rPr>
          <w:rStyle w:val="Verwijzingopmerking"/>
          <w:color w:val="00B050"/>
        </w:rPr>
        <w:annotationRef/>
      </w:r>
      <w:r w:rsidRPr="000425FE">
        <w:rPr>
          <w:rStyle w:val="Verwijzingopmerking"/>
          <w:color w:val="00B050"/>
        </w:rPr>
        <w:annotationRef/>
      </w:r>
      <w:r w:rsidRPr="000425FE">
        <w:rPr>
          <w:color w:val="00B050"/>
        </w:rPr>
        <w:t>Verwijst naar aanvraagvereisten in paragraaf 5.2.1</w:t>
      </w:r>
    </w:p>
  </w:comment>
  <w:comment w:id="78" w:author="Emma Kakes" w:date="2022-02-07T12:18:00Z" w:initials="EK">
    <w:p w14:paraId="6B2C2FAC" w14:textId="30C9D31E" w:rsidR="00003EE0" w:rsidRDefault="00003EE0" w:rsidP="00003EE0">
      <w:pPr>
        <w:pStyle w:val="Tekstopmerking"/>
      </w:pPr>
      <w:r>
        <w:rPr>
          <w:rStyle w:val="Verwijzingopmerking"/>
        </w:rPr>
        <w:annotationRef/>
      </w:r>
      <w:r w:rsidR="009A133B">
        <w:t>Locatie</w:t>
      </w:r>
      <w:r>
        <w:t>: Eureka verblijf</w:t>
      </w:r>
    </w:p>
    <w:p w14:paraId="192DDA24" w14:textId="77777777" w:rsidR="00003EE0" w:rsidRDefault="00003EE0" w:rsidP="00003EE0">
      <w:pPr>
        <w:pStyle w:val="Tekstopmerking"/>
      </w:pPr>
      <w:r>
        <w:t>Geen gebiedsaanwijzing.</w:t>
      </w:r>
      <w:r>
        <w:br/>
        <w:t>Activiteiten:</w:t>
      </w:r>
    </w:p>
    <w:p w14:paraId="0F1645E9" w14:textId="77777777" w:rsidR="00003EE0" w:rsidRDefault="00003EE0" w:rsidP="00003EE0">
      <w:pPr>
        <w:pStyle w:val="Tekstopmerking"/>
      </w:pPr>
      <w:r>
        <w:t>Bouwen van een bouwwerk, geen gebouw zijnde</w:t>
      </w:r>
    </w:p>
    <w:p w14:paraId="6484C346" w14:textId="77777777" w:rsidR="00003EE0" w:rsidRDefault="00003EE0" w:rsidP="00003EE0">
      <w:pPr>
        <w:pStyle w:val="Tekstopmerking"/>
      </w:pPr>
      <w:r>
        <w:t xml:space="preserve">Geen begrip. </w:t>
      </w:r>
    </w:p>
    <w:p w14:paraId="54444725" w14:textId="77777777" w:rsidR="00003EE0" w:rsidRDefault="00003EE0" w:rsidP="00003EE0">
      <w:pPr>
        <w:pStyle w:val="Tekstopmerking"/>
      </w:pPr>
      <w:r>
        <w:t>Regelkwalificatie vergunningplicht.</w:t>
      </w:r>
    </w:p>
  </w:comment>
  <w:comment w:id="79" w:author="Emma Kakes" w:date="2022-08-08T15:54:00Z" w:initials="EK">
    <w:p w14:paraId="27D449B5" w14:textId="5D73A76D" w:rsidR="00490387" w:rsidRPr="000425FE" w:rsidRDefault="00490387">
      <w:pPr>
        <w:pStyle w:val="Tekstopmerking"/>
        <w:rPr>
          <w:color w:val="00B050"/>
        </w:rPr>
      </w:pPr>
      <w:r w:rsidRPr="000425FE">
        <w:rPr>
          <w:rStyle w:val="Verwijzingopmerking"/>
          <w:color w:val="00B050"/>
        </w:rPr>
        <w:annotationRef/>
      </w:r>
      <w:r w:rsidRPr="000425FE">
        <w:rPr>
          <w:color w:val="00B050"/>
        </w:rPr>
        <w:t>Verwijst naar beoordelingsregels in paragraf 5.2.1</w:t>
      </w:r>
    </w:p>
  </w:comment>
  <w:comment w:id="80" w:author="Emma Kakes" w:date="2022-02-07T12:21:00Z" w:initials="EK">
    <w:p w14:paraId="5A6A33CD" w14:textId="3C0C5224" w:rsidR="00003EE0" w:rsidRDefault="00003EE0" w:rsidP="00003EE0">
      <w:pPr>
        <w:pStyle w:val="Tekstopmerking"/>
      </w:pPr>
      <w:r>
        <w:rPr>
          <w:rStyle w:val="Verwijzingopmerking"/>
        </w:rPr>
        <w:annotationRef/>
      </w:r>
      <w:r>
        <w:rPr>
          <w:rStyle w:val="Verwijzingopmerking"/>
        </w:rPr>
        <w:annotationRef/>
      </w:r>
      <w:r w:rsidR="009A133B">
        <w:t>Locatie</w:t>
      </w:r>
      <w:r>
        <w:t>: Eureka groen</w:t>
      </w:r>
    </w:p>
    <w:p w14:paraId="375225C0" w14:textId="77777777" w:rsidR="00003EE0" w:rsidRDefault="00003EE0" w:rsidP="00003EE0">
      <w:pPr>
        <w:pStyle w:val="Tekstopmerking"/>
      </w:pPr>
      <w:r>
        <w:t>Geen gebiedsaanwijzing.</w:t>
      </w:r>
      <w:r>
        <w:br/>
        <w:t>Activiteiten:</w:t>
      </w:r>
    </w:p>
    <w:p w14:paraId="657F0E44" w14:textId="77777777" w:rsidR="00003EE0" w:rsidRDefault="00003EE0" w:rsidP="00003EE0">
      <w:pPr>
        <w:pStyle w:val="Tekstopmerking"/>
      </w:pPr>
      <w:r>
        <w:t>Bouwen van een bouwwerk, geen gebouw zijnde</w:t>
      </w:r>
    </w:p>
    <w:p w14:paraId="56532689" w14:textId="77777777" w:rsidR="00003EE0" w:rsidRDefault="00003EE0" w:rsidP="00003EE0">
      <w:pPr>
        <w:pStyle w:val="Tekstopmerking"/>
      </w:pPr>
      <w:r>
        <w:t xml:space="preserve">Geen begrip. Type bouwwerk is gedefinieerd in Bbl. </w:t>
      </w:r>
    </w:p>
    <w:p w14:paraId="4EFA3BD2" w14:textId="77777777" w:rsidR="00003EE0" w:rsidRDefault="00003EE0" w:rsidP="00003EE0">
      <w:pPr>
        <w:pStyle w:val="Tekstopmerking"/>
      </w:pPr>
      <w:r>
        <w:t>Regelkwalificatie vergunningplicht.</w:t>
      </w:r>
    </w:p>
  </w:comment>
  <w:comment w:id="81" w:author="Emma Kakes" w:date="2022-02-07T12:21:00Z" w:initials="EK">
    <w:p w14:paraId="70D5D043" w14:textId="0F9D2F2E" w:rsidR="00003EE0" w:rsidRDefault="00003EE0" w:rsidP="00003EE0">
      <w:pPr>
        <w:pStyle w:val="Tekstopmerking"/>
      </w:pPr>
      <w:r>
        <w:rPr>
          <w:rStyle w:val="Verwijzingopmerking"/>
        </w:rPr>
        <w:annotationRef/>
      </w:r>
      <w:r>
        <w:rPr>
          <w:rStyle w:val="Verwijzingopmerking"/>
        </w:rPr>
        <w:annotationRef/>
      </w:r>
      <w:r w:rsidR="009A133B">
        <w:t>Locatie</w:t>
      </w:r>
      <w:r>
        <w:t>: Eureka groen</w:t>
      </w:r>
    </w:p>
    <w:p w14:paraId="55A38689" w14:textId="77777777" w:rsidR="00003EE0" w:rsidRDefault="00003EE0" w:rsidP="00003EE0">
      <w:pPr>
        <w:pStyle w:val="Tekstopmerking"/>
      </w:pPr>
      <w:r>
        <w:t>Geen gebiedsaanwijzing.</w:t>
      </w:r>
      <w:r>
        <w:br/>
        <w:t>Activiteiten:</w:t>
      </w:r>
    </w:p>
    <w:p w14:paraId="7D6D1AB2" w14:textId="77777777" w:rsidR="00003EE0" w:rsidRDefault="00003EE0" w:rsidP="00003EE0">
      <w:pPr>
        <w:pStyle w:val="Tekstopmerking"/>
      </w:pPr>
      <w:r>
        <w:t>Bouwen van een bouwwerk, geen gebouw zijnde</w:t>
      </w:r>
    </w:p>
    <w:p w14:paraId="5DA61234" w14:textId="77777777" w:rsidR="00003EE0" w:rsidRDefault="00003EE0" w:rsidP="00003EE0">
      <w:pPr>
        <w:pStyle w:val="Tekstopmerking"/>
      </w:pPr>
      <w:r>
        <w:t xml:space="preserve">Geen begrip. </w:t>
      </w:r>
    </w:p>
    <w:p w14:paraId="47153253" w14:textId="77777777" w:rsidR="00003EE0" w:rsidRDefault="00003EE0" w:rsidP="00003EE0">
      <w:pPr>
        <w:pStyle w:val="Tekstopmerking"/>
      </w:pPr>
      <w:r>
        <w:t>Regelkwalificatie vergunningplicht.</w:t>
      </w:r>
    </w:p>
  </w:comment>
  <w:comment w:id="82" w:author="Emma Kakes" w:date="2022-02-07T12:22:00Z" w:initials="EK">
    <w:p w14:paraId="13388767" w14:textId="38F900F2" w:rsidR="00003EE0" w:rsidRDefault="00003EE0" w:rsidP="00003EE0">
      <w:pPr>
        <w:pStyle w:val="Tekstopmerking"/>
      </w:pPr>
      <w:r>
        <w:rPr>
          <w:rStyle w:val="Verwijzingopmerking"/>
        </w:rPr>
        <w:annotationRef/>
      </w:r>
      <w:r w:rsidR="009A133B">
        <w:t>Locatie</w:t>
      </w:r>
      <w:r>
        <w:t>: Eureka groen</w:t>
      </w:r>
    </w:p>
    <w:p w14:paraId="7AAF2772" w14:textId="77777777" w:rsidR="00003EE0" w:rsidRDefault="00003EE0" w:rsidP="00003EE0">
      <w:pPr>
        <w:pStyle w:val="Tekstopmerking"/>
      </w:pPr>
      <w:r>
        <w:t>Geen gebiedsaanwijzing.</w:t>
      </w:r>
      <w:r>
        <w:br/>
        <w:t>Activiteiten:</w:t>
      </w:r>
    </w:p>
    <w:p w14:paraId="2C8946FD" w14:textId="77777777" w:rsidR="00003EE0" w:rsidRDefault="00003EE0" w:rsidP="00003EE0">
      <w:pPr>
        <w:pStyle w:val="Tekstopmerking"/>
      </w:pPr>
      <w:r>
        <w:t>Bouwen van een bouwwerk, geen gebouw zijnde</w:t>
      </w:r>
    </w:p>
    <w:p w14:paraId="29751414" w14:textId="77777777" w:rsidR="00003EE0" w:rsidRDefault="00003EE0" w:rsidP="00003EE0">
      <w:pPr>
        <w:pStyle w:val="Tekstopmerking"/>
      </w:pPr>
      <w:r>
        <w:t>Geen begrip. Type bouwwerk gedefinieerd in Bbl</w:t>
      </w:r>
    </w:p>
    <w:p w14:paraId="0B9017A3" w14:textId="77777777" w:rsidR="00003EE0" w:rsidRDefault="00003EE0" w:rsidP="00003EE0">
      <w:pPr>
        <w:pStyle w:val="Tekstopmerking"/>
      </w:pPr>
      <w:r>
        <w:t>Regelkwalificatie vergunningplicht.</w:t>
      </w:r>
    </w:p>
  </w:comment>
  <w:comment w:id="83" w:author="Emma Kakes" w:date="2022-02-07T12:22:00Z" w:initials="EK">
    <w:p w14:paraId="31E78FEC" w14:textId="56EFE55D" w:rsidR="00003EE0" w:rsidRDefault="00003EE0" w:rsidP="00003EE0">
      <w:pPr>
        <w:pStyle w:val="Tekstopmerking"/>
      </w:pPr>
      <w:r>
        <w:rPr>
          <w:rStyle w:val="Verwijzingopmerking"/>
        </w:rPr>
        <w:annotationRef/>
      </w:r>
      <w:r w:rsidR="009A133B">
        <w:t>Locatie</w:t>
      </w:r>
      <w:r>
        <w:t>: Eureka groen</w:t>
      </w:r>
    </w:p>
    <w:p w14:paraId="1B89240F" w14:textId="77777777" w:rsidR="00003EE0" w:rsidRDefault="00003EE0" w:rsidP="00003EE0">
      <w:pPr>
        <w:pStyle w:val="Tekstopmerking"/>
      </w:pPr>
      <w:r>
        <w:t>Geen gebiedsaanwijzing.</w:t>
      </w:r>
      <w:r>
        <w:br/>
        <w:t>Activiteiten:</w:t>
      </w:r>
    </w:p>
    <w:p w14:paraId="77390653" w14:textId="77777777" w:rsidR="00003EE0" w:rsidRDefault="00003EE0" w:rsidP="00003EE0">
      <w:pPr>
        <w:pStyle w:val="Tekstopmerking"/>
      </w:pPr>
      <w:r>
        <w:t>Bouwen van een bouwwerk, geen gebouw zijnde</w:t>
      </w:r>
    </w:p>
    <w:p w14:paraId="61B484CD" w14:textId="77777777" w:rsidR="00003EE0" w:rsidRDefault="00003EE0" w:rsidP="00003EE0">
      <w:pPr>
        <w:pStyle w:val="Tekstopmerking"/>
      </w:pPr>
      <w:r>
        <w:t>Geen begrip.</w:t>
      </w:r>
    </w:p>
    <w:p w14:paraId="6557A6FA" w14:textId="77777777" w:rsidR="00003EE0" w:rsidRDefault="00003EE0" w:rsidP="00003EE0">
      <w:pPr>
        <w:pStyle w:val="Tekstopmerking"/>
      </w:pPr>
      <w:r>
        <w:t>Regelkwalificatie vergunningplicht.</w:t>
      </w:r>
    </w:p>
  </w:comment>
  <w:comment w:id="84" w:author="Emma Kakes" w:date="2022-08-08T15:54:00Z" w:initials="EK">
    <w:p w14:paraId="5CF5BEC4" w14:textId="591C92B2" w:rsidR="00490387" w:rsidRPr="000425FE" w:rsidRDefault="00490387">
      <w:pPr>
        <w:pStyle w:val="Tekstopmerking"/>
        <w:rPr>
          <w:color w:val="00B050"/>
        </w:rPr>
      </w:pPr>
      <w:r w:rsidRPr="000425FE">
        <w:rPr>
          <w:rStyle w:val="Verwijzingopmerking"/>
          <w:color w:val="00B050"/>
        </w:rPr>
        <w:annotationRef/>
      </w:r>
      <w:r w:rsidRPr="000425FE">
        <w:rPr>
          <w:color w:val="00B050"/>
        </w:rPr>
        <w:t>Verwijst naar aanvraagvereisten in paragraaf 5.2.1</w:t>
      </w:r>
    </w:p>
  </w:comment>
  <w:comment w:id="85" w:author="Emma Kakes" w:date="2022-02-07T12:22:00Z" w:initials="EK">
    <w:p w14:paraId="6EADC459" w14:textId="26050A9A" w:rsidR="00003EE0" w:rsidRDefault="00003EE0" w:rsidP="00003EE0">
      <w:pPr>
        <w:pStyle w:val="Tekstopmerking"/>
      </w:pPr>
      <w:r>
        <w:rPr>
          <w:rStyle w:val="Verwijzingopmerking"/>
        </w:rPr>
        <w:annotationRef/>
      </w:r>
      <w:r w:rsidR="009A133B">
        <w:t>Locatie</w:t>
      </w:r>
      <w:r>
        <w:t>: Eureka groen</w:t>
      </w:r>
    </w:p>
    <w:p w14:paraId="1B526A05" w14:textId="77777777" w:rsidR="00003EE0" w:rsidRDefault="00003EE0" w:rsidP="00003EE0">
      <w:pPr>
        <w:pStyle w:val="Tekstopmerking"/>
      </w:pPr>
      <w:r>
        <w:t>Geen gebiedsaanwijzing.</w:t>
      </w:r>
      <w:r>
        <w:br/>
        <w:t>Activiteiten:</w:t>
      </w:r>
    </w:p>
    <w:p w14:paraId="43B9F3A5" w14:textId="77777777" w:rsidR="00003EE0" w:rsidRDefault="00003EE0" w:rsidP="00003EE0">
      <w:pPr>
        <w:pStyle w:val="Tekstopmerking"/>
      </w:pPr>
      <w:r>
        <w:t>Bouwen van een bouwwerk, geen gebouw zijnde</w:t>
      </w:r>
    </w:p>
    <w:p w14:paraId="4FC4D2C3" w14:textId="77777777" w:rsidR="00003EE0" w:rsidRDefault="00003EE0" w:rsidP="00003EE0">
      <w:pPr>
        <w:pStyle w:val="Tekstopmerking"/>
      </w:pPr>
      <w:r>
        <w:t xml:space="preserve">Geen begrip. </w:t>
      </w:r>
    </w:p>
    <w:p w14:paraId="4CD66A2A" w14:textId="77777777" w:rsidR="00003EE0" w:rsidRDefault="00003EE0" w:rsidP="00003EE0">
      <w:pPr>
        <w:pStyle w:val="Tekstopmerking"/>
      </w:pPr>
      <w:r>
        <w:t>Regelkwalificatie vergunningplicht.</w:t>
      </w:r>
    </w:p>
  </w:comment>
  <w:comment w:id="86" w:author="Emma Kakes" w:date="2022-08-08T15:54:00Z" w:initials="EK">
    <w:p w14:paraId="19843309" w14:textId="3844AC9B" w:rsidR="00490387" w:rsidRPr="000425FE" w:rsidRDefault="00490387">
      <w:pPr>
        <w:pStyle w:val="Tekstopmerking"/>
        <w:rPr>
          <w:color w:val="00B050"/>
        </w:rPr>
      </w:pPr>
      <w:r w:rsidRPr="000425FE">
        <w:rPr>
          <w:rStyle w:val="Verwijzingopmerking"/>
          <w:color w:val="00B050"/>
        </w:rPr>
        <w:annotationRef/>
      </w:r>
      <w:r w:rsidRPr="000425FE">
        <w:rPr>
          <w:color w:val="00B050"/>
        </w:rPr>
        <w:t>Verwijst naar beoordelingsregels in paragraf 5.2.1</w:t>
      </w:r>
    </w:p>
  </w:comment>
  <w:comment w:id="88" w:author="Emma Kakes" w:date="2022-08-19T12:29:00Z" w:initials="EK">
    <w:p w14:paraId="1061B8A5" w14:textId="0D16AA1D" w:rsidR="00791F25" w:rsidRDefault="00791F25">
      <w:pPr>
        <w:pStyle w:val="Tekstopmerking"/>
      </w:pPr>
      <w:r>
        <w:rPr>
          <w:rStyle w:val="Verwijzingopmerking"/>
        </w:rPr>
        <w:annotationRef/>
      </w:r>
      <w:r w:rsidRPr="0035300B">
        <w:rPr>
          <w:color w:val="7030A0"/>
        </w:rPr>
        <w:t>Deze regels wijken af van de staalkaart in die zin dat de paragraaf</w:t>
      </w:r>
      <w:r w:rsidR="0035300B" w:rsidRPr="0035300B">
        <w:rPr>
          <w:color w:val="7030A0"/>
        </w:rPr>
        <w:t xml:space="preserve"> in dit plan</w:t>
      </w:r>
      <w:r w:rsidRPr="0035300B">
        <w:rPr>
          <w:color w:val="7030A0"/>
        </w:rPr>
        <w:t xml:space="preserve"> </w:t>
      </w:r>
      <w:r w:rsidR="0035300B" w:rsidRPr="0035300B">
        <w:rPr>
          <w:color w:val="7030A0"/>
        </w:rPr>
        <w:t xml:space="preserve">ook geldt voor tuinen en dakterrassen. </w:t>
      </w:r>
    </w:p>
  </w:comment>
  <w:comment w:id="87" w:author="Emma Kakes" w:date="2022-08-08T15:54:00Z" w:initials="EK">
    <w:p w14:paraId="29AF189B" w14:textId="77777777" w:rsidR="00490387" w:rsidRPr="00310EAC" w:rsidRDefault="00490387">
      <w:pPr>
        <w:pStyle w:val="Tekstopmerking"/>
      </w:pPr>
      <w:r w:rsidRPr="00310EAC">
        <w:rPr>
          <w:rStyle w:val="Verwijzingopmerking"/>
        </w:rPr>
        <w:annotationRef/>
      </w:r>
      <w:r w:rsidRPr="00310EAC">
        <w:t>Deze paragraaf geldt voor het hele ambtsgebied</w:t>
      </w:r>
      <w:r w:rsidR="009754EC" w:rsidRPr="00310EAC">
        <w:t>.</w:t>
      </w:r>
    </w:p>
    <w:p w14:paraId="2BCC4666" w14:textId="7B86EFF7" w:rsidR="009754EC" w:rsidRDefault="009754EC">
      <w:pPr>
        <w:pStyle w:val="Tekstopmerking"/>
      </w:pPr>
      <w:r w:rsidRPr="00310EAC">
        <w:t xml:space="preserve">Activiteit: </w:t>
      </w:r>
      <w:r w:rsidR="00310EAC" w:rsidRPr="00310EAC">
        <w:t>erf, terrein, tuin of dakterras gebruiken</w:t>
      </w:r>
    </w:p>
  </w:comment>
  <w:comment w:id="89" w:author="Emma Kakes" w:date="2022-08-08T15:56:00Z" w:initials="EK">
    <w:p w14:paraId="0A604103" w14:textId="34457408" w:rsidR="007D35F0" w:rsidRPr="0011527F" w:rsidRDefault="009754EC">
      <w:pPr>
        <w:pStyle w:val="Tekstopmerking"/>
      </w:pPr>
      <w:r w:rsidRPr="0011527F">
        <w:rPr>
          <w:rStyle w:val="Verwijzingopmerking"/>
        </w:rPr>
        <w:annotationRef/>
      </w:r>
      <w:r w:rsidR="007D35F0" w:rsidRPr="0011527F">
        <w:t>Geldt voor hele paragraaf</w:t>
      </w:r>
    </w:p>
    <w:p w14:paraId="3BC7D029" w14:textId="28ACDB27" w:rsidR="009754EC" w:rsidRPr="0011527F" w:rsidRDefault="009754EC">
      <w:pPr>
        <w:pStyle w:val="Tekstopmerking"/>
      </w:pPr>
      <w:r w:rsidRPr="0011527F">
        <w:t xml:space="preserve">Locatie: </w:t>
      </w:r>
      <w:r w:rsidR="007D35F0" w:rsidRPr="0011527F">
        <w:t>Ambtsgebied</w:t>
      </w:r>
    </w:p>
    <w:p w14:paraId="7ED5D601" w14:textId="1E29B40F" w:rsidR="007D35F0" w:rsidRDefault="007D35F0">
      <w:pPr>
        <w:pStyle w:val="Tekstopmerking"/>
      </w:pPr>
      <w:r w:rsidRPr="0011527F">
        <w:t>Activiteit: woonruimte</w:t>
      </w:r>
      <w:r w:rsidR="0011527F" w:rsidRPr="0011527F">
        <w:t xml:space="preserve"> toevoegen</w:t>
      </w:r>
    </w:p>
  </w:comment>
  <w:comment w:id="90" w:author="Emma Kakes" w:date="2022-08-08T15:56:00Z" w:initials="EK">
    <w:p w14:paraId="19134D6A" w14:textId="77777777" w:rsidR="007D35F0" w:rsidRDefault="007D35F0">
      <w:pPr>
        <w:pStyle w:val="Tekstopmerking"/>
      </w:pPr>
      <w:r>
        <w:rPr>
          <w:rStyle w:val="Verwijzingopmerking"/>
        </w:rPr>
        <w:annotationRef/>
      </w:r>
      <w:r>
        <w:t xml:space="preserve">Deze hele paragraaf geldt voor </w:t>
      </w:r>
    </w:p>
    <w:p w14:paraId="638748AE" w14:textId="712BB262" w:rsidR="007D35F0" w:rsidRDefault="007D35F0">
      <w:pPr>
        <w:pStyle w:val="Tekstopmerking"/>
      </w:pPr>
      <w:r>
        <w:t>locatie: ambtsgebied</w:t>
      </w:r>
    </w:p>
    <w:p w14:paraId="65D0CB7C" w14:textId="77777777" w:rsidR="005D5AF9" w:rsidRDefault="005D5AF9">
      <w:pPr>
        <w:pStyle w:val="Tekstopmerking"/>
      </w:pPr>
      <w:r w:rsidRPr="0011527F">
        <w:t xml:space="preserve">Activiteit: </w:t>
      </w:r>
      <w:r w:rsidR="0011527F" w:rsidRPr="0011527F">
        <w:t>woonruimte gebruiken</w:t>
      </w:r>
    </w:p>
    <w:p w14:paraId="242AE501" w14:textId="4AE55B73" w:rsidR="00DD488E" w:rsidRDefault="00DD488E">
      <w:pPr>
        <w:pStyle w:val="Tekstopmerking"/>
      </w:pPr>
      <w:r>
        <w:t>Als er bij een artikel nog een activiteit genoemd wordt, geldt deze naast woonruimte gebruiken</w:t>
      </w:r>
    </w:p>
  </w:comment>
  <w:comment w:id="91" w:author="Emma Kakes" w:date="2022-02-04T09:51:00Z" w:initials="EK">
    <w:p w14:paraId="483F5164" w14:textId="0C3F178A" w:rsidR="00856A14" w:rsidRDefault="00856A14" w:rsidP="00856A14">
      <w:pPr>
        <w:pStyle w:val="Tekstopmerking"/>
      </w:pPr>
      <w:r>
        <w:rPr>
          <w:rStyle w:val="Verwijzingopmerking"/>
        </w:rPr>
        <w:annotationRef/>
      </w:r>
      <w:r>
        <w:t>Activiteiten:</w:t>
      </w:r>
    </w:p>
    <w:p w14:paraId="402256CC" w14:textId="0DD5DEA7" w:rsidR="00856A14" w:rsidRDefault="005D5AF9" w:rsidP="00856A14">
      <w:pPr>
        <w:pStyle w:val="Tekstopmerking"/>
      </w:pPr>
      <w:r>
        <w:t>wonen</w:t>
      </w:r>
    </w:p>
    <w:p w14:paraId="0068B86A" w14:textId="77777777" w:rsidR="00856A14" w:rsidRDefault="00856A14" w:rsidP="00856A14">
      <w:pPr>
        <w:pStyle w:val="Tekstopmerking"/>
      </w:pPr>
      <w:r>
        <w:t>Begrip: huishouden.</w:t>
      </w:r>
    </w:p>
    <w:p w14:paraId="4C7767FD" w14:textId="77777777" w:rsidR="00856A14" w:rsidRDefault="00856A14" w:rsidP="00856A14">
      <w:pPr>
        <w:pStyle w:val="Tekstopmerking"/>
      </w:pPr>
      <w:r>
        <w:t>Regelkwalificatie: vergunningplicht</w:t>
      </w:r>
    </w:p>
    <w:p w14:paraId="1BDD3892" w14:textId="77777777" w:rsidR="00856A14" w:rsidRDefault="00856A14" w:rsidP="00856A14">
      <w:pPr>
        <w:pStyle w:val="Tekstopmerking"/>
      </w:pPr>
      <w:r>
        <w:t>norm opnemen 1 huishouden (nog niet gelukt)</w:t>
      </w:r>
    </w:p>
  </w:comment>
  <w:comment w:id="94" w:author="Emma Kakes" w:date="2022-08-19T12:30:00Z" w:initials="EK">
    <w:p w14:paraId="0C15A5A7" w14:textId="2FB1B6C3" w:rsidR="00FF710E" w:rsidRDefault="00FF710E">
      <w:pPr>
        <w:pStyle w:val="Tekstopmerking"/>
      </w:pPr>
      <w:r>
        <w:rPr>
          <w:rStyle w:val="Verwijzingopmerking"/>
        </w:rPr>
        <w:annotationRef/>
      </w:r>
      <w:r w:rsidRPr="00FF710E">
        <w:rPr>
          <w:color w:val="7030A0"/>
        </w:rPr>
        <w:t xml:space="preserve">De cursieve regels in deze paragraaf staan niet in de staalkaart en zijn gebaseerd op BP Eureka. </w:t>
      </w:r>
    </w:p>
  </w:comment>
  <w:comment w:id="93" w:author="Emma Kakes" w:date="2022-08-16T10:10:00Z" w:initials="EK">
    <w:p w14:paraId="172BE5B5" w14:textId="77777777" w:rsidR="008461B5" w:rsidRDefault="008461B5" w:rsidP="008461B5">
      <w:pPr>
        <w:pStyle w:val="Tekstopmerking"/>
      </w:pPr>
      <w:r>
        <w:rPr>
          <w:rStyle w:val="Verwijzingopmerking"/>
        </w:rPr>
        <w:annotationRef/>
      </w:r>
      <w:r>
        <w:t>Activiteiten:</w:t>
      </w:r>
    </w:p>
    <w:p w14:paraId="747C072B" w14:textId="1EEC0B6A" w:rsidR="00DD488E" w:rsidRDefault="00DD488E" w:rsidP="008461B5">
      <w:pPr>
        <w:pStyle w:val="Tekstopmerking"/>
      </w:pPr>
      <w:r>
        <w:t>W</w:t>
      </w:r>
      <w:r w:rsidR="008461B5">
        <w:t>onen</w:t>
      </w:r>
    </w:p>
    <w:p w14:paraId="555EB481" w14:textId="77777777" w:rsidR="008461B5" w:rsidRDefault="008461B5" w:rsidP="008461B5">
      <w:pPr>
        <w:pStyle w:val="Tekstopmerking"/>
      </w:pPr>
      <w:r>
        <w:t>Geen begrippen</w:t>
      </w:r>
    </w:p>
    <w:p w14:paraId="07C069D8" w14:textId="2D3F9C68" w:rsidR="008461B5" w:rsidRDefault="008461B5" w:rsidP="008461B5">
      <w:pPr>
        <w:pStyle w:val="Tekstopmerking"/>
      </w:pPr>
      <w:r>
        <w:t>regelkwalificatie: verbod</w:t>
      </w:r>
    </w:p>
  </w:comment>
  <w:comment w:id="95" w:author="Emma Kakes" w:date="2022-02-04T09:52:00Z" w:initials="EK">
    <w:p w14:paraId="5765FAB7" w14:textId="6B2F9597" w:rsidR="00856A14" w:rsidRDefault="00856A14" w:rsidP="00856A14">
      <w:pPr>
        <w:pStyle w:val="Tekstopmerking"/>
      </w:pPr>
      <w:r>
        <w:rPr>
          <w:rStyle w:val="Verwijzingopmerking"/>
        </w:rPr>
        <w:annotationRef/>
      </w:r>
      <w:r>
        <w:t>Activiteiten:</w:t>
      </w:r>
    </w:p>
    <w:p w14:paraId="7E50141F" w14:textId="77777777" w:rsidR="00856A14" w:rsidRDefault="00856A14" w:rsidP="00856A14">
      <w:pPr>
        <w:pStyle w:val="Tekstopmerking"/>
      </w:pPr>
      <w:r>
        <w:t>Mantelzorgactiviteit</w:t>
      </w:r>
    </w:p>
    <w:p w14:paraId="6120DAB4" w14:textId="5EFB1859" w:rsidR="00856A14" w:rsidRDefault="008C302C" w:rsidP="00856A14">
      <w:pPr>
        <w:pStyle w:val="Tekstopmerking"/>
      </w:pPr>
      <w:r>
        <w:t>wonen</w:t>
      </w:r>
    </w:p>
    <w:p w14:paraId="44730588" w14:textId="77777777" w:rsidR="00856A14" w:rsidRDefault="00856A14" w:rsidP="00856A14">
      <w:pPr>
        <w:pStyle w:val="Tekstopmerking"/>
      </w:pPr>
      <w:r>
        <w:t>regelkwalificatie: vergunningplicht</w:t>
      </w:r>
    </w:p>
    <w:p w14:paraId="0BA7F997" w14:textId="77777777" w:rsidR="00856A14" w:rsidRDefault="00856A14" w:rsidP="00856A14">
      <w:pPr>
        <w:pStyle w:val="Tekstopmerking"/>
      </w:pPr>
      <w:r>
        <w:t>Geen begrippen. Bijbehorend bouwwerk  en huisvesting voor mantelzorg zijn gedefinieerd in Bbl</w:t>
      </w:r>
    </w:p>
  </w:comment>
  <w:comment w:id="96" w:author="Emma Kakes" w:date="2022-02-04T09:54:00Z" w:initials="EK">
    <w:p w14:paraId="30B9AE58" w14:textId="683F525A" w:rsidR="00856A14" w:rsidRDefault="00856A14" w:rsidP="00856A14">
      <w:pPr>
        <w:pStyle w:val="Tekstopmerking"/>
      </w:pPr>
      <w:r>
        <w:rPr>
          <w:rStyle w:val="Verwijzingopmerking"/>
        </w:rPr>
        <w:annotationRef/>
      </w:r>
      <w:r>
        <w:t>Activiteiten:</w:t>
      </w:r>
    </w:p>
    <w:p w14:paraId="5E622C40" w14:textId="77777777" w:rsidR="00856A14" w:rsidRDefault="00856A14" w:rsidP="00856A14">
      <w:pPr>
        <w:pStyle w:val="Tekstopmerking"/>
      </w:pPr>
      <w:r>
        <w:t>Mantelzorgactiviteit</w:t>
      </w:r>
    </w:p>
    <w:p w14:paraId="77487B9F" w14:textId="11E2EF33" w:rsidR="00856A14" w:rsidRDefault="008C302C" w:rsidP="00856A14">
      <w:pPr>
        <w:pStyle w:val="Tekstopmerking"/>
      </w:pPr>
      <w:r>
        <w:t>Wonen</w:t>
      </w:r>
    </w:p>
    <w:p w14:paraId="32BB83F0" w14:textId="77777777" w:rsidR="00856A14" w:rsidRDefault="00856A14" w:rsidP="00856A14">
      <w:pPr>
        <w:pStyle w:val="Tekstopmerking"/>
      </w:pPr>
      <w:r>
        <w:t>regelkwalificatie: vergunningplicht</w:t>
      </w:r>
    </w:p>
    <w:p w14:paraId="5EC16DB8" w14:textId="77777777" w:rsidR="00856A14" w:rsidRDefault="00856A14" w:rsidP="00856A14">
      <w:pPr>
        <w:pStyle w:val="Tekstopmerking"/>
      </w:pPr>
      <w:r>
        <w:t>Geen begrippen. Bijbehorend bouwwerk  en huisvesting voor mantelzorg zijn gedefinieerd in Bbl</w:t>
      </w:r>
    </w:p>
  </w:comment>
  <w:comment w:id="97" w:author="Emma Kakes" w:date="2022-02-04T09:54:00Z" w:initials="EK">
    <w:p w14:paraId="55A68B25" w14:textId="3DD980EE" w:rsidR="00856A14" w:rsidRDefault="00856A14" w:rsidP="00856A14">
      <w:pPr>
        <w:pStyle w:val="Tekstopmerking"/>
      </w:pPr>
      <w:r>
        <w:rPr>
          <w:rStyle w:val="Verwijzingopmerking"/>
        </w:rPr>
        <w:annotationRef/>
      </w:r>
      <w:r>
        <w:t>Activiteiten:</w:t>
      </w:r>
    </w:p>
    <w:p w14:paraId="7134FD75" w14:textId="77777777" w:rsidR="00856A14" w:rsidRDefault="00856A14" w:rsidP="00856A14">
      <w:pPr>
        <w:pStyle w:val="Tekstopmerking"/>
      </w:pPr>
      <w:r>
        <w:t>Mantelzorgactiviteit</w:t>
      </w:r>
    </w:p>
    <w:p w14:paraId="18EC5B61" w14:textId="7B8F0D7E" w:rsidR="00856A14" w:rsidRDefault="008C302C" w:rsidP="00856A14">
      <w:pPr>
        <w:pStyle w:val="Tekstopmerking"/>
      </w:pPr>
      <w:r>
        <w:t>Wonen</w:t>
      </w:r>
    </w:p>
    <w:p w14:paraId="3E7A650A" w14:textId="77777777" w:rsidR="00856A14" w:rsidRDefault="00856A14" w:rsidP="00856A14">
      <w:pPr>
        <w:pStyle w:val="Tekstopmerking"/>
      </w:pPr>
      <w:r>
        <w:t>Geen begrippen. Bijbehorend bouwwerk  en huisvesting voor mantelzorg zijn gedefinieerd in Bbl</w:t>
      </w:r>
    </w:p>
    <w:p w14:paraId="78831170" w14:textId="77777777" w:rsidR="00856A14" w:rsidRDefault="00856A14" w:rsidP="00856A14">
      <w:pPr>
        <w:pStyle w:val="Tekstopmerking"/>
      </w:pPr>
      <w:r>
        <w:t>regelkwalificatie: vergunningplicht</w:t>
      </w:r>
    </w:p>
    <w:p w14:paraId="5740E99A" w14:textId="77777777" w:rsidR="00856A14" w:rsidRDefault="00856A14" w:rsidP="00856A14">
      <w:pPr>
        <w:pStyle w:val="Tekstopmerking"/>
      </w:pPr>
      <w:r>
        <w:t>norm opnemen: 30 m2, nu nog niet mogelijk.</w:t>
      </w:r>
    </w:p>
  </w:comment>
  <w:comment w:id="98" w:author="Emma Kakes" w:date="2022-08-08T15:59:00Z" w:initials="EK">
    <w:p w14:paraId="045EDF7B" w14:textId="77777777" w:rsidR="008C302C" w:rsidRDefault="008C302C">
      <w:pPr>
        <w:pStyle w:val="Tekstopmerking"/>
      </w:pPr>
      <w:r>
        <w:rPr>
          <w:rStyle w:val="Verwijzingopmerking"/>
        </w:rPr>
        <w:annotationRef/>
      </w:r>
      <w:r>
        <w:t>Hele paragraaf:</w:t>
      </w:r>
      <w:r>
        <w:br/>
        <w:t>- locatie: Ambtsgebied</w:t>
      </w:r>
    </w:p>
    <w:p w14:paraId="781C91C2" w14:textId="77777777" w:rsidR="00C47327" w:rsidRDefault="008C302C" w:rsidP="00D37065">
      <w:pPr>
        <w:pStyle w:val="Tekstopmerking"/>
        <w:numPr>
          <w:ilvl w:val="0"/>
          <w:numId w:val="73"/>
        </w:numPr>
      </w:pPr>
      <w:r>
        <w:t>Activiteit: uitoefenen van beroep of bedrijf aan huis</w:t>
      </w:r>
    </w:p>
    <w:p w14:paraId="3AAB3865" w14:textId="1533854A" w:rsidR="008C6630" w:rsidRDefault="000A1EA8" w:rsidP="00D37065">
      <w:pPr>
        <w:pStyle w:val="Tekstopmerking"/>
        <w:numPr>
          <w:ilvl w:val="0"/>
          <w:numId w:val="73"/>
        </w:numPr>
      </w:pPr>
      <w:r>
        <w:t xml:space="preserve">Activiteit: </w:t>
      </w:r>
      <w:r w:rsidR="008C6630" w:rsidRPr="000A1EA8">
        <w:t>wonen</w:t>
      </w:r>
    </w:p>
  </w:comment>
  <w:comment w:id="99" w:author="Martine Rotte" w:date="2022-08-19T09:12:00Z" w:initials="MR">
    <w:p w14:paraId="0B6AAB81" w14:textId="0FB88E72" w:rsidR="000B1DA5" w:rsidRDefault="000B1DA5">
      <w:pPr>
        <w:pStyle w:val="Tekstopmerking"/>
      </w:pPr>
      <w:r>
        <w:rPr>
          <w:rStyle w:val="Verwijzingopmerking"/>
        </w:rPr>
        <w:annotationRef/>
      </w:r>
      <w:r w:rsidRPr="00AE6F0E">
        <w:rPr>
          <w:color w:val="7030A0"/>
        </w:rPr>
        <w:t xml:space="preserve">deze toevoeging ‘in de woonruimte’ is gebaseerd op </w:t>
      </w:r>
      <w:r w:rsidR="00AE6F0E" w:rsidRPr="00AE6F0E">
        <w:rPr>
          <w:color w:val="7030A0"/>
        </w:rPr>
        <w:t xml:space="preserve">onze toevoeging ‘in bijbehorend bouwwerk’ in art 5.x Aanwijzing </w:t>
      </w:r>
      <w:proofErr w:type="spellStart"/>
      <w:r w:rsidR="00AE6F0E" w:rsidRPr="00AE6F0E">
        <w:rPr>
          <w:color w:val="7030A0"/>
        </w:rPr>
        <w:t>vergunningplichtige</w:t>
      </w:r>
      <w:proofErr w:type="spellEnd"/>
      <w:r w:rsidR="00AE6F0E" w:rsidRPr="00AE6F0E">
        <w:rPr>
          <w:color w:val="7030A0"/>
        </w:rPr>
        <w:t xml:space="preserve"> gevallen hieronder (</w:t>
      </w:r>
      <w:proofErr w:type="spellStart"/>
      <w:r w:rsidR="00AE6F0E" w:rsidRPr="00AE6F0E">
        <w:rPr>
          <w:color w:val="7030A0"/>
        </w:rPr>
        <w:t>ivm</w:t>
      </w:r>
      <w:proofErr w:type="spellEnd"/>
      <w:r w:rsidR="00AE6F0E" w:rsidRPr="00AE6F0E">
        <w:rPr>
          <w:color w:val="7030A0"/>
        </w:rPr>
        <w:t xml:space="preserve"> BP Eureka juni 2021).</w:t>
      </w:r>
    </w:p>
  </w:comment>
  <w:comment w:id="100" w:author="Emma Kakes" w:date="2022-08-19T12:31:00Z" w:initials="EK">
    <w:p w14:paraId="53E69BE3" w14:textId="7B981E44" w:rsidR="00E22E88" w:rsidRDefault="00E22E88">
      <w:pPr>
        <w:pStyle w:val="Tekstopmerking"/>
      </w:pPr>
      <w:r>
        <w:rPr>
          <w:rStyle w:val="Verwijzingopmerking"/>
        </w:rPr>
        <w:annotationRef/>
      </w:r>
      <w:r w:rsidR="00C67B2D" w:rsidRPr="00C67B2D">
        <w:rPr>
          <w:color w:val="7030A0"/>
        </w:rPr>
        <w:t xml:space="preserve">In de staalkaart gelden geen verboden gevallen en geen vergunningplicht voor beroep en bedrijf aan huis. Deze regels zijn gebaseerd op BP Eureka. </w:t>
      </w:r>
    </w:p>
  </w:comment>
  <w:comment w:id="101" w:author="Emma Kakes" w:date="2022-02-04T09:55:00Z" w:initials="EK">
    <w:p w14:paraId="78F2388D" w14:textId="508A765F" w:rsidR="00856A14" w:rsidRDefault="00856A14" w:rsidP="00856A14">
      <w:pPr>
        <w:pStyle w:val="Tekstopmerking"/>
      </w:pPr>
      <w:r>
        <w:rPr>
          <w:rStyle w:val="Verwijzingopmerking"/>
        </w:rPr>
        <w:annotationRef/>
      </w:r>
      <w:r w:rsidR="006B06D6">
        <w:t>A</w:t>
      </w:r>
      <w:r>
        <w:t>ctiviteiten:</w:t>
      </w:r>
    </w:p>
    <w:p w14:paraId="7F70760D" w14:textId="77777777" w:rsidR="00856A14" w:rsidRDefault="00856A14" w:rsidP="00856A14">
      <w:pPr>
        <w:pStyle w:val="Tekstopmerking"/>
      </w:pPr>
      <w:r w:rsidRPr="00FB6186">
        <w:t>activiteiten in de vorm van beroep en bedrijf aan huis</w:t>
      </w:r>
    </w:p>
    <w:p w14:paraId="186DC23E" w14:textId="4487B9C8" w:rsidR="00856A14" w:rsidRDefault="006B06D6" w:rsidP="00856A14">
      <w:pPr>
        <w:pStyle w:val="Tekstopmerking"/>
      </w:pPr>
      <w:r>
        <w:t>wonen</w:t>
      </w:r>
    </w:p>
    <w:p w14:paraId="45C17F31" w14:textId="77777777" w:rsidR="00856A14" w:rsidRDefault="00856A14" w:rsidP="00856A14">
      <w:pPr>
        <w:pStyle w:val="Tekstopmerking"/>
      </w:pPr>
      <w:r>
        <w:t>regelkwalificatie: vergunningplicht</w:t>
      </w:r>
    </w:p>
    <w:p w14:paraId="2B395D42" w14:textId="77777777" w:rsidR="00856A14" w:rsidRDefault="00856A14" w:rsidP="00856A14">
      <w:pPr>
        <w:pStyle w:val="Tekstopmerking"/>
      </w:pPr>
      <w:r>
        <w:t>Geen begrippen</w:t>
      </w:r>
    </w:p>
  </w:comment>
  <w:comment w:id="102" w:author="Martine Rotte" w:date="2022-08-19T09:11:00Z" w:initials="MR">
    <w:p w14:paraId="28F96385" w14:textId="2AC8B693" w:rsidR="009A62F9" w:rsidRDefault="009A62F9">
      <w:pPr>
        <w:pStyle w:val="Tekstopmerking"/>
      </w:pPr>
      <w:r>
        <w:rPr>
          <w:rStyle w:val="Verwijzingopmerking"/>
        </w:rPr>
        <w:annotationRef/>
      </w:r>
      <w:r w:rsidR="00E70E66" w:rsidRPr="00AE6F0E">
        <w:rPr>
          <w:color w:val="7030A0"/>
        </w:rPr>
        <w:t>Deze toevoeging</w:t>
      </w:r>
      <w:r w:rsidR="00DA492B">
        <w:rPr>
          <w:color w:val="7030A0"/>
        </w:rPr>
        <w:t xml:space="preserve"> ‘bijbehorend bouwwerk’</w:t>
      </w:r>
      <w:r w:rsidR="00E70E66" w:rsidRPr="00AE6F0E">
        <w:rPr>
          <w:color w:val="7030A0"/>
        </w:rPr>
        <w:t xml:space="preserve"> komt uit BP Eureka (juni 2021), art. 9, sub b, onder 3</w:t>
      </w:r>
      <w:r w:rsidR="00AE6F0E">
        <w:rPr>
          <w:color w:val="7030A0"/>
        </w:rPr>
        <w:t xml:space="preserve"> in combinatie met sub c</w:t>
      </w:r>
      <w:r w:rsidR="00E70E66" w:rsidRPr="00AE6F0E">
        <w:rPr>
          <w:color w:val="7030A0"/>
        </w:rPr>
        <w:t>.</w:t>
      </w:r>
    </w:p>
  </w:comment>
  <w:comment w:id="103" w:author="Emma Kakes" w:date="2022-02-04T09:55:00Z" w:initials="EK">
    <w:p w14:paraId="66E00A1F" w14:textId="60D9130E" w:rsidR="00856A14" w:rsidRDefault="00856A14" w:rsidP="00856A14">
      <w:pPr>
        <w:pStyle w:val="Tekstopmerking"/>
      </w:pPr>
      <w:r>
        <w:rPr>
          <w:rStyle w:val="Verwijzingopmerking"/>
        </w:rPr>
        <w:annotationRef/>
      </w:r>
      <w:r>
        <w:t>Activiteiten:</w:t>
      </w:r>
    </w:p>
    <w:p w14:paraId="3BF12419" w14:textId="77777777" w:rsidR="00856A14" w:rsidRDefault="00856A14" w:rsidP="00856A14">
      <w:pPr>
        <w:pStyle w:val="Tekstopmerking"/>
      </w:pPr>
      <w:r w:rsidRPr="00FB6186">
        <w:t>activiteiten in de vorm van beroep en bedrijf aan huis</w:t>
      </w:r>
    </w:p>
    <w:p w14:paraId="2D02AEF2" w14:textId="178A6964" w:rsidR="00856A14" w:rsidRDefault="006B06D6" w:rsidP="00856A14">
      <w:pPr>
        <w:pStyle w:val="Tekstopmerking"/>
      </w:pPr>
      <w:r>
        <w:t>wonen</w:t>
      </w:r>
    </w:p>
    <w:p w14:paraId="5AFE47EA" w14:textId="77777777" w:rsidR="00856A14" w:rsidRDefault="00856A14" w:rsidP="00856A14">
      <w:pPr>
        <w:pStyle w:val="Tekstopmerking"/>
      </w:pPr>
      <w:r>
        <w:t>regelkwalificatie: vergunningplicht</w:t>
      </w:r>
    </w:p>
    <w:p w14:paraId="6819B937" w14:textId="77777777" w:rsidR="00856A14" w:rsidRDefault="00856A14" w:rsidP="00856A14">
      <w:pPr>
        <w:pStyle w:val="Tekstopmerking"/>
      </w:pPr>
      <w:r>
        <w:t>Geen begrippen</w:t>
      </w:r>
    </w:p>
  </w:comment>
  <w:comment w:id="104" w:author="Emma Kakes" w:date="2022-02-04T09:55:00Z" w:initials="EK">
    <w:p w14:paraId="170469F7" w14:textId="338BAE48" w:rsidR="00856A14" w:rsidRDefault="00856A14" w:rsidP="00856A14">
      <w:pPr>
        <w:pStyle w:val="Tekstopmerking"/>
      </w:pPr>
      <w:r>
        <w:rPr>
          <w:rStyle w:val="Verwijzingopmerking"/>
        </w:rPr>
        <w:annotationRef/>
      </w:r>
      <w:r>
        <w:t>Activiteiten:</w:t>
      </w:r>
    </w:p>
    <w:p w14:paraId="1F61EF77" w14:textId="77777777" w:rsidR="00856A14" w:rsidRDefault="00856A14" w:rsidP="00856A14">
      <w:pPr>
        <w:pStyle w:val="Tekstopmerking"/>
      </w:pPr>
      <w:r>
        <w:t>Beroep en bedrijf aan huis</w:t>
      </w:r>
    </w:p>
    <w:p w14:paraId="0B2C6DB1" w14:textId="20C1D380" w:rsidR="00856A14" w:rsidRDefault="006B06D6" w:rsidP="00856A14">
      <w:pPr>
        <w:pStyle w:val="Tekstopmerking"/>
      </w:pPr>
      <w:r>
        <w:t>wonen</w:t>
      </w:r>
    </w:p>
    <w:p w14:paraId="4278E163" w14:textId="77777777" w:rsidR="00856A14" w:rsidRDefault="00856A14" w:rsidP="00856A14">
      <w:pPr>
        <w:pStyle w:val="Tekstopmerking"/>
      </w:pPr>
      <w:r>
        <w:t>Geen begrippen</w:t>
      </w:r>
    </w:p>
    <w:p w14:paraId="326B74BF" w14:textId="77777777" w:rsidR="00856A14" w:rsidRDefault="00856A14" w:rsidP="00856A14">
      <w:pPr>
        <w:pStyle w:val="Tekstopmerking"/>
      </w:pPr>
      <w:r>
        <w:t>regelkwalificatie: vergunningplicht</w:t>
      </w:r>
    </w:p>
    <w:p w14:paraId="5F6A9ECC" w14:textId="77777777" w:rsidR="00856A14" w:rsidRDefault="00856A14" w:rsidP="00856A14">
      <w:pPr>
        <w:pStyle w:val="Tekstopmerking"/>
      </w:pPr>
      <w:r>
        <w:t>Norm opnemen: 30 m2 (kan nu nog niet)</w:t>
      </w:r>
    </w:p>
  </w:comment>
  <w:comment w:id="106" w:author="Emma Kakes" w:date="2022-08-08T16:02:00Z" w:initials="EK">
    <w:p w14:paraId="735EF47A" w14:textId="77777777" w:rsidR="00B31391" w:rsidRDefault="00B31391">
      <w:pPr>
        <w:pStyle w:val="Tekstopmerking"/>
      </w:pPr>
      <w:r>
        <w:rPr>
          <w:rStyle w:val="Verwijzingopmerking"/>
        </w:rPr>
        <w:annotationRef/>
      </w:r>
      <w:r>
        <w:t>De hele paragraaf is van toepassing op:</w:t>
      </w:r>
    </w:p>
    <w:p w14:paraId="41502E5B" w14:textId="6E2CE092" w:rsidR="00B31391" w:rsidRDefault="00B31391">
      <w:pPr>
        <w:pStyle w:val="Tekstopmerking"/>
      </w:pPr>
      <w:r>
        <w:t>Locatie:</w:t>
      </w:r>
    </w:p>
    <w:p w14:paraId="336A54E2" w14:textId="3154EE2C" w:rsidR="00536B81" w:rsidRPr="00536B81" w:rsidRDefault="00B31391">
      <w:pPr>
        <w:pStyle w:val="Tekstopmerking"/>
        <w:rPr>
          <w:rFonts w:ascii="Arial" w:hAnsi="Arial"/>
          <w:sz w:val="19"/>
          <w:szCs w:val="19"/>
        </w:rPr>
      </w:pPr>
      <w:r w:rsidRPr="00161EB3">
        <w:rPr>
          <w:rFonts w:ascii="Arial" w:hAnsi="Arial"/>
          <w:sz w:val="19"/>
          <w:szCs w:val="19"/>
        </w:rPr>
        <w:t>Eureka aantoonbaar te verwachten archeologische monumenten</w:t>
      </w:r>
    </w:p>
  </w:comment>
  <w:comment w:id="107" w:author="Emma Kakes" w:date="2022-08-08T16:04:00Z" w:initials="EK">
    <w:p w14:paraId="07ED1D53" w14:textId="77777777" w:rsidR="00536B81" w:rsidRDefault="00536B81" w:rsidP="00536B81">
      <w:pPr>
        <w:pStyle w:val="Tekstopmerking"/>
      </w:pPr>
      <w:r>
        <w:rPr>
          <w:rStyle w:val="Verwijzingopmerking"/>
        </w:rPr>
        <w:annotationRef/>
      </w:r>
      <w:r>
        <w:t>Activiteiten:</w:t>
      </w:r>
    </w:p>
    <w:p w14:paraId="2E8ABF49" w14:textId="77777777" w:rsidR="00536B81" w:rsidRDefault="00536B81" w:rsidP="00536B81">
      <w:pPr>
        <w:pStyle w:val="Tekstopmerking"/>
      </w:pPr>
      <w:r>
        <w:t>Bouwen van een bouwwerk</w:t>
      </w:r>
    </w:p>
    <w:p w14:paraId="1BD92DF6" w14:textId="77777777" w:rsidR="00536B81" w:rsidRPr="003B2BAE" w:rsidRDefault="00536B81" w:rsidP="00536B81">
      <w:pPr>
        <w:pStyle w:val="Tekstopmerking"/>
      </w:pPr>
      <w:r>
        <w:t>Uitvoeren van werkzaamheden</w:t>
      </w:r>
    </w:p>
    <w:p w14:paraId="75C4F30E" w14:textId="77777777" w:rsidR="00536B81" w:rsidRDefault="00536B81" w:rsidP="00536B81">
      <w:pPr>
        <w:pStyle w:val="Tekstopmerking"/>
      </w:pPr>
      <w:r>
        <w:t xml:space="preserve">Behouden cultureel erfgoed </w:t>
      </w:r>
    </w:p>
    <w:p w14:paraId="1FAD653C" w14:textId="77777777" w:rsidR="00536B81" w:rsidRDefault="00536B81" w:rsidP="00536B81">
      <w:pPr>
        <w:pStyle w:val="Tekstopmerking"/>
      </w:pPr>
      <w:r>
        <w:t>Geen begrip. Bouwen en bouwwerken staan in Ow. cultureel erfgoed is gedefinieerd in de Ow. Aantoonbaar te verwachten (..) is gedefinieerd in het Bkl. Uitvoeren van werkzaamheden spreekt voor zich.</w:t>
      </w:r>
    </w:p>
    <w:p w14:paraId="2A11AC43" w14:textId="1898A6A4" w:rsidR="00536B81" w:rsidRDefault="00536B81">
      <w:pPr>
        <w:pStyle w:val="Tekstopmerking"/>
      </w:pPr>
      <w:r>
        <w:t>Regelkwalificatie: anders geduid</w:t>
      </w:r>
    </w:p>
  </w:comment>
  <w:comment w:id="108" w:author="Emma Kakes" w:date="2022-02-07T12:25:00Z" w:initials="EK">
    <w:p w14:paraId="0C112C6B" w14:textId="7FF8F849" w:rsidR="00DC3EDC" w:rsidRDefault="00DC3EDC" w:rsidP="00DC3EDC">
      <w:pPr>
        <w:pStyle w:val="Tekstopmerking"/>
      </w:pPr>
      <w:r>
        <w:rPr>
          <w:rStyle w:val="Verwijzingopmerking"/>
        </w:rPr>
        <w:annotationRef/>
      </w:r>
      <w:r>
        <w:rPr>
          <w:rStyle w:val="Verwijzingopmerking"/>
        </w:rPr>
        <w:annotationRef/>
      </w:r>
      <w:r>
        <w:t>Activiteiten:</w:t>
      </w:r>
    </w:p>
    <w:p w14:paraId="09E1C371" w14:textId="77777777" w:rsidR="00DC3EDC" w:rsidRDefault="00DC3EDC" w:rsidP="00DC3EDC">
      <w:pPr>
        <w:pStyle w:val="Tekstopmerking"/>
      </w:pPr>
      <w:r>
        <w:t>Bouwen van een bouwwerk</w:t>
      </w:r>
    </w:p>
    <w:p w14:paraId="35136CDD" w14:textId="77777777" w:rsidR="00DC3EDC" w:rsidRDefault="00DC3EDC" w:rsidP="00DC3EDC">
      <w:pPr>
        <w:pStyle w:val="Tekstopmerking"/>
      </w:pPr>
      <w:r>
        <w:t>Uitvoeren van werkzaamheden</w:t>
      </w:r>
    </w:p>
    <w:p w14:paraId="45443792" w14:textId="77777777" w:rsidR="00DC3EDC" w:rsidRDefault="00DC3EDC" w:rsidP="00DC3EDC">
      <w:pPr>
        <w:pStyle w:val="Tekstopmerking"/>
      </w:pPr>
      <w:r>
        <w:t>Behouden cultureel erfgoed</w:t>
      </w:r>
    </w:p>
    <w:p w14:paraId="6514BB59" w14:textId="77777777" w:rsidR="00DC3EDC" w:rsidRDefault="00DC3EDC" w:rsidP="00DC3EDC">
      <w:pPr>
        <w:pStyle w:val="Tekstopmerking"/>
      </w:pPr>
      <w:r>
        <w:t xml:space="preserve">Geen begrip. cultureel erfgoed is gedefinieerd in de Ow. Aantoonbaar te verwachten (..) is gedefinieerd in het Bkl. </w:t>
      </w:r>
    </w:p>
    <w:p w14:paraId="676420F8" w14:textId="77777777" w:rsidR="00DC3EDC" w:rsidRDefault="00DC3EDC" w:rsidP="00DC3EDC">
      <w:pPr>
        <w:pStyle w:val="Tekstopmerking"/>
      </w:pPr>
      <w:r>
        <w:t>Regelkwalificatie: anders geduid</w:t>
      </w:r>
    </w:p>
  </w:comment>
  <w:comment w:id="109" w:author="Martine Rotte" w:date="2022-08-19T09:39:00Z" w:initials="MR">
    <w:p w14:paraId="54AA41DD" w14:textId="48EC4A07" w:rsidR="000D3B80" w:rsidRDefault="000D3B80">
      <w:pPr>
        <w:pStyle w:val="Tekstopmerking"/>
      </w:pPr>
      <w:r>
        <w:rPr>
          <w:rStyle w:val="Verwijzingopmerking"/>
        </w:rPr>
        <w:annotationRef/>
      </w:r>
      <w:r w:rsidRPr="000D3B80">
        <w:rPr>
          <w:color w:val="7030A0"/>
        </w:rPr>
        <w:t>Gebaseerd op BP Eureka (juni 2021)</w:t>
      </w:r>
    </w:p>
  </w:comment>
  <w:comment w:id="110" w:author="Emma Kakes" w:date="2022-02-07T12:26:00Z" w:initials="EK">
    <w:p w14:paraId="62E26FCB" w14:textId="075CE7EB" w:rsidR="00DC3EDC" w:rsidRDefault="00DC3EDC" w:rsidP="00DC3EDC">
      <w:pPr>
        <w:pStyle w:val="Tekstopmerking"/>
      </w:pPr>
      <w:r>
        <w:rPr>
          <w:rStyle w:val="Verwijzingopmerking"/>
        </w:rPr>
        <w:annotationRef/>
      </w:r>
      <w:r>
        <w:t>Activiteiten:</w:t>
      </w:r>
    </w:p>
    <w:p w14:paraId="23E7BC54" w14:textId="77777777" w:rsidR="00DC3EDC" w:rsidRDefault="00DC3EDC" w:rsidP="00DC3EDC">
      <w:pPr>
        <w:pStyle w:val="Tekstopmerking"/>
      </w:pPr>
      <w:r>
        <w:t>Bouwen van een bouwwerk</w:t>
      </w:r>
    </w:p>
    <w:p w14:paraId="0C30A67B" w14:textId="77777777" w:rsidR="00DC3EDC" w:rsidRPr="00203286" w:rsidRDefault="00DC3EDC" w:rsidP="00DC3EDC">
      <w:pPr>
        <w:pStyle w:val="Tekstopmerking"/>
      </w:pPr>
      <w:r>
        <w:t>Uitvoeren van werkzaamheden</w:t>
      </w:r>
    </w:p>
    <w:p w14:paraId="416F667E" w14:textId="77777777" w:rsidR="00DC3EDC" w:rsidRDefault="00DC3EDC" w:rsidP="00DC3EDC">
      <w:pPr>
        <w:pStyle w:val="Tekstopmerking"/>
      </w:pPr>
      <w:r>
        <w:t>Behouden cultureel erfgoed</w:t>
      </w:r>
    </w:p>
    <w:p w14:paraId="69BBD73F" w14:textId="77777777" w:rsidR="00DC3EDC" w:rsidRDefault="00DC3EDC" w:rsidP="00DC3EDC">
      <w:pPr>
        <w:pStyle w:val="Tekstopmerking"/>
      </w:pPr>
      <w:r>
        <w:t xml:space="preserve">Geen begrip. cultureel erfgoed is gedefinieerd in de Ow. Aantoonbaar te verwachten (..) is gedefinieerd in het Bkl. </w:t>
      </w:r>
    </w:p>
    <w:p w14:paraId="663D862B" w14:textId="77777777" w:rsidR="00DC3EDC" w:rsidRDefault="00DC3EDC" w:rsidP="00DC3EDC">
      <w:pPr>
        <w:pStyle w:val="Tekstopmerking"/>
      </w:pPr>
      <w:r>
        <w:t>Regelkwalificatie: zorgplicht</w:t>
      </w:r>
    </w:p>
  </w:comment>
  <w:comment w:id="111" w:author="Martine Rotte [2]" w:date="2022-07-22T16:33:00Z" w:initials="MR">
    <w:p w14:paraId="75607703" w14:textId="77777777" w:rsidR="000B669F" w:rsidRDefault="000B669F" w:rsidP="000B669F">
      <w:pPr>
        <w:pStyle w:val="Tekstopmerking"/>
      </w:pPr>
      <w:r>
        <w:rPr>
          <w:rStyle w:val="Verwijzingopmerking"/>
        </w:rPr>
        <w:annotationRef/>
      </w:r>
      <w:r>
        <w:t>Ter info: de paragraaf 5.2.34 uit het Casco gaat alleen over ‘graven’ dus in onze bewoording het uitvoeren van werken, geen bouwwerken of werkzaamheden zijnde; in het casco bestaat dus geen artikel Verboden activiteiten bouwwerken.</w:t>
      </w:r>
    </w:p>
  </w:comment>
  <w:comment w:id="112" w:author="Emma Kakes" w:date="2022-08-08T14:54:00Z" w:initials="EK">
    <w:p w14:paraId="3CECF24D" w14:textId="77777777" w:rsidR="004C1345" w:rsidRDefault="004C1345" w:rsidP="004C1345">
      <w:pPr>
        <w:pStyle w:val="Tekstopmerking"/>
      </w:pPr>
      <w:r>
        <w:rPr>
          <w:rStyle w:val="Verwijzingopmerking"/>
        </w:rPr>
        <w:annotationRef/>
      </w:r>
      <w:r>
        <w:t>Alle leden</w:t>
      </w:r>
    </w:p>
    <w:p w14:paraId="69184BDD" w14:textId="52921CA7" w:rsidR="004C1345" w:rsidRDefault="009A133B" w:rsidP="004C1345">
      <w:pPr>
        <w:pStyle w:val="Tekstopmerking"/>
      </w:pPr>
      <w:r>
        <w:t>Locatie</w:t>
      </w:r>
      <w:r w:rsidR="004C1345">
        <w:t xml:space="preserve">: </w:t>
      </w:r>
      <w:r w:rsidR="004C1345" w:rsidRPr="00F94090">
        <w:t>Eureka aantoonbaar te verwachten archeologische monumenten</w:t>
      </w:r>
    </w:p>
    <w:p w14:paraId="64233998" w14:textId="77777777" w:rsidR="004C1345" w:rsidRDefault="004C1345" w:rsidP="004C1345">
      <w:pPr>
        <w:pStyle w:val="Tekstopmerking"/>
      </w:pPr>
      <w:r>
        <w:t>Geen gebiedsaanwijzing.</w:t>
      </w:r>
      <w:r>
        <w:br/>
        <w:t>Activiteiten:</w:t>
      </w:r>
    </w:p>
    <w:p w14:paraId="7419464B" w14:textId="2D11187F" w:rsidR="00DA4B34" w:rsidRDefault="00CD61F8" w:rsidP="004C1345">
      <w:pPr>
        <w:pStyle w:val="Tekstopmerking"/>
      </w:pPr>
      <w:r>
        <w:t>Bouwen van bouwwerken</w:t>
      </w:r>
    </w:p>
    <w:p w14:paraId="36657408" w14:textId="39C5CB69" w:rsidR="004C1345" w:rsidRPr="000B3F75" w:rsidRDefault="004C1345" w:rsidP="004C1345">
      <w:pPr>
        <w:pStyle w:val="Tekstopmerking"/>
      </w:pPr>
      <w:r>
        <w:t xml:space="preserve">Uitvoeren van werken en werkzaamheden. </w:t>
      </w:r>
    </w:p>
    <w:p w14:paraId="6D211B63" w14:textId="6AE9DDDC" w:rsidR="004C1345" w:rsidRDefault="007229E0" w:rsidP="004C1345">
      <w:pPr>
        <w:pStyle w:val="Tekstopmerking"/>
      </w:pPr>
      <w:r>
        <w:t>Behouden</w:t>
      </w:r>
      <w:r w:rsidR="004C1345">
        <w:t xml:space="preserve"> cultureel erfgoed</w:t>
      </w:r>
    </w:p>
    <w:p w14:paraId="6E669478" w14:textId="77777777" w:rsidR="00CD61F8" w:rsidRDefault="004C1345" w:rsidP="004C1345">
      <w:pPr>
        <w:pStyle w:val="Tekstopmerking"/>
      </w:pPr>
      <w:r>
        <w:t xml:space="preserve">Geen begrip. </w:t>
      </w:r>
    </w:p>
    <w:p w14:paraId="2A24A5EB" w14:textId="19766753" w:rsidR="004C1345" w:rsidRDefault="004C1345" w:rsidP="004C1345">
      <w:pPr>
        <w:pStyle w:val="Tekstopmerking"/>
      </w:pPr>
      <w:r>
        <w:t xml:space="preserve">Let op: ontgrondingsactiviteit valt niet onder deze paragraaf. </w:t>
      </w:r>
    </w:p>
    <w:p w14:paraId="5AFDF313" w14:textId="77777777" w:rsidR="004C1345" w:rsidRDefault="004C1345" w:rsidP="004C1345">
      <w:pPr>
        <w:pStyle w:val="Tekstopmerking"/>
      </w:pPr>
      <w:r>
        <w:t>Regelkwalificatie: vergunningplicht</w:t>
      </w:r>
    </w:p>
    <w:p w14:paraId="0A44B51A" w14:textId="6C2479F1" w:rsidR="004C1345" w:rsidRDefault="004C1345" w:rsidP="004C1345">
      <w:pPr>
        <w:pStyle w:val="Tekstopmerking"/>
      </w:pPr>
      <w:r>
        <w:t xml:space="preserve">Lid </w:t>
      </w:r>
      <w:r w:rsidR="001977E5">
        <w:t>3</w:t>
      </w:r>
      <w:r>
        <w:t>: norm opnemen 100 m2.</w:t>
      </w:r>
    </w:p>
  </w:comment>
  <w:comment w:id="113" w:author="Martine Rotte" w:date="2022-08-19T09:42:00Z" w:initials="MR">
    <w:p w14:paraId="032273D1" w14:textId="12E43114" w:rsidR="004F1D5F" w:rsidRDefault="004F1D5F">
      <w:pPr>
        <w:pStyle w:val="Tekstopmerking"/>
      </w:pPr>
      <w:r>
        <w:rPr>
          <w:rStyle w:val="Verwijzingopmerking"/>
        </w:rPr>
        <w:annotationRef/>
      </w:r>
      <w:r w:rsidR="00B801A0" w:rsidRPr="00B801A0">
        <w:rPr>
          <w:color w:val="7030A0"/>
        </w:rPr>
        <w:t xml:space="preserve">In afwijking van casco is onze vergunningplicht veel breder dan alleen graven(casco), en omvat het </w:t>
      </w:r>
      <w:r w:rsidR="00B801A0">
        <w:rPr>
          <w:color w:val="7030A0"/>
        </w:rPr>
        <w:t>ook het bouwen van bouwwerken</w:t>
      </w:r>
      <w:r w:rsidR="00B801A0" w:rsidRPr="00B801A0">
        <w:rPr>
          <w:color w:val="7030A0"/>
        </w:rPr>
        <w:t xml:space="preserve"> (omdat dit zo in BP Eureka juni 2021 zit).</w:t>
      </w:r>
    </w:p>
  </w:comment>
  <w:comment w:id="114" w:author="Martine Rotte" w:date="2022-08-19T09:43:00Z" w:initials="MR">
    <w:p w14:paraId="09258FD7" w14:textId="34B617E0" w:rsidR="00B801A0" w:rsidRDefault="00B801A0">
      <w:pPr>
        <w:pStyle w:val="Tekstopmerking"/>
      </w:pPr>
      <w:r>
        <w:rPr>
          <w:rStyle w:val="Verwijzingopmerking"/>
        </w:rPr>
        <w:annotationRef/>
      </w:r>
      <w:r w:rsidRPr="00B801A0">
        <w:rPr>
          <w:color w:val="7030A0"/>
        </w:rPr>
        <w:t>In afwijking van casco is onze vergunningplicht veel breder dan alleen graven(casco), en omvat het ook al deze werken, geen bouwwerken zijden, of werkzaamheden (omdat dit zo in BP Eureka juni 2021 zit).</w:t>
      </w:r>
    </w:p>
  </w:comment>
  <w:comment w:id="115" w:author="Emma Kakes" w:date="2022-02-07T12:31:00Z" w:initials="EK">
    <w:p w14:paraId="7A32A2A2" w14:textId="77777777" w:rsidR="00DC3EDC" w:rsidRDefault="00DC3EDC" w:rsidP="00DC3EDC">
      <w:pPr>
        <w:pStyle w:val="Tekstopmerking"/>
      </w:pPr>
      <w:r>
        <w:rPr>
          <w:rStyle w:val="Verwijzingopmerking"/>
        </w:rPr>
        <w:annotationRef/>
      </w:r>
      <w:r>
        <w:t>Beide leden</w:t>
      </w:r>
    </w:p>
    <w:p w14:paraId="03962A9C" w14:textId="2CEB9B65" w:rsidR="00DC3EDC" w:rsidRDefault="009A133B" w:rsidP="00DC3EDC">
      <w:pPr>
        <w:pStyle w:val="Tekstopmerking"/>
      </w:pPr>
      <w:r>
        <w:t>Locatie</w:t>
      </w:r>
      <w:r w:rsidR="00DC3EDC">
        <w:t xml:space="preserve">: </w:t>
      </w:r>
      <w:r w:rsidR="00DC3EDC" w:rsidRPr="00F94090">
        <w:t>Eureka aantoonbaar te verwachten archeologische monumenten</w:t>
      </w:r>
    </w:p>
    <w:p w14:paraId="32ED6762" w14:textId="0E0E981D" w:rsidR="00DC3EDC" w:rsidRDefault="00DC3EDC" w:rsidP="00DC3EDC">
      <w:pPr>
        <w:pStyle w:val="Tekstopmerking"/>
      </w:pPr>
      <w:r>
        <w:t>Activiteiten:</w:t>
      </w:r>
    </w:p>
    <w:p w14:paraId="58A3E3BB" w14:textId="77777777" w:rsidR="00DC3EDC" w:rsidRDefault="00DC3EDC" w:rsidP="00DC3EDC">
      <w:pPr>
        <w:pStyle w:val="Tekstopmerking"/>
      </w:pPr>
      <w:r>
        <w:t>Bouwen van een bouwwerk</w:t>
      </w:r>
    </w:p>
    <w:p w14:paraId="22646190" w14:textId="77777777" w:rsidR="00DC3EDC" w:rsidRDefault="00DC3EDC" w:rsidP="00DC3EDC">
      <w:pPr>
        <w:pStyle w:val="Tekstopmerking"/>
      </w:pPr>
      <w:r>
        <w:t>Behouden cultureel erfgoed</w:t>
      </w:r>
    </w:p>
    <w:p w14:paraId="7FFFA8FA" w14:textId="77777777" w:rsidR="00DC3EDC" w:rsidRDefault="00DC3EDC" w:rsidP="00DC3EDC">
      <w:pPr>
        <w:pStyle w:val="Tekstopmerking"/>
      </w:pPr>
      <w:r>
        <w:t xml:space="preserve">Geen begrip. Archeologisch monument in Ow. </w:t>
      </w:r>
    </w:p>
    <w:p w14:paraId="0E026C98" w14:textId="77777777" w:rsidR="00DC3EDC" w:rsidRDefault="00DC3EDC" w:rsidP="00DC3EDC">
      <w:pPr>
        <w:pStyle w:val="Tekstopmerking"/>
      </w:pPr>
      <w:r>
        <w:t>Regelkwalificatie: vergunningplicht</w:t>
      </w:r>
    </w:p>
  </w:comment>
  <w:comment w:id="116" w:author="Emma Kakes" w:date="2022-08-08T16:06:00Z" w:initials="EK">
    <w:p w14:paraId="75CA6656" w14:textId="4AC0A540" w:rsidR="00AC30A2" w:rsidRDefault="00AC30A2">
      <w:pPr>
        <w:pStyle w:val="Tekstopmerking"/>
      </w:pPr>
      <w:r>
        <w:rPr>
          <w:rStyle w:val="Verwijzingopmerking"/>
        </w:rPr>
        <w:annotationRef/>
      </w:r>
      <w:r w:rsidRPr="002117F6">
        <w:rPr>
          <w:color w:val="00B050"/>
        </w:rPr>
        <w:t>Verwijst naar bovenstaand artikel ‘aanwijzing vergunningplichtige gevallen’</w:t>
      </w:r>
    </w:p>
  </w:comment>
  <w:comment w:id="117" w:author="Emma Kakes" w:date="2022-08-10T15:53:00Z" w:initials="EK">
    <w:p w14:paraId="7427D3C0" w14:textId="77777777" w:rsidR="00380E0C" w:rsidRDefault="00380E0C" w:rsidP="00380E0C">
      <w:pPr>
        <w:pStyle w:val="Tekstopmerking"/>
      </w:pPr>
      <w:r>
        <w:rPr>
          <w:rStyle w:val="Verwijzingopmerking"/>
        </w:rPr>
        <w:annotationRef/>
      </w:r>
      <w:r>
        <w:t>Beide leden</w:t>
      </w:r>
    </w:p>
    <w:p w14:paraId="36F356A0" w14:textId="73623D24" w:rsidR="00380E0C" w:rsidRDefault="009A133B" w:rsidP="00380E0C">
      <w:pPr>
        <w:pStyle w:val="Tekstopmerking"/>
      </w:pPr>
      <w:r>
        <w:t>Locatie</w:t>
      </w:r>
      <w:r w:rsidR="00380E0C">
        <w:t xml:space="preserve">: </w:t>
      </w:r>
      <w:r w:rsidR="00380E0C" w:rsidRPr="00F94090">
        <w:t>Eureka aantoonbaar te verwachten archeologische monumenten</w:t>
      </w:r>
    </w:p>
    <w:p w14:paraId="304F04EE" w14:textId="77777777" w:rsidR="00380E0C" w:rsidRDefault="00380E0C" w:rsidP="00380E0C">
      <w:pPr>
        <w:pStyle w:val="Tekstopmerking"/>
      </w:pPr>
      <w:r>
        <w:t>Geen gebiedsaanwijzing.</w:t>
      </w:r>
      <w:r>
        <w:br/>
        <w:t>Activiteiten:</w:t>
      </w:r>
    </w:p>
    <w:p w14:paraId="627CD8E7" w14:textId="77777777" w:rsidR="00380E0C" w:rsidRDefault="00380E0C" w:rsidP="00380E0C">
      <w:pPr>
        <w:pStyle w:val="Tekstopmerking"/>
      </w:pPr>
      <w:r>
        <w:t xml:space="preserve">Uitvoeren van werken en werkzaamheden. </w:t>
      </w:r>
    </w:p>
    <w:p w14:paraId="6A9A09D4" w14:textId="77777777" w:rsidR="00380E0C" w:rsidRDefault="00380E0C" w:rsidP="00380E0C">
      <w:pPr>
        <w:pStyle w:val="Tekstopmerking"/>
      </w:pPr>
      <w:r>
        <w:t>Behouden cultureel erfgoed</w:t>
      </w:r>
    </w:p>
    <w:p w14:paraId="32780A25" w14:textId="77777777" w:rsidR="00380E0C" w:rsidRDefault="00380E0C" w:rsidP="00380E0C">
      <w:pPr>
        <w:pStyle w:val="Tekstopmerking"/>
      </w:pPr>
      <w:r>
        <w:t>Geen begrip. Archeologisch monument in Ow.</w:t>
      </w:r>
    </w:p>
    <w:p w14:paraId="708C7B67" w14:textId="4229F825" w:rsidR="00380E0C" w:rsidRDefault="00380E0C" w:rsidP="00380E0C">
      <w:pPr>
        <w:pStyle w:val="Tekstopmerking"/>
      </w:pPr>
      <w:r>
        <w:t>Regelkwalificatie: vergunningplicht</w:t>
      </w:r>
    </w:p>
  </w:comment>
  <w:comment w:id="118" w:author="Martine Rotte [2]" w:date="2022-07-22T16:40:00Z" w:initials="MR">
    <w:p w14:paraId="774845D3" w14:textId="77777777" w:rsidR="004F441E" w:rsidRDefault="004F441E" w:rsidP="004F441E">
      <w:pPr>
        <w:pStyle w:val="Tekstopmerking"/>
      </w:pPr>
      <w:r>
        <w:rPr>
          <w:rStyle w:val="Verwijzingopmerking"/>
        </w:rPr>
        <w:annotationRef/>
      </w:r>
      <w:r w:rsidRPr="004423B7">
        <w:rPr>
          <w:color w:val="00B050"/>
        </w:rPr>
        <w:t>Hiermee bedoelen we: art 5.x Aanwijzing vergunningplich</w:t>
      </w:r>
      <w:r>
        <w:rPr>
          <w:color w:val="00B050"/>
        </w:rPr>
        <w:t>tige gevallen</w:t>
      </w:r>
    </w:p>
  </w:comment>
  <w:comment w:id="120" w:author="Emma Kakes" w:date="2022-02-07T12:34:00Z" w:initials="EK">
    <w:p w14:paraId="0E0CBABE" w14:textId="4C8DA1BC" w:rsidR="00DC3EDC" w:rsidRDefault="00DC3EDC" w:rsidP="00DC3EDC">
      <w:pPr>
        <w:pStyle w:val="Tekstopmerking"/>
      </w:pPr>
      <w:r>
        <w:rPr>
          <w:rStyle w:val="Verwijzingopmerking"/>
        </w:rPr>
        <w:annotationRef/>
      </w:r>
      <w:r w:rsidR="009A133B">
        <w:t>Locatie</w:t>
      </w:r>
      <w:r>
        <w:t xml:space="preserve">: </w:t>
      </w:r>
      <w:r w:rsidRPr="00F94090">
        <w:t>Eureka aantoonbaar te verwachten archeologische monumenten</w:t>
      </w:r>
    </w:p>
    <w:p w14:paraId="1964D55B" w14:textId="77777777" w:rsidR="00DC3EDC" w:rsidRDefault="00DC3EDC" w:rsidP="00DC3EDC">
      <w:pPr>
        <w:pStyle w:val="Tekstopmerking"/>
      </w:pPr>
      <w:r>
        <w:t>Geen gebiedsaanwijzing.</w:t>
      </w:r>
      <w:r>
        <w:br/>
        <w:t>Activiteiten:</w:t>
      </w:r>
    </w:p>
    <w:p w14:paraId="4C59BEBA" w14:textId="77777777" w:rsidR="00DC3EDC" w:rsidRDefault="00DC3EDC" w:rsidP="00DC3EDC">
      <w:pPr>
        <w:pStyle w:val="Tekstopmerking"/>
      </w:pPr>
      <w:r>
        <w:t>Bouwen van een bouwwerk</w:t>
      </w:r>
    </w:p>
    <w:p w14:paraId="29F6C807" w14:textId="77777777" w:rsidR="00DC3EDC" w:rsidRDefault="00DC3EDC" w:rsidP="00DC3EDC">
      <w:pPr>
        <w:pStyle w:val="Tekstopmerking"/>
      </w:pPr>
      <w:r>
        <w:t>Behouden cultureel erfgoed</w:t>
      </w:r>
    </w:p>
    <w:p w14:paraId="58C190B8" w14:textId="14D9BBC9" w:rsidR="00D76780" w:rsidRDefault="00D76780" w:rsidP="00DC3EDC">
      <w:pPr>
        <w:pStyle w:val="Tekstopmerking"/>
      </w:pPr>
      <w:r>
        <w:t>Uitvoeren van werken en werkzaamheden</w:t>
      </w:r>
    </w:p>
    <w:p w14:paraId="7B6481F1" w14:textId="77777777" w:rsidR="00DC3EDC" w:rsidRDefault="00DC3EDC" w:rsidP="00DC3EDC">
      <w:pPr>
        <w:pStyle w:val="Tekstopmerking"/>
      </w:pPr>
      <w:r>
        <w:t xml:space="preserve">Geen begrip. </w:t>
      </w:r>
    </w:p>
    <w:p w14:paraId="59D9ECBE" w14:textId="77777777" w:rsidR="00DC3EDC" w:rsidRDefault="00DC3EDC" w:rsidP="00DC3EDC">
      <w:pPr>
        <w:pStyle w:val="Tekstopmerking"/>
      </w:pPr>
      <w:r>
        <w:t>Regelkwalificatie: vergunningplicht</w:t>
      </w:r>
    </w:p>
  </w:comment>
  <w:comment w:id="121" w:author="Emma Kakes" w:date="2022-08-08T16:07:00Z" w:initials="EK">
    <w:p w14:paraId="0005D8CD" w14:textId="68E7E0EC" w:rsidR="00D76780" w:rsidRDefault="00D76780">
      <w:pPr>
        <w:pStyle w:val="Tekstopmerking"/>
      </w:pPr>
      <w:r>
        <w:rPr>
          <w:rStyle w:val="Verwijzingopmerking"/>
        </w:rPr>
        <w:annotationRef/>
      </w:r>
      <w:r>
        <w:rPr>
          <w:rStyle w:val="Verwijzingopmerking"/>
        </w:rPr>
        <w:annotationRef/>
      </w:r>
      <w:r w:rsidRPr="00075217">
        <w:rPr>
          <w:color w:val="00B050"/>
        </w:rPr>
        <w:t xml:space="preserve">Hiermee bedoelen we 5.x Bijzondere aanvraagvereisten omgevingsvergunning </w:t>
      </w:r>
      <w:r w:rsidRPr="00075217">
        <w:rPr>
          <w:color w:val="00B050"/>
          <w:u w:val="single"/>
        </w:rPr>
        <w:t>bouwen</w:t>
      </w:r>
      <w:r w:rsidRPr="00075217">
        <w:rPr>
          <w:rStyle w:val="Verwijzingopmerking"/>
          <w:b/>
          <w:color w:val="00B050"/>
          <w:u w:val="single"/>
        </w:rPr>
        <w:annotationRef/>
      </w:r>
      <w:r w:rsidRPr="00075217">
        <w:rPr>
          <w:rStyle w:val="Verwijzingopmerking"/>
          <w:b/>
          <w:color w:val="00B050"/>
          <w:u w:val="single"/>
        </w:rPr>
        <w:annotationRef/>
      </w:r>
    </w:p>
  </w:comment>
  <w:comment w:id="122" w:author="Martine Rotte [2]" w:date="2022-07-26T10:30:00Z" w:initials="MR">
    <w:p w14:paraId="75562525" w14:textId="77777777" w:rsidR="007B276B" w:rsidRDefault="007B276B" w:rsidP="007B276B">
      <w:pPr>
        <w:pStyle w:val="Tekstopmerking"/>
      </w:pPr>
      <w:r>
        <w:rPr>
          <w:rStyle w:val="Verwijzingopmerking"/>
        </w:rPr>
        <w:annotationRef/>
      </w:r>
      <w:r w:rsidRPr="00075217">
        <w:rPr>
          <w:color w:val="00B050"/>
        </w:rPr>
        <w:t xml:space="preserve">Hiermee bedoelen we 5.x Bijzondere aanvraagvereisten omgevingsvergunning activiteiten </w:t>
      </w:r>
      <w:r w:rsidRPr="00075217">
        <w:rPr>
          <w:color w:val="00B050"/>
          <w:u w:val="single"/>
        </w:rPr>
        <w:t>anders dan bouwen</w:t>
      </w:r>
      <w:r w:rsidRPr="00075217">
        <w:rPr>
          <w:rStyle w:val="Verwijzingopmerking"/>
          <w:b/>
          <w:color w:val="00B050"/>
          <w:u w:val="single"/>
        </w:rPr>
        <w:annotationRef/>
      </w:r>
      <w:r w:rsidRPr="00075217">
        <w:rPr>
          <w:rStyle w:val="Verwijzingopmerking"/>
          <w:b/>
          <w:color w:val="00B050"/>
          <w:u w:val="single"/>
        </w:rPr>
        <w:annotationRef/>
      </w:r>
    </w:p>
  </w:comment>
  <w:comment w:id="123" w:author="Emma Kakes" w:date="2022-02-07T12:34:00Z" w:initials="EK">
    <w:p w14:paraId="185C07F9" w14:textId="77777777" w:rsidR="00DC3EDC" w:rsidRDefault="00DC3EDC" w:rsidP="00DC3EDC">
      <w:pPr>
        <w:pStyle w:val="Tekstopmerking"/>
      </w:pPr>
      <w:r>
        <w:rPr>
          <w:rStyle w:val="Verwijzingopmerking"/>
        </w:rPr>
        <w:annotationRef/>
      </w:r>
      <w:r>
        <w:t>Beide leden</w:t>
      </w:r>
    </w:p>
    <w:p w14:paraId="1DAA91DB" w14:textId="5B15BA11" w:rsidR="00DC3EDC" w:rsidRDefault="009A133B" w:rsidP="00DC3EDC">
      <w:pPr>
        <w:pStyle w:val="Tekstopmerking"/>
      </w:pPr>
      <w:r>
        <w:t>Locatie</w:t>
      </w:r>
      <w:r w:rsidR="00DC3EDC">
        <w:t xml:space="preserve">: </w:t>
      </w:r>
      <w:r w:rsidR="00DC3EDC" w:rsidRPr="00F94090">
        <w:t>Eureka aantoonbaar te verwachten archeologische monumenten</w:t>
      </w:r>
    </w:p>
    <w:p w14:paraId="33AA5374" w14:textId="77777777" w:rsidR="00DC3EDC" w:rsidRDefault="00DC3EDC" w:rsidP="00DC3EDC">
      <w:pPr>
        <w:pStyle w:val="Tekstopmerking"/>
      </w:pPr>
      <w:r>
        <w:t>Geen gebiedsaanwijzing.</w:t>
      </w:r>
      <w:r>
        <w:br/>
        <w:t>Activiteiten:</w:t>
      </w:r>
    </w:p>
    <w:p w14:paraId="28505B44" w14:textId="77777777" w:rsidR="00DC3EDC" w:rsidRDefault="00DC3EDC" w:rsidP="00DC3EDC">
      <w:pPr>
        <w:pStyle w:val="Tekstopmerking"/>
      </w:pPr>
      <w:r>
        <w:t>Bouwen van een bouwwerk</w:t>
      </w:r>
    </w:p>
    <w:p w14:paraId="2DC9F62D" w14:textId="77777777" w:rsidR="00DC3EDC" w:rsidRDefault="00DC3EDC" w:rsidP="00DC3EDC">
      <w:pPr>
        <w:pStyle w:val="Tekstopmerking"/>
      </w:pPr>
      <w:r>
        <w:t>Behouden cultureel erfgoed</w:t>
      </w:r>
    </w:p>
    <w:p w14:paraId="743F4F6A" w14:textId="3BD67BEF" w:rsidR="003C5707" w:rsidRDefault="003C5707" w:rsidP="00DC3EDC">
      <w:pPr>
        <w:pStyle w:val="Tekstopmerking"/>
      </w:pPr>
      <w:r>
        <w:t>Uitvoeren van werken en werkzaamheden</w:t>
      </w:r>
    </w:p>
    <w:p w14:paraId="37F5F836" w14:textId="77777777" w:rsidR="00DC3EDC" w:rsidRDefault="00DC3EDC" w:rsidP="00DC3EDC">
      <w:pPr>
        <w:pStyle w:val="Tekstopmerking"/>
      </w:pPr>
      <w:r>
        <w:t xml:space="preserve">Geen begrip. Archeologisch monument in Ow. </w:t>
      </w:r>
    </w:p>
    <w:p w14:paraId="723FFD9D" w14:textId="77777777" w:rsidR="00DC3EDC" w:rsidRDefault="00DC3EDC" w:rsidP="00DC3EDC">
      <w:pPr>
        <w:pStyle w:val="Tekstopmerking"/>
      </w:pPr>
      <w:r>
        <w:t>Regelkwalificatie: vergunningplicht</w:t>
      </w:r>
    </w:p>
  </w:comment>
  <w:comment w:id="124" w:author="Emma Kakes" w:date="2022-08-08T16:08:00Z" w:initials="EK">
    <w:p w14:paraId="22ACA390" w14:textId="274EE9D0" w:rsidR="003C5707" w:rsidRDefault="003C5707">
      <w:pPr>
        <w:pStyle w:val="Tekstopmerking"/>
      </w:pPr>
      <w:r>
        <w:rPr>
          <w:rStyle w:val="Verwijzingopmerking"/>
        </w:rPr>
        <w:annotationRef/>
      </w:r>
      <w:r w:rsidRPr="002117F6">
        <w:rPr>
          <w:color w:val="00B050"/>
        </w:rPr>
        <w:t>Hiermee bedoelen we bovenstaand artikel ‘aanwijzing vergunningplichtige gevallen’</w:t>
      </w:r>
    </w:p>
  </w:comment>
  <w:comment w:id="125" w:author="Martine Rotte" w:date="2022-08-16T16:14:00Z" w:initials="MR">
    <w:p w14:paraId="37514C81" w14:textId="77777777" w:rsidR="007721E1" w:rsidRDefault="007721E1" w:rsidP="007721E1">
      <w:pPr>
        <w:pStyle w:val="Tekstopmerking"/>
      </w:pPr>
      <w:r>
        <w:rPr>
          <w:rStyle w:val="Verwijzingopmerking"/>
        </w:rPr>
        <w:annotationRef/>
      </w:r>
      <w:r>
        <w:t>Ter info: we hebben deze paragraaf in afdeling 5.2 toegevoegd, omdat we deze paragraaf in art. 4.59 aanzetten.</w:t>
      </w:r>
    </w:p>
    <w:p w14:paraId="44F0B439" w14:textId="77777777" w:rsidR="007721E1" w:rsidRDefault="007721E1" w:rsidP="007721E1">
      <w:pPr>
        <w:pStyle w:val="Tekstopmerking"/>
      </w:pPr>
      <w:r>
        <w:t>Een gemeente mag zelf bepalen welke regels ze binnen deze paragraaf willen stellen; al dan niet rechtstreeks de regels kopiëren uit casco VNG.</w:t>
      </w:r>
    </w:p>
  </w:comment>
  <w:comment w:id="126" w:author="Emma Kakes" w:date="2022-08-08T16:09:00Z" w:initials="EK">
    <w:p w14:paraId="2ABF55E6" w14:textId="4AA8A3B5" w:rsidR="00CC16B8" w:rsidRDefault="00CC16B8">
      <w:pPr>
        <w:pStyle w:val="Tekstopmerking"/>
      </w:pPr>
      <w:r>
        <w:rPr>
          <w:rStyle w:val="Verwijzingopmerking"/>
        </w:rPr>
        <w:annotationRef/>
      </w:r>
      <w:r>
        <w:t xml:space="preserve">Hele paragraaf geldt voor </w:t>
      </w:r>
      <w:r w:rsidR="007E69F2">
        <w:t>ambtsgebied</w:t>
      </w:r>
    </w:p>
  </w:comment>
  <w:comment w:id="127" w:author="Martine Rotte" w:date="2022-08-16T16:14:00Z" w:initials="MR">
    <w:p w14:paraId="7C9D0E69" w14:textId="77777777" w:rsidR="009063B7" w:rsidRDefault="009063B7" w:rsidP="009063B7">
      <w:pPr>
        <w:pStyle w:val="Tekstopmerking"/>
      </w:pPr>
      <w:r>
        <w:rPr>
          <w:rStyle w:val="Verwijzingopmerking"/>
        </w:rPr>
        <w:annotationRef/>
      </w:r>
      <w:r>
        <w:t>Ter info: we hebben deze paragraaf in afdeling 5.3 toegevoegd, omdat we deze paragraaf in art. 4.59 aanzetten.</w:t>
      </w:r>
    </w:p>
    <w:p w14:paraId="303EC96F" w14:textId="77777777" w:rsidR="009063B7" w:rsidRDefault="009063B7" w:rsidP="009063B7">
      <w:pPr>
        <w:pStyle w:val="Tekstopmerking"/>
      </w:pPr>
      <w:r>
        <w:t>Een gemeente mag zelf bepalen welke regels ze binnen deze paragraaf willen stellen; al dan niet rechtstreeks de regels kopiëren uit casco VNG.</w:t>
      </w:r>
    </w:p>
  </w:comment>
  <w:comment w:id="128" w:author="Emma Kakes" w:date="2022-08-08T16:10:00Z" w:initials="EK">
    <w:p w14:paraId="5E3A2B05" w14:textId="40FA529E" w:rsidR="00C125EC" w:rsidRDefault="00C125EC">
      <w:pPr>
        <w:pStyle w:val="Tekstopmerking"/>
        <w:rPr>
          <w:color w:val="000000"/>
        </w:rPr>
      </w:pPr>
      <w:r>
        <w:rPr>
          <w:rStyle w:val="Verwijzingopmerking"/>
        </w:rPr>
        <w:annotationRef/>
      </w:r>
      <w:r>
        <w:t xml:space="preserve">Locatie: </w:t>
      </w:r>
      <w:r w:rsidRPr="00D6138C">
        <w:rPr>
          <w:color w:val="000000"/>
        </w:rPr>
        <w:t xml:space="preserve">geluidaandachtsgebied </w:t>
      </w:r>
      <w:r w:rsidR="003A0F2A">
        <w:rPr>
          <w:color w:val="000000"/>
        </w:rPr>
        <w:t>gemeente</w:t>
      </w:r>
      <w:r w:rsidRPr="00D6138C">
        <w:rPr>
          <w:color w:val="000000"/>
        </w:rPr>
        <w:t>weg</w:t>
      </w:r>
      <w:r w:rsidR="00D41214">
        <w:rPr>
          <w:color w:val="000000"/>
        </w:rPr>
        <w:t>en</w:t>
      </w:r>
      <w:r>
        <w:rPr>
          <w:color w:val="000000"/>
        </w:rPr>
        <w:t>.</w:t>
      </w:r>
    </w:p>
    <w:p w14:paraId="4CF8ABE8" w14:textId="2932FE1C" w:rsidR="00C125EC" w:rsidRDefault="00C125EC">
      <w:pPr>
        <w:pStyle w:val="Tekstopmerking"/>
      </w:pPr>
      <w:r>
        <w:rPr>
          <w:color w:val="000000"/>
        </w:rPr>
        <w:t>Activiteit: geluidgevoelig gebouw toevoegen</w:t>
      </w:r>
    </w:p>
  </w:comment>
  <w:comment w:id="129" w:author="Emma Kakes" w:date="2022-08-08T16:10:00Z" w:initials="EK">
    <w:p w14:paraId="18F85559" w14:textId="7914E977" w:rsidR="00C125EC" w:rsidRDefault="00C125EC">
      <w:pPr>
        <w:pStyle w:val="Tekstopmerking"/>
      </w:pPr>
      <w:r>
        <w:rPr>
          <w:rStyle w:val="Verwijzingopmerking"/>
        </w:rPr>
        <w:annotationRef/>
      </w:r>
      <w:r>
        <w:t>Locatie: geluidsaandachtsgebied</w:t>
      </w:r>
      <w:r w:rsidR="00D41214">
        <w:t xml:space="preserve"> </w:t>
      </w:r>
      <w:r>
        <w:t>spoorweg</w:t>
      </w:r>
      <w:r w:rsidR="00D41214">
        <w:t>en</w:t>
      </w:r>
    </w:p>
    <w:p w14:paraId="602AA110" w14:textId="09EEFA06" w:rsidR="00C125EC" w:rsidRDefault="00C125EC">
      <w:pPr>
        <w:pStyle w:val="Tekstopmerking"/>
      </w:pPr>
      <w:r>
        <w:rPr>
          <w:color w:val="000000"/>
        </w:rPr>
        <w:t>Activiteit: geluidgevoelig gebouw toevoegen</w:t>
      </w:r>
    </w:p>
  </w:comment>
  <w:comment w:id="130" w:author="Emma Kakes" w:date="2022-08-08T16:11:00Z" w:initials="EK">
    <w:p w14:paraId="00C5BC7E" w14:textId="77777777" w:rsidR="00C125EC" w:rsidRDefault="00C125EC" w:rsidP="00C125EC">
      <w:pPr>
        <w:pStyle w:val="Tekstopmerking"/>
      </w:pPr>
      <w:r>
        <w:rPr>
          <w:rStyle w:val="Verwijzingopmerking"/>
        </w:rPr>
        <w:annotationRef/>
      </w:r>
      <w:r>
        <w:t xml:space="preserve">Locatie: </w:t>
      </w:r>
    </w:p>
    <w:p w14:paraId="215455CC" w14:textId="56F018E9" w:rsidR="00C125EC" w:rsidRDefault="00C125EC" w:rsidP="00D37065">
      <w:pPr>
        <w:pStyle w:val="Tekstopmerking"/>
        <w:numPr>
          <w:ilvl w:val="0"/>
          <w:numId w:val="82"/>
        </w:numPr>
      </w:pPr>
      <w:r>
        <w:t>geluidsaandachtsgebied spoorweg</w:t>
      </w:r>
      <w:r w:rsidR="00D41214">
        <w:t>en</w:t>
      </w:r>
    </w:p>
    <w:p w14:paraId="324AD2EC" w14:textId="66E646E5" w:rsidR="00C125EC" w:rsidRDefault="00C125EC" w:rsidP="00D37065">
      <w:pPr>
        <w:pStyle w:val="Tekstopmerking"/>
        <w:numPr>
          <w:ilvl w:val="0"/>
          <w:numId w:val="82"/>
        </w:numPr>
      </w:pPr>
      <w:r w:rsidRPr="00D6138C">
        <w:rPr>
          <w:color w:val="000000"/>
        </w:rPr>
        <w:t xml:space="preserve">geluidaandachtsgebied </w:t>
      </w:r>
      <w:r w:rsidR="00D41214">
        <w:rPr>
          <w:color w:val="000000"/>
        </w:rPr>
        <w:t>gemeente</w:t>
      </w:r>
      <w:r w:rsidRPr="00D6138C">
        <w:rPr>
          <w:color w:val="000000"/>
        </w:rPr>
        <w:t>weg</w:t>
      </w:r>
      <w:r w:rsidR="00D41214">
        <w:rPr>
          <w:color w:val="000000"/>
        </w:rPr>
        <w:t>en</w:t>
      </w:r>
      <w:r>
        <w:rPr>
          <w:color w:val="000000"/>
        </w:rPr>
        <w:t>.</w:t>
      </w:r>
    </w:p>
    <w:p w14:paraId="47C6129A" w14:textId="3B6C2E14" w:rsidR="00C125EC" w:rsidRDefault="00C125EC" w:rsidP="00C125EC">
      <w:pPr>
        <w:pStyle w:val="Tekstopmerking"/>
      </w:pPr>
      <w:r>
        <w:rPr>
          <w:color w:val="000000"/>
        </w:rPr>
        <w:t>Activiteit: geluidgevoelig gebouw toevoegen</w:t>
      </w:r>
    </w:p>
  </w:comment>
  <w:comment w:id="131" w:author="Martine Rotte" w:date="2022-08-18T17:30:00Z" w:initials="MR">
    <w:p w14:paraId="5B9CA6F9" w14:textId="7539BE1E" w:rsidR="00C83B83" w:rsidRDefault="00C83B83">
      <w:pPr>
        <w:pStyle w:val="Tekstopmerking"/>
      </w:pPr>
      <w:r>
        <w:rPr>
          <w:rStyle w:val="Verwijzingopmerking"/>
        </w:rPr>
        <w:annotationRef/>
      </w:r>
      <w:r>
        <w:t xml:space="preserve">Aanvaardbaar akoestisch klimaat is nieuw </w:t>
      </w:r>
      <w:proofErr w:type="spellStart"/>
      <w:r>
        <w:t>tov</w:t>
      </w:r>
      <w:proofErr w:type="spellEnd"/>
      <w:r>
        <w:t xml:space="preserve"> Eureka </w:t>
      </w:r>
      <w:r w:rsidR="00707BB2">
        <w:t>versie feb 22.</w:t>
      </w:r>
    </w:p>
  </w:comment>
  <w:comment w:id="132" w:author="Emma Kakes" w:date="2022-08-16T10:52:00Z" w:initials="EK">
    <w:p w14:paraId="4E7EF120" w14:textId="77777777" w:rsidR="005E1909" w:rsidRDefault="005E1909" w:rsidP="005E1909">
      <w:pPr>
        <w:pStyle w:val="Tekstopmerking"/>
      </w:pPr>
      <w:r>
        <w:rPr>
          <w:rStyle w:val="Verwijzingopmerking"/>
        </w:rPr>
        <w:annotationRef/>
      </w:r>
      <w:r>
        <w:t xml:space="preserve">Locatie: </w:t>
      </w:r>
    </w:p>
    <w:p w14:paraId="76F53BAD" w14:textId="77777777" w:rsidR="005E1909" w:rsidRDefault="005E1909" w:rsidP="00D37065">
      <w:pPr>
        <w:pStyle w:val="Tekstopmerking"/>
        <w:numPr>
          <w:ilvl w:val="0"/>
          <w:numId w:val="82"/>
        </w:numPr>
      </w:pPr>
      <w:r>
        <w:t>geluidsaandachtsgebied spoorwegen</w:t>
      </w:r>
    </w:p>
    <w:p w14:paraId="38FF60FF" w14:textId="77777777" w:rsidR="005E1909" w:rsidRDefault="005E1909" w:rsidP="00D37065">
      <w:pPr>
        <w:pStyle w:val="Tekstopmerking"/>
        <w:numPr>
          <w:ilvl w:val="0"/>
          <w:numId w:val="82"/>
        </w:numPr>
      </w:pPr>
      <w:r w:rsidRPr="00D6138C">
        <w:rPr>
          <w:color w:val="000000"/>
        </w:rPr>
        <w:t xml:space="preserve">geluidaandachtsgebied </w:t>
      </w:r>
      <w:r>
        <w:rPr>
          <w:color w:val="000000"/>
        </w:rPr>
        <w:t>gemeente</w:t>
      </w:r>
      <w:r w:rsidRPr="00D6138C">
        <w:rPr>
          <w:color w:val="000000"/>
        </w:rPr>
        <w:t>weg</w:t>
      </w:r>
      <w:r>
        <w:rPr>
          <w:color w:val="000000"/>
        </w:rPr>
        <w:t>en.</w:t>
      </w:r>
    </w:p>
    <w:p w14:paraId="2A640F29" w14:textId="3838E7EF" w:rsidR="005E1909" w:rsidRDefault="005E1909" w:rsidP="005E1909">
      <w:pPr>
        <w:pStyle w:val="Tekstopmerking"/>
      </w:pPr>
      <w:r>
        <w:rPr>
          <w:color w:val="000000"/>
        </w:rPr>
        <w:t>Activiteit: geluidgevoelig gebouw toevoegen</w:t>
      </w:r>
    </w:p>
  </w:comment>
  <w:comment w:id="133" w:author="Emma Kakes" w:date="2022-08-19T12:36:00Z" w:initials="EK">
    <w:p w14:paraId="26C88223" w14:textId="76B2EFD1" w:rsidR="00272F02" w:rsidRDefault="00272F02">
      <w:pPr>
        <w:pStyle w:val="Tekstopmerking"/>
      </w:pPr>
      <w:r>
        <w:rPr>
          <w:rStyle w:val="Verwijzingopmerking"/>
        </w:rPr>
        <w:annotationRef/>
      </w:r>
      <w:r w:rsidRPr="00272F02">
        <w:rPr>
          <w:color w:val="7030A0"/>
        </w:rPr>
        <w:t>Geldt in de staalkaart als beoordelingsregel in artikel 5.300, wij vinden dat dit een algemene regel is.</w:t>
      </w:r>
    </w:p>
  </w:comment>
  <w:comment w:id="134" w:author="Emma Kakes" w:date="2022-08-08T16:11:00Z" w:initials="EK">
    <w:p w14:paraId="1BE46685" w14:textId="77777777" w:rsidR="00C125EC" w:rsidRDefault="00C125EC" w:rsidP="00C125EC">
      <w:pPr>
        <w:pStyle w:val="Tekstopmerking"/>
      </w:pPr>
      <w:r>
        <w:rPr>
          <w:rStyle w:val="Verwijzingopmerking"/>
        </w:rPr>
        <w:annotationRef/>
      </w:r>
      <w:r>
        <w:t xml:space="preserve">Locatie: </w:t>
      </w:r>
    </w:p>
    <w:p w14:paraId="4C4FA891" w14:textId="77777777" w:rsidR="00D41214" w:rsidRDefault="00D41214" w:rsidP="00D37065">
      <w:pPr>
        <w:pStyle w:val="Tekstopmerking"/>
        <w:numPr>
          <w:ilvl w:val="0"/>
          <w:numId w:val="82"/>
        </w:numPr>
      </w:pPr>
      <w:r>
        <w:t>geluidsaandachtsgebied spoorwegen</w:t>
      </w:r>
    </w:p>
    <w:p w14:paraId="6D5A12BE" w14:textId="270291CD" w:rsidR="00C125EC" w:rsidRDefault="00D41214" w:rsidP="00D37065">
      <w:pPr>
        <w:pStyle w:val="Tekstopmerking"/>
        <w:numPr>
          <w:ilvl w:val="0"/>
          <w:numId w:val="82"/>
        </w:numPr>
      </w:pPr>
      <w:r w:rsidRPr="00D6138C">
        <w:rPr>
          <w:color w:val="000000"/>
        </w:rPr>
        <w:t xml:space="preserve">geluidaandachtsgebied </w:t>
      </w:r>
      <w:r>
        <w:rPr>
          <w:color w:val="000000"/>
        </w:rPr>
        <w:t>gemeente</w:t>
      </w:r>
      <w:r w:rsidRPr="00D6138C">
        <w:rPr>
          <w:color w:val="000000"/>
        </w:rPr>
        <w:t>weg</w:t>
      </w:r>
      <w:r>
        <w:rPr>
          <w:color w:val="000000"/>
        </w:rPr>
        <w:t>en.</w:t>
      </w:r>
    </w:p>
    <w:p w14:paraId="080A7F13" w14:textId="338E003B" w:rsidR="00C125EC" w:rsidRDefault="00C125EC" w:rsidP="00C125EC">
      <w:pPr>
        <w:pStyle w:val="Tekstopmerking"/>
      </w:pPr>
      <w:r>
        <w:rPr>
          <w:color w:val="000000"/>
        </w:rPr>
        <w:t>Activiteit: geluidgevoelig gebouw toevoegen</w:t>
      </w:r>
    </w:p>
  </w:comment>
  <w:comment w:id="135" w:author="Emma Kakes" w:date="2022-08-08T16:12:00Z" w:initials="EK">
    <w:p w14:paraId="0516E4B3" w14:textId="77777777" w:rsidR="00D41214" w:rsidRDefault="000278D3" w:rsidP="00D37065">
      <w:pPr>
        <w:pStyle w:val="Tekstopmerking"/>
        <w:numPr>
          <w:ilvl w:val="0"/>
          <w:numId w:val="82"/>
        </w:numPr>
      </w:pPr>
      <w:r>
        <w:rPr>
          <w:rStyle w:val="Verwijzingopmerking"/>
        </w:rPr>
        <w:annotationRef/>
      </w:r>
      <w:r>
        <w:rPr>
          <w:color w:val="000000"/>
        </w:rPr>
        <w:t xml:space="preserve">Locatie: </w:t>
      </w:r>
      <w:r w:rsidR="00D41214">
        <w:t>geluidsaandachtsgebied spoorwegen</w:t>
      </w:r>
    </w:p>
    <w:p w14:paraId="25EA4637" w14:textId="5A506B96" w:rsidR="000278D3" w:rsidRDefault="00D41214" w:rsidP="00D37065">
      <w:pPr>
        <w:pStyle w:val="Tekstopmerking"/>
        <w:numPr>
          <w:ilvl w:val="0"/>
          <w:numId w:val="82"/>
        </w:numPr>
        <w:rPr>
          <w:color w:val="000000"/>
        </w:rPr>
      </w:pPr>
      <w:r w:rsidRPr="00D6138C">
        <w:rPr>
          <w:color w:val="000000"/>
        </w:rPr>
        <w:t xml:space="preserve">geluidaandachtsgebied </w:t>
      </w:r>
      <w:r>
        <w:rPr>
          <w:color w:val="000000"/>
        </w:rPr>
        <w:t>gemeente</w:t>
      </w:r>
      <w:r w:rsidRPr="00D6138C">
        <w:rPr>
          <w:color w:val="000000"/>
        </w:rPr>
        <w:t>weg</w:t>
      </w:r>
      <w:r>
        <w:rPr>
          <w:color w:val="000000"/>
        </w:rPr>
        <w:t>en.</w:t>
      </w:r>
    </w:p>
    <w:p w14:paraId="09610183" w14:textId="769AA649" w:rsidR="000278D3" w:rsidRDefault="000278D3">
      <w:pPr>
        <w:pStyle w:val="Tekstopmerking"/>
      </w:pPr>
      <w:r>
        <w:rPr>
          <w:color w:val="000000"/>
        </w:rPr>
        <w:t>Activiteit: geluidgevoelig gebouw toevoegen</w:t>
      </w:r>
    </w:p>
  </w:comment>
  <w:comment w:id="136" w:author="Emma Kakes" w:date="2022-08-08T16:14:00Z" w:initials="EK">
    <w:p w14:paraId="3BF8112D" w14:textId="77777777" w:rsidR="00D41214" w:rsidRDefault="00B478B3" w:rsidP="00D37065">
      <w:pPr>
        <w:pStyle w:val="Tekstopmerking"/>
        <w:numPr>
          <w:ilvl w:val="0"/>
          <w:numId w:val="82"/>
        </w:numPr>
      </w:pPr>
      <w:r>
        <w:rPr>
          <w:rStyle w:val="Verwijzingopmerking"/>
        </w:rPr>
        <w:annotationRef/>
      </w:r>
      <w:r>
        <w:rPr>
          <w:color w:val="000000"/>
        </w:rPr>
        <w:t xml:space="preserve">Locatie: </w:t>
      </w:r>
      <w:r w:rsidR="00D41214">
        <w:t>geluidsaandachtsgebied spoorwegen</w:t>
      </w:r>
    </w:p>
    <w:p w14:paraId="4F3D1585" w14:textId="36B7B1EE" w:rsidR="00B478B3" w:rsidRDefault="00D41214" w:rsidP="00D37065">
      <w:pPr>
        <w:pStyle w:val="Tekstopmerking"/>
        <w:numPr>
          <w:ilvl w:val="0"/>
          <w:numId w:val="82"/>
        </w:numPr>
        <w:rPr>
          <w:color w:val="000000"/>
        </w:rPr>
      </w:pPr>
      <w:r w:rsidRPr="00D6138C">
        <w:rPr>
          <w:color w:val="000000"/>
        </w:rPr>
        <w:t xml:space="preserve">geluidaandachtsgebied </w:t>
      </w:r>
      <w:r>
        <w:rPr>
          <w:color w:val="000000"/>
        </w:rPr>
        <w:t>gemeente</w:t>
      </w:r>
      <w:r w:rsidRPr="00D6138C">
        <w:rPr>
          <w:color w:val="000000"/>
        </w:rPr>
        <w:t>weg</w:t>
      </w:r>
      <w:r>
        <w:rPr>
          <w:color w:val="000000"/>
        </w:rPr>
        <w:t>en.</w:t>
      </w:r>
    </w:p>
    <w:p w14:paraId="65601DD4" w14:textId="756F73F1" w:rsidR="00B478B3" w:rsidRDefault="00B478B3" w:rsidP="00B478B3">
      <w:pPr>
        <w:pStyle w:val="Tekstopmerking"/>
      </w:pPr>
      <w:r>
        <w:rPr>
          <w:color w:val="000000"/>
        </w:rPr>
        <w:t>Activiteit: geluidgevoelig gebouw toevoegen</w:t>
      </w:r>
    </w:p>
  </w:comment>
  <w:comment w:id="137" w:author="Emma Kakes" w:date="2022-08-02T10:55:00Z" w:initials="EK">
    <w:p w14:paraId="60C076ED" w14:textId="705ED926" w:rsidR="00062545" w:rsidRPr="00C264D4" w:rsidRDefault="00062545" w:rsidP="00062545">
      <w:pPr>
        <w:pStyle w:val="Tekstopmerking"/>
        <w:rPr>
          <w:color w:val="00B050"/>
        </w:rPr>
      </w:pPr>
      <w:r w:rsidRPr="00C264D4">
        <w:rPr>
          <w:rStyle w:val="Verwijzingopmerking"/>
          <w:color w:val="00B050"/>
        </w:rPr>
        <w:annotationRef/>
      </w:r>
      <w:r w:rsidRPr="00C264D4">
        <w:rPr>
          <w:color w:val="00B050"/>
        </w:rPr>
        <w:t>Onderaan deze paragraaf</w:t>
      </w:r>
      <w:r w:rsidR="00B478B3" w:rsidRPr="00C264D4">
        <w:rPr>
          <w:color w:val="00B050"/>
        </w:rPr>
        <w:t xml:space="preserve"> artikel ‘gezamenlijk geluid’</w:t>
      </w:r>
    </w:p>
  </w:comment>
  <w:comment w:id="138" w:author="Emma Kakes" w:date="2022-08-08T16:14:00Z" w:initials="EK">
    <w:p w14:paraId="16D22A19" w14:textId="39F6C0DE" w:rsidR="00B478B3" w:rsidRDefault="00B478B3" w:rsidP="00B478B3">
      <w:pPr>
        <w:pStyle w:val="Tekstopmerking"/>
      </w:pPr>
      <w:r>
        <w:rPr>
          <w:rStyle w:val="Verwijzingopmerking"/>
        </w:rPr>
        <w:annotationRef/>
      </w:r>
      <w:r>
        <w:t>Hele artikel</w:t>
      </w:r>
    </w:p>
    <w:p w14:paraId="1760E332" w14:textId="552C6560" w:rsidR="00D41214" w:rsidRPr="00B478B3" w:rsidRDefault="00D41214" w:rsidP="00B478B3">
      <w:pPr>
        <w:pStyle w:val="Tekstopmerking"/>
      </w:pPr>
      <w:r>
        <w:t>locatie</w:t>
      </w:r>
    </w:p>
    <w:p w14:paraId="024397A4" w14:textId="77777777" w:rsidR="00D41214" w:rsidRDefault="00D41214" w:rsidP="00D37065">
      <w:pPr>
        <w:pStyle w:val="Tekstopmerking"/>
        <w:numPr>
          <w:ilvl w:val="0"/>
          <w:numId w:val="82"/>
        </w:numPr>
      </w:pPr>
      <w:r>
        <w:t>geluidsaandachtsgebied spoorwegen</w:t>
      </w:r>
    </w:p>
    <w:p w14:paraId="5B2869ED" w14:textId="761D21FA" w:rsidR="00B478B3" w:rsidRDefault="00D41214" w:rsidP="00D37065">
      <w:pPr>
        <w:pStyle w:val="Tekstopmerking"/>
        <w:numPr>
          <w:ilvl w:val="0"/>
          <w:numId w:val="82"/>
        </w:numPr>
        <w:rPr>
          <w:color w:val="000000"/>
        </w:rPr>
      </w:pPr>
      <w:r w:rsidRPr="00D6138C">
        <w:rPr>
          <w:color w:val="000000"/>
        </w:rPr>
        <w:t xml:space="preserve">geluidaandachtsgebied </w:t>
      </w:r>
      <w:r>
        <w:rPr>
          <w:color w:val="000000"/>
        </w:rPr>
        <w:t>gemeente</w:t>
      </w:r>
      <w:r w:rsidRPr="00D6138C">
        <w:rPr>
          <w:color w:val="000000"/>
        </w:rPr>
        <w:t>weg</w:t>
      </w:r>
      <w:r>
        <w:rPr>
          <w:color w:val="000000"/>
        </w:rPr>
        <w:t>en.</w:t>
      </w:r>
    </w:p>
    <w:p w14:paraId="4807F1F8" w14:textId="38748B41" w:rsidR="00B478B3" w:rsidRDefault="00B478B3" w:rsidP="00B478B3">
      <w:pPr>
        <w:pStyle w:val="Tekstopmerking"/>
      </w:pPr>
      <w:r>
        <w:rPr>
          <w:color w:val="000000"/>
        </w:rPr>
        <w:t>Activiteit: geluidgevoelig gebouw toevoegen</w:t>
      </w:r>
    </w:p>
  </w:comment>
  <w:comment w:id="139" w:author="Emma Kakes" w:date="2022-08-08T16:17:00Z" w:initials="EK">
    <w:p w14:paraId="38DEC08F" w14:textId="0FD73D67" w:rsidR="00A30963" w:rsidRDefault="00A30963">
      <w:pPr>
        <w:pStyle w:val="Tekstopmerking"/>
      </w:pPr>
      <w:r>
        <w:rPr>
          <w:rStyle w:val="Verwijzingopmerking"/>
        </w:rPr>
        <w:annotationRef/>
      </w:r>
      <w:r>
        <w:t>Afgesproken om overal ‘wordt alleen verleend’ van te maken, maar hier heeft de staalkaart dat ook niet.</w:t>
      </w:r>
    </w:p>
  </w:comment>
  <w:comment w:id="140" w:author="Martine Rotte" w:date="2022-08-24T09:55:00Z" w:initials="MR">
    <w:p w14:paraId="4F64F3B4" w14:textId="77777777" w:rsidR="00C8142A" w:rsidRDefault="00C8142A">
      <w:pPr>
        <w:pStyle w:val="Tekstopmerking"/>
      </w:pPr>
      <w:r>
        <w:rPr>
          <w:rStyle w:val="Verwijzingopmerking"/>
        </w:rPr>
        <w:annotationRef/>
      </w:r>
      <w:r>
        <w:t xml:space="preserve">Hier gebleven doornemen onze regels </w:t>
      </w:r>
    </w:p>
    <w:p w14:paraId="10D1C93B" w14:textId="77777777" w:rsidR="00C8142A" w:rsidRDefault="00C8142A">
      <w:pPr>
        <w:pStyle w:val="Tekstopmerking"/>
      </w:pPr>
      <w:r>
        <w:t>Daarna; komen deze uit BP Eureka?</w:t>
      </w:r>
      <w:r w:rsidR="00C509C4">
        <w:t xml:space="preserve"> Wss wel.</w:t>
      </w:r>
    </w:p>
    <w:p w14:paraId="73323890" w14:textId="2A0805C3" w:rsidR="00C509C4" w:rsidRDefault="00C509C4">
      <w:pPr>
        <w:pStyle w:val="Tekstopmerking"/>
      </w:pPr>
    </w:p>
  </w:comment>
  <w:comment w:id="141" w:author="Emma Kakes" w:date="2022-08-10T16:08:00Z" w:initials="EK">
    <w:p w14:paraId="1788EA07" w14:textId="77777777" w:rsidR="002F294D" w:rsidRPr="00B478B3" w:rsidRDefault="002F294D" w:rsidP="002F294D">
      <w:pPr>
        <w:pStyle w:val="Tekstopmerking"/>
      </w:pPr>
      <w:r>
        <w:rPr>
          <w:rStyle w:val="Verwijzingopmerking"/>
        </w:rPr>
        <w:annotationRef/>
      </w:r>
      <w:r>
        <w:t>Hele artikel</w:t>
      </w:r>
    </w:p>
    <w:p w14:paraId="7A86BC19" w14:textId="77777777" w:rsidR="002F294D" w:rsidRDefault="002F294D" w:rsidP="00D37065">
      <w:pPr>
        <w:pStyle w:val="Tekstopmerking"/>
        <w:numPr>
          <w:ilvl w:val="0"/>
          <w:numId w:val="82"/>
        </w:numPr>
      </w:pPr>
      <w:r>
        <w:rPr>
          <w:color w:val="000000"/>
        </w:rPr>
        <w:t xml:space="preserve">Locatie: </w:t>
      </w:r>
      <w:r>
        <w:t>geluidsaandachtsgebied spoorwegen</w:t>
      </w:r>
    </w:p>
    <w:p w14:paraId="1DEAF5B5" w14:textId="77777777" w:rsidR="002F294D" w:rsidRDefault="002F294D" w:rsidP="00D37065">
      <w:pPr>
        <w:pStyle w:val="Tekstopmerking"/>
        <w:numPr>
          <w:ilvl w:val="0"/>
          <w:numId w:val="82"/>
        </w:numPr>
        <w:rPr>
          <w:color w:val="000000"/>
        </w:rPr>
      </w:pPr>
      <w:r w:rsidRPr="00D6138C">
        <w:rPr>
          <w:color w:val="000000"/>
        </w:rPr>
        <w:t xml:space="preserve">geluidaandachtsgebied </w:t>
      </w:r>
      <w:r>
        <w:rPr>
          <w:color w:val="000000"/>
        </w:rPr>
        <w:t>gemeente</w:t>
      </w:r>
      <w:r w:rsidRPr="00D6138C">
        <w:rPr>
          <w:color w:val="000000"/>
        </w:rPr>
        <w:t>weg</w:t>
      </w:r>
      <w:r>
        <w:rPr>
          <w:color w:val="000000"/>
        </w:rPr>
        <w:t>en.</w:t>
      </w:r>
    </w:p>
    <w:p w14:paraId="1CAC00BE" w14:textId="59E0E683" w:rsidR="002F294D" w:rsidRDefault="002F294D" w:rsidP="002F294D">
      <w:pPr>
        <w:pStyle w:val="Tekstopmerking"/>
      </w:pPr>
      <w:r>
        <w:rPr>
          <w:color w:val="000000"/>
        </w:rPr>
        <w:t>Activiteit: geluidgevoelig gebouw toevoegen</w:t>
      </w:r>
    </w:p>
  </w:comment>
  <w:comment w:id="142" w:author="Emma Kakes" w:date="2022-08-19T12:39:00Z" w:initials="EK">
    <w:p w14:paraId="45035B53" w14:textId="52B12B31" w:rsidR="00874468" w:rsidRDefault="00874468" w:rsidP="00874468">
      <w:pPr>
        <w:pStyle w:val="Tekstopmerking"/>
      </w:pPr>
      <w:r>
        <w:rPr>
          <w:rStyle w:val="Verwijzingopmerking"/>
        </w:rPr>
        <w:annotationRef/>
      </w:r>
      <w:r>
        <w:rPr>
          <w:rStyle w:val="Verwijzingopmerking"/>
        </w:rPr>
        <w:annotationRef/>
      </w:r>
      <w:r w:rsidRPr="00874468">
        <w:rPr>
          <w:rStyle w:val="Verwijzingopmerking"/>
          <w:color w:val="7030A0"/>
        </w:rPr>
        <w:t xml:space="preserve">In de staalkaart zijn nog geen regels opgenomen voor het toevoegen van een geluidgevoelig gebouw in een </w:t>
      </w:r>
      <w:proofErr w:type="spellStart"/>
      <w:r w:rsidRPr="00874468">
        <w:rPr>
          <w:rStyle w:val="Verwijzingopmerking"/>
          <w:color w:val="7030A0"/>
        </w:rPr>
        <w:t>geleuidsaandachtsgebied</w:t>
      </w:r>
      <w:proofErr w:type="spellEnd"/>
      <w:r w:rsidRPr="00874468">
        <w:rPr>
          <w:rStyle w:val="Verwijzingopmerking"/>
          <w:color w:val="7030A0"/>
        </w:rPr>
        <w:t xml:space="preserve"> spoor en wegverkeer waarbij de standardwaarde wordt overschreden. Dat is het geval in Eureka. De</w:t>
      </w:r>
      <w:r w:rsidR="000211FB">
        <w:rPr>
          <w:rStyle w:val="Verwijzingopmerking"/>
          <w:color w:val="7030A0"/>
        </w:rPr>
        <w:t xml:space="preserve"> re</w:t>
      </w:r>
      <w:r w:rsidRPr="00874468">
        <w:rPr>
          <w:rStyle w:val="Verwijzingopmerking"/>
          <w:color w:val="7030A0"/>
        </w:rPr>
        <w:t>gels</w:t>
      </w:r>
      <w:r w:rsidR="000211FB">
        <w:rPr>
          <w:rStyle w:val="Verwijzingopmerking"/>
          <w:color w:val="7030A0"/>
        </w:rPr>
        <w:t xml:space="preserve"> in deze paragraaf</w:t>
      </w:r>
      <w:r w:rsidRPr="00874468">
        <w:rPr>
          <w:rStyle w:val="Verwijzingopmerking"/>
          <w:color w:val="7030A0"/>
        </w:rPr>
        <w:t xml:space="preserve"> zijn gebaseerd op het advies van </w:t>
      </w:r>
      <w:proofErr w:type="spellStart"/>
      <w:r w:rsidRPr="00874468">
        <w:rPr>
          <w:rStyle w:val="Verwijzingopmerking"/>
          <w:color w:val="7030A0"/>
        </w:rPr>
        <w:t>Tauw</w:t>
      </w:r>
      <w:proofErr w:type="spellEnd"/>
      <w:r w:rsidRPr="00874468">
        <w:rPr>
          <w:rStyle w:val="Verwijzingopmerking"/>
          <w:color w:val="7030A0"/>
        </w:rPr>
        <w:t xml:space="preserve"> horende bij het omgevingsplan Eureka (oplevering feb 2022) en voldoen aan de instructieregels uit het Bkl. </w:t>
      </w:r>
    </w:p>
    <w:p w14:paraId="469FF306" w14:textId="2CD347AF" w:rsidR="00874468" w:rsidRDefault="00874468">
      <w:pPr>
        <w:pStyle w:val="Tekstopmerking"/>
      </w:pPr>
    </w:p>
  </w:comment>
  <w:comment w:id="143" w:author="Martine Rotte" w:date="2022-08-05T14:11:00Z" w:initials="M">
    <w:p w14:paraId="7EF1718E" w14:textId="77777777" w:rsidR="00062545" w:rsidRPr="00B478B3" w:rsidRDefault="00062545" w:rsidP="00062545">
      <w:pPr>
        <w:pStyle w:val="Tekstopmerking"/>
        <w:rPr>
          <w:highlight w:val="red"/>
        </w:rPr>
      </w:pPr>
      <w:r>
        <w:rPr>
          <w:rStyle w:val="Verwijzingopmerking"/>
        </w:rPr>
        <w:annotationRef/>
      </w:r>
      <w:r w:rsidRPr="00B478B3">
        <w:rPr>
          <w:highlight w:val="red"/>
        </w:rPr>
        <w:t>Schrijf in onze toelichting:</w:t>
      </w:r>
    </w:p>
    <w:p w14:paraId="0F9E6114" w14:textId="77777777" w:rsidR="00062545" w:rsidRDefault="00062545" w:rsidP="00062545">
      <w:pPr>
        <w:pStyle w:val="Tekstopmerking"/>
      </w:pPr>
      <w:r w:rsidRPr="00B478B3">
        <w:rPr>
          <w:highlight w:val="red"/>
        </w:rPr>
        <w:t>Het kan wenselijk zijn om de afwegingen die je in je hogere waardenbeleid hebt staan, opneemt in je omgevingsplan. Zodat het transparanter wordt hoe de besluitvorming plaatsvindt (wat vindt je nog wel toelaatbaar, wat niet?).</w:t>
      </w:r>
      <w:r>
        <w:t xml:space="preserve"> </w:t>
      </w:r>
    </w:p>
  </w:comment>
  <w:comment w:id="144" w:author="Emma Kakes" w:date="2022-08-10T16:08:00Z" w:initials="EK">
    <w:p w14:paraId="4852C079" w14:textId="77777777" w:rsidR="002F294D" w:rsidRPr="00B478B3" w:rsidRDefault="002F294D" w:rsidP="002F294D">
      <w:pPr>
        <w:pStyle w:val="Tekstopmerking"/>
      </w:pPr>
      <w:r>
        <w:rPr>
          <w:rStyle w:val="Verwijzingopmerking"/>
        </w:rPr>
        <w:annotationRef/>
      </w:r>
      <w:r>
        <w:t>Hele artikel</w:t>
      </w:r>
    </w:p>
    <w:p w14:paraId="29AEC863" w14:textId="77777777" w:rsidR="002F294D" w:rsidRDefault="002F294D" w:rsidP="00D37065">
      <w:pPr>
        <w:pStyle w:val="Tekstopmerking"/>
        <w:numPr>
          <w:ilvl w:val="0"/>
          <w:numId w:val="82"/>
        </w:numPr>
      </w:pPr>
      <w:r>
        <w:rPr>
          <w:color w:val="000000"/>
        </w:rPr>
        <w:t xml:space="preserve">Locatie: </w:t>
      </w:r>
      <w:r>
        <w:t>geluidsaandachtsgebied spoorwegen</w:t>
      </w:r>
    </w:p>
    <w:p w14:paraId="314A3D0E" w14:textId="77777777" w:rsidR="002F294D" w:rsidRDefault="002F294D" w:rsidP="00D37065">
      <w:pPr>
        <w:pStyle w:val="Tekstopmerking"/>
        <w:numPr>
          <w:ilvl w:val="0"/>
          <w:numId w:val="82"/>
        </w:numPr>
        <w:rPr>
          <w:color w:val="000000"/>
        </w:rPr>
      </w:pPr>
      <w:r w:rsidRPr="00D6138C">
        <w:rPr>
          <w:color w:val="000000"/>
        </w:rPr>
        <w:t xml:space="preserve">geluidaandachtsgebied </w:t>
      </w:r>
      <w:r>
        <w:rPr>
          <w:color w:val="000000"/>
        </w:rPr>
        <w:t>gemeente</w:t>
      </w:r>
      <w:r w:rsidRPr="00D6138C">
        <w:rPr>
          <w:color w:val="000000"/>
        </w:rPr>
        <w:t>weg</w:t>
      </w:r>
      <w:r>
        <w:rPr>
          <w:color w:val="000000"/>
        </w:rPr>
        <w:t>en.</w:t>
      </w:r>
    </w:p>
    <w:p w14:paraId="23F80D8D" w14:textId="081519AE" w:rsidR="002F294D" w:rsidRDefault="002F294D" w:rsidP="002F294D">
      <w:pPr>
        <w:pStyle w:val="Tekstopmerking"/>
      </w:pPr>
      <w:r>
        <w:rPr>
          <w:color w:val="000000"/>
        </w:rPr>
        <w:t>Activiteit: geluidgevoelig gebouw toevoegen</w:t>
      </w:r>
    </w:p>
  </w:comment>
  <w:comment w:id="145" w:author="Emma Kakes" w:date="2022-07-29T11:15:00Z" w:initials="EK">
    <w:p w14:paraId="49FF05EB" w14:textId="77777777" w:rsidR="00062545" w:rsidRPr="00304979" w:rsidRDefault="00062545" w:rsidP="00062545">
      <w:pPr>
        <w:pStyle w:val="Tekstopmerking"/>
        <w:rPr>
          <w:color w:val="92D050"/>
        </w:rPr>
      </w:pPr>
      <w:r w:rsidRPr="00304979">
        <w:rPr>
          <w:rStyle w:val="Verwijzingopmerking"/>
          <w:color w:val="92D050"/>
        </w:rPr>
        <w:annotationRef/>
      </w:r>
      <w:r w:rsidRPr="00F23619">
        <w:rPr>
          <w:color w:val="00B050"/>
        </w:rPr>
        <w:t>Zie laatste artikel van deze paragraaf (verwijst naar bijlage)</w:t>
      </w:r>
    </w:p>
  </w:comment>
  <w:comment w:id="146" w:author="Emma Kakes" w:date="2022-08-08T16:15:00Z" w:initials="EK">
    <w:p w14:paraId="7BEDC217" w14:textId="77777777" w:rsidR="008B6944" w:rsidRPr="00B478B3" w:rsidRDefault="008B6944" w:rsidP="008B6944">
      <w:pPr>
        <w:pStyle w:val="Tekstopmerking"/>
      </w:pPr>
      <w:r>
        <w:rPr>
          <w:rStyle w:val="Verwijzingopmerking"/>
        </w:rPr>
        <w:annotationRef/>
      </w:r>
      <w:r>
        <w:t>Hele artikel</w:t>
      </w:r>
    </w:p>
    <w:p w14:paraId="031BD7BB" w14:textId="77777777" w:rsidR="00D41214" w:rsidRDefault="008B6944" w:rsidP="00D37065">
      <w:pPr>
        <w:pStyle w:val="Tekstopmerking"/>
        <w:numPr>
          <w:ilvl w:val="0"/>
          <w:numId w:val="82"/>
        </w:numPr>
      </w:pPr>
      <w:r>
        <w:rPr>
          <w:color w:val="000000"/>
        </w:rPr>
        <w:t xml:space="preserve">Locatie: </w:t>
      </w:r>
      <w:r w:rsidR="00D41214">
        <w:t>geluidsaandachtsgebied spoorwegen</w:t>
      </w:r>
    </w:p>
    <w:p w14:paraId="76BDC6CC" w14:textId="5E2FCFFD" w:rsidR="008B6944" w:rsidRDefault="00D41214" w:rsidP="00D37065">
      <w:pPr>
        <w:pStyle w:val="Tekstopmerking"/>
        <w:numPr>
          <w:ilvl w:val="0"/>
          <w:numId w:val="82"/>
        </w:numPr>
        <w:rPr>
          <w:color w:val="000000"/>
        </w:rPr>
      </w:pPr>
      <w:r w:rsidRPr="00D6138C">
        <w:rPr>
          <w:color w:val="000000"/>
        </w:rPr>
        <w:t xml:space="preserve">geluidaandachtsgebied </w:t>
      </w:r>
      <w:r>
        <w:rPr>
          <w:color w:val="000000"/>
        </w:rPr>
        <w:t>gemeente</w:t>
      </w:r>
      <w:r w:rsidRPr="00D6138C">
        <w:rPr>
          <w:color w:val="000000"/>
        </w:rPr>
        <w:t>weg</w:t>
      </w:r>
      <w:r>
        <w:rPr>
          <w:color w:val="000000"/>
        </w:rPr>
        <w:t>en.</w:t>
      </w:r>
    </w:p>
    <w:p w14:paraId="57F84F5C" w14:textId="6980749F" w:rsidR="008B6944" w:rsidRDefault="008B6944" w:rsidP="008B6944">
      <w:pPr>
        <w:pStyle w:val="Tekstopmerking"/>
      </w:pPr>
      <w:r>
        <w:rPr>
          <w:color w:val="000000"/>
        </w:rPr>
        <w:t>Activiteit: geluidgevoelig gebouw toevoegen</w:t>
      </w:r>
    </w:p>
  </w:comment>
  <w:comment w:id="147" w:author="Martine Rotte" w:date="2022-08-05T11:55:00Z" w:initials="MR">
    <w:p w14:paraId="0B4998C5" w14:textId="77777777" w:rsidR="00FC7F4C" w:rsidRDefault="00FC7F4C" w:rsidP="00FC7F4C">
      <w:pPr>
        <w:pStyle w:val="Tekstopmerking"/>
      </w:pPr>
      <w:r>
        <w:rPr>
          <w:rStyle w:val="Verwijzingopmerking"/>
        </w:rPr>
        <w:annotationRef/>
      </w:r>
      <w:r>
        <w:t xml:space="preserve">Ter info: dit artikel heb ik toegevoegd, n.a.v. adviesmemo </w:t>
      </w:r>
      <w:proofErr w:type="spellStart"/>
      <w:r>
        <w:t>Tauw</w:t>
      </w:r>
      <w:proofErr w:type="spellEnd"/>
      <w:r>
        <w:t xml:space="preserve"> (H4); dit zou een regel kunnen zijn die je wil toevoegen in je omgevingsplan.</w:t>
      </w:r>
    </w:p>
    <w:p w14:paraId="21766EF2" w14:textId="77777777" w:rsidR="00FC7F4C" w:rsidRDefault="00FC7F4C" w:rsidP="00FC7F4C">
      <w:pPr>
        <w:pStyle w:val="Tekstopmerking"/>
      </w:pPr>
    </w:p>
    <w:p w14:paraId="578B084A" w14:textId="77777777" w:rsidR="00FC7F4C" w:rsidRDefault="00FC7F4C" w:rsidP="00FC7F4C">
      <w:pPr>
        <w:pStyle w:val="Tekstopmerking"/>
      </w:pPr>
      <w:r>
        <w:t xml:space="preserve">Wat hier staat, is vaak één van de onderdelen die in het huidige hogere waardenbeleid van een gemeente staat. En door dit artikel in ons omgevingsplan op te nemen, ben je dus al bezig met (een deeltje) van het huidige hogere waardenbeleid van een gemeente te verplaatsen naar je omgevingsplan, is mijn beeld. </w:t>
      </w:r>
    </w:p>
    <w:p w14:paraId="0BC9D893" w14:textId="77777777" w:rsidR="00FC7F4C" w:rsidRDefault="00FC7F4C" w:rsidP="00FC7F4C">
      <w:pPr>
        <w:pStyle w:val="Tekstopmerking"/>
      </w:pPr>
    </w:p>
    <w:p w14:paraId="59864323" w14:textId="77777777" w:rsidR="00FC7F4C" w:rsidRDefault="00FC7F4C" w:rsidP="00FC7F4C">
      <w:pPr>
        <w:pStyle w:val="Tekstopmerking"/>
      </w:pPr>
      <w:r>
        <w:t>Volgens Raphuel is het ook logisch/wenselijk om je hogere waardenbeleid als gemeente te vertalen naar je omgevingsplan. Op die manier maak je duidelijk hoe je als gemeente omgaat met de beleidsruimte; daarmee bedoel ik: dat geldt dat je geluidwaarden mag toestaan die liggen tussen de standaardwaarde en de grenswaarde, maar hoe ga je dan als gemeente om met die beleidsruimte; door deze regel hiernaast verbind je in elk geval een voorwaarde aan het overschrijden van de standaardwaarde.</w:t>
      </w:r>
    </w:p>
  </w:comment>
  <w:comment w:id="148" w:author="Emma Kakes" w:date="2022-08-16T10:55:00Z" w:initials="EK">
    <w:p w14:paraId="67E041A0" w14:textId="77777777" w:rsidR="00FC7F4C" w:rsidRDefault="00FC7F4C" w:rsidP="00D37065">
      <w:pPr>
        <w:pStyle w:val="Tekstopmerking"/>
        <w:numPr>
          <w:ilvl w:val="0"/>
          <w:numId w:val="82"/>
        </w:numPr>
      </w:pPr>
      <w:r>
        <w:rPr>
          <w:rStyle w:val="Verwijzingopmerking"/>
        </w:rPr>
        <w:annotationRef/>
      </w:r>
      <w:r>
        <w:rPr>
          <w:rStyle w:val="Verwijzingopmerking"/>
        </w:rPr>
        <w:annotationRef/>
      </w:r>
      <w:r>
        <w:rPr>
          <w:color w:val="000000"/>
        </w:rPr>
        <w:t xml:space="preserve">Locatie: </w:t>
      </w:r>
      <w:r>
        <w:t>geluidsaandachtsgebied spoorwegen</w:t>
      </w:r>
    </w:p>
    <w:p w14:paraId="214272FD" w14:textId="77777777" w:rsidR="00FC7F4C" w:rsidRDefault="00FC7F4C" w:rsidP="00D37065">
      <w:pPr>
        <w:pStyle w:val="Tekstopmerking"/>
        <w:numPr>
          <w:ilvl w:val="0"/>
          <w:numId w:val="82"/>
        </w:numPr>
        <w:rPr>
          <w:color w:val="000000"/>
        </w:rPr>
      </w:pPr>
      <w:r w:rsidRPr="00D6138C">
        <w:rPr>
          <w:color w:val="000000"/>
        </w:rPr>
        <w:t xml:space="preserve">geluidaandachtsgebied </w:t>
      </w:r>
      <w:r>
        <w:rPr>
          <w:color w:val="000000"/>
        </w:rPr>
        <w:t>gemeente</w:t>
      </w:r>
      <w:r w:rsidRPr="00D6138C">
        <w:rPr>
          <w:color w:val="000000"/>
        </w:rPr>
        <w:t>weg</w:t>
      </w:r>
      <w:r>
        <w:rPr>
          <w:color w:val="000000"/>
        </w:rPr>
        <w:t>en.</w:t>
      </w:r>
    </w:p>
    <w:p w14:paraId="58FA6A9D" w14:textId="6D5BDDE6" w:rsidR="00FC7F4C" w:rsidRDefault="00FC7F4C">
      <w:pPr>
        <w:pStyle w:val="Tekstopmerking"/>
      </w:pPr>
      <w:r>
        <w:rPr>
          <w:color w:val="000000"/>
        </w:rPr>
        <w:t>Activiteit: geluidgevoelig gebouw toevoegen</w:t>
      </w:r>
    </w:p>
  </w:comment>
  <w:comment w:id="149" w:author="Emma Kakes" w:date="2022-08-10T16:09:00Z" w:initials="EK">
    <w:p w14:paraId="097848CB" w14:textId="77777777" w:rsidR="00EF3977" w:rsidRDefault="00EF3977" w:rsidP="00D37065">
      <w:pPr>
        <w:pStyle w:val="Tekstopmerking"/>
        <w:numPr>
          <w:ilvl w:val="0"/>
          <w:numId w:val="82"/>
        </w:numPr>
      </w:pPr>
      <w:r>
        <w:rPr>
          <w:rStyle w:val="Verwijzingopmerking"/>
        </w:rPr>
        <w:annotationRef/>
      </w:r>
      <w:r>
        <w:rPr>
          <w:color w:val="000000"/>
        </w:rPr>
        <w:t xml:space="preserve">Locatie: </w:t>
      </w:r>
      <w:r>
        <w:t>geluidsaandachtsgebied spoorwegen</w:t>
      </w:r>
    </w:p>
    <w:p w14:paraId="668D5262" w14:textId="77777777" w:rsidR="00EF3977" w:rsidRDefault="00EF3977" w:rsidP="00D37065">
      <w:pPr>
        <w:pStyle w:val="Tekstopmerking"/>
        <w:numPr>
          <w:ilvl w:val="0"/>
          <w:numId w:val="82"/>
        </w:numPr>
        <w:rPr>
          <w:color w:val="000000"/>
        </w:rPr>
      </w:pPr>
      <w:r w:rsidRPr="00D6138C">
        <w:rPr>
          <w:color w:val="000000"/>
        </w:rPr>
        <w:t xml:space="preserve">geluidaandachtsgebied </w:t>
      </w:r>
      <w:r>
        <w:rPr>
          <w:color w:val="000000"/>
        </w:rPr>
        <w:t>gemeente</w:t>
      </w:r>
      <w:r w:rsidRPr="00D6138C">
        <w:rPr>
          <w:color w:val="000000"/>
        </w:rPr>
        <w:t>weg</w:t>
      </w:r>
      <w:r>
        <w:rPr>
          <w:color w:val="000000"/>
        </w:rPr>
        <w:t>en.</w:t>
      </w:r>
    </w:p>
    <w:p w14:paraId="59E4AD7C" w14:textId="569E741C" w:rsidR="00EF3977" w:rsidRDefault="00EF3977" w:rsidP="00EF3977">
      <w:pPr>
        <w:pStyle w:val="Tekstopmerking"/>
      </w:pPr>
      <w:r>
        <w:rPr>
          <w:color w:val="000000"/>
        </w:rPr>
        <w:t>Activiteit: geluidgevoelig gebouw toevoegen</w:t>
      </w:r>
    </w:p>
  </w:comment>
  <w:comment w:id="150" w:author="Emma Kakes" w:date="2022-08-08T16:21:00Z" w:initials="EK">
    <w:p w14:paraId="73767444" w14:textId="00994934" w:rsidR="00562EA4" w:rsidRDefault="00562EA4">
      <w:pPr>
        <w:pStyle w:val="Tekstopmerking"/>
      </w:pPr>
      <w:r>
        <w:rPr>
          <w:rStyle w:val="Verwijzingopmerking"/>
        </w:rPr>
        <w:annotationRef/>
      </w:r>
      <w:r w:rsidRPr="00F23619">
        <w:rPr>
          <w:color w:val="00B050"/>
        </w:rPr>
        <w:t>Hier wordt verwezen naar de beoordelingsregels in deze paragraaf (die regels verwijzen weer naar dit artikel)</w:t>
      </w:r>
    </w:p>
  </w:comment>
  <w:comment w:id="151" w:author="Martine Rotte" w:date="2022-08-16T16:15:00Z" w:initials="MR">
    <w:p w14:paraId="1F97FFFB" w14:textId="77777777" w:rsidR="00F00059" w:rsidRDefault="00F00059" w:rsidP="00F00059">
      <w:pPr>
        <w:pStyle w:val="Tekstopmerking"/>
      </w:pPr>
      <w:r>
        <w:rPr>
          <w:rStyle w:val="Verwijzingopmerking"/>
        </w:rPr>
        <w:annotationRef/>
      </w:r>
      <w:r>
        <w:t>Ter info: we hebben deze paragraaf in afdeling 5.3 toegevoegd, omdat we deze paragraaf in art. 4.59 aanzetten.</w:t>
      </w:r>
    </w:p>
    <w:p w14:paraId="2543F143" w14:textId="77777777" w:rsidR="00F00059" w:rsidRDefault="00F00059" w:rsidP="00F00059">
      <w:pPr>
        <w:pStyle w:val="Tekstopmerking"/>
      </w:pPr>
      <w:r>
        <w:t>Een gemeente mag zelf bepalen welke regels ze binnen deze paragraaf willen stellen; al dan niet rechtstreeks de regels kopiëren uit casco VNG.</w:t>
      </w:r>
    </w:p>
  </w:comment>
  <w:comment w:id="152" w:author="Martine Rotte" w:date="2022-08-16T16:17:00Z" w:initials="MR">
    <w:p w14:paraId="311FC970" w14:textId="77777777" w:rsidR="00016BA1" w:rsidRDefault="00016BA1" w:rsidP="00016BA1">
      <w:pPr>
        <w:pStyle w:val="Tekstopmerking"/>
      </w:pPr>
      <w:r>
        <w:rPr>
          <w:rStyle w:val="Verwijzingopmerking"/>
        </w:rPr>
        <w:annotationRef/>
      </w:r>
      <w:r>
        <w:t>Ter info: we hebben deze paragraaf in afdeling 5.3 toegevoegd, omdat we deze paragraaf in art. 4.59 aanzetten.</w:t>
      </w:r>
    </w:p>
    <w:p w14:paraId="2B7F99E4" w14:textId="77777777" w:rsidR="00016BA1" w:rsidRDefault="00016BA1" w:rsidP="00016BA1">
      <w:pPr>
        <w:pStyle w:val="Tekstopmerking"/>
      </w:pPr>
      <w:r>
        <w:t>Een gemeente mag zelf bepalen welke regels ze binnen deze paragraaf willen stellen; al dan niet rechtstreeks de regels kopiëren uit casco VNG.</w:t>
      </w:r>
    </w:p>
  </w:comment>
  <w:comment w:id="153" w:author="Martine Rotte" w:date="2022-08-16T16:19:00Z" w:initials="MR">
    <w:p w14:paraId="593F8F40" w14:textId="77777777" w:rsidR="00016BA1" w:rsidRDefault="00016BA1" w:rsidP="00016BA1">
      <w:pPr>
        <w:pStyle w:val="Tekstopmerking"/>
      </w:pPr>
      <w:r>
        <w:rPr>
          <w:rStyle w:val="Verwijzingopmerking"/>
        </w:rPr>
        <w:annotationRef/>
      </w:r>
      <w:r>
        <w:t>Een gemeente moet zelf kiezen welke paragraaf uit casco relevant is. dit hangt af van in welk gebiedstype  (centrum, schil centrum, buitengebied) jouw plangebied ligt.</w:t>
      </w:r>
    </w:p>
  </w:comment>
  <w:comment w:id="155" w:author="Martine Rotte" w:date="2022-08-24T12:16:00Z" w:initials="MR">
    <w:p w14:paraId="3CBC66FE" w14:textId="77777777" w:rsidR="00647E8E" w:rsidRDefault="00647E8E" w:rsidP="00647E8E">
      <w:pPr>
        <w:pStyle w:val="Tekstopmerking"/>
      </w:pPr>
      <w:r>
        <w:rPr>
          <w:rStyle w:val="Verwijzingopmerking"/>
        </w:rPr>
        <w:annotationRef/>
      </w:r>
      <w:r>
        <w:t xml:space="preserve">Ik heb deze tekst in afwachting van </w:t>
      </w:r>
      <w:proofErr w:type="spellStart"/>
      <w:r>
        <w:t>feedbcak</w:t>
      </w:r>
      <w:proofErr w:type="spellEnd"/>
      <w:r>
        <w:t xml:space="preserve"> VNG op deel 1 vast naar plekje vlak voor par. horeca verplaatst. Eerst stond dit achteraan par 5.3.7 (geluid), maar is niet logisch.</w:t>
      </w:r>
    </w:p>
  </w:comment>
  <w:comment w:id="156" w:author="Martine Rotte" w:date="2022-08-19T09:31:00Z" w:initials="MR">
    <w:p w14:paraId="1A2A4C38" w14:textId="6C46B4A9" w:rsidR="00A03C10" w:rsidRDefault="00A03C10">
      <w:pPr>
        <w:pStyle w:val="Tekstopmerking"/>
      </w:pPr>
      <w:r>
        <w:rPr>
          <w:rStyle w:val="Verwijzingopmerking"/>
        </w:rPr>
        <w:annotationRef/>
      </w:r>
      <w:r w:rsidRPr="00A03C10">
        <w:rPr>
          <w:color w:val="7030A0"/>
        </w:rPr>
        <w:t xml:space="preserve">Obv BP Eureka (juni 2021) hebben wij de 3 toegestane soorten horeca-activiteiten omgevormd naar 3 paragrafen horeca-activiteiten – </w:t>
      </w:r>
      <w:proofErr w:type="spellStart"/>
      <w:r w:rsidRPr="00A03C10">
        <w:rPr>
          <w:color w:val="7030A0"/>
        </w:rPr>
        <w:t>cat</w:t>
      </w:r>
      <w:proofErr w:type="spellEnd"/>
      <w:r w:rsidRPr="00A03C10">
        <w:rPr>
          <w:color w:val="7030A0"/>
        </w:rPr>
        <w:t xml:space="preserve"> I / </w:t>
      </w:r>
      <w:proofErr w:type="spellStart"/>
      <w:r w:rsidRPr="00A03C10">
        <w:rPr>
          <w:color w:val="7030A0"/>
        </w:rPr>
        <w:t>cat</w:t>
      </w:r>
      <w:proofErr w:type="spellEnd"/>
      <w:r w:rsidRPr="00A03C10">
        <w:rPr>
          <w:color w:val="7030A0"/>
        </w:rPr>
        <w:t xml:space="preserve"> II / </w:t>
      </w:r>
      <w:proofErr w:type="spellStart"/>
      <w:r w:rsidRPr="00A03C10">
        <w:rPr>
          <w:color w:val="7030A0"/>
        </w:rPr>
        <w:t>cat</w:t>
      </w:r>
      <w:proofErr w:type="spellEnd"/>
      <w:r w:rsidRPr="00A03C10">
        <w:rPr>
          <w:color w:val="7030A0"/>
        </w:rPr>
        <w:t xml:space="preserve"> III. Ten opzichte van casco is er een 3</w:t>
      </w:r>
      <w:r w:rsidRPr="00A03C10">
        <w:rPr>
          <w:color w:val="7030A0"/>
          <w:vertAlign w:val="superscript"/>
        </w:rPr>
        <w:t>e</w:t>
      </w:r>
      <w:r w:rsidRPr="00A03C10">
        <w:rPr>
          <w:color w:val="7030A0"/>
        </w:rPr>
        <w:t xml:space="preserve"> par (cat. III) bijgekomen.</w:t>
      </w:r>
    </w:p>
  </w:comment>
  <w:comment w:id="157" w:author="Emma Kakes" w:date="2022-08-15T09:13:00Z" w:initials="EK">
    <w:p w14:paraId="59AF21E3" w14:textId="77777777" w:rsidR="00F64E1A" w:rsidRDefault="00F64E1A" w:rsidP="00F64E1A">
      <w:pPr>
        <w:pStyle w:val="Tekstopmerking"/>
      </w:pPr>
      <w:r>
        <w:rPr>
          <w:rStyle w:val="Verwijzingopmerking"/>
        </w:rPr>
        <w:annotationRef/>
      </w:r>
      <w:r>
        <w:rPr>
          <w:rStyle w:val="Verwijzingopmerking"/>
        </w:rPr>
        <w:annotationRef/>
      </w:r>
      <w:r>
        <w:t>Beide leden</w:t>
      </w:r>
    </w:p>
    <w:p w14:paraId="4410F219" w14:textId="49A66320" w:rsidR="00F64E1A" w:rsidRDefault="00F64E1A" w:rsidP="00F64E1A">
      <w:pPr>
        <w:pStyle w:val="Tekstopmerking"/>
      </w:pPr>
      <w:r>
        <w:t>Locatie: eureka de plint</w:t>
      </w:r>
    </w:p>
    <w:p w14:paraId="592487F1" w14:textId="77777777" w:rsidR="00F64E1A" w:rsidRDefault="00F64E1A" w:rsidP="00F64E1A">
      <w:pPr>
        <w:pStyle w:val="Tekstopmerking"/>
      </w:pPr>
      <w:r>
        <w:t>Activiteiten:</w:t>
      </w:r>
    </w:p>
    <w:p w14:paraId="698000BD" w14:textId="5DB8543A" w:rsidR="00F64E1A" w:rsidRDefault="00F64E1A" w:rsidP="00F64E1A">
      <w:pPr>
        <w:pStyle w:val="Tekstopmerking"/>
      </w:pPr>
      <w:r>
        <w:t>horeca-activiteit</w:t>
      </w:r>
      <w:r w:rsidR="00851BD5">
        <w:t xml:space="preserve"> – categorie </w:t>
      </w:r>
      <w:r w:rsidR="00E06FBD">
        <w:t>I</w:t>
      </w:r>
    </w:p>
    <w:p w14:paraId="6EA94AD8" w14:textId="6D877C31" w:rsidR="00F64E1A" w:rsidRDefault="004E35C6" w:rsidP="00F64E1A">
      <w:pPr>
        <w:pStyle w:val="Tekstopmerking"/>
      </w:pPr>
      <w:r>
        <w:t>terras-activiteit</w:t>
      </w:r>
      <w:r w:rsidR="00F64E1A">
        <w:t xml:space="preserve"> (deze activiteit hoort bij horeca)</w:t>
      </w:r>
    </w:p>
    <w:p w14:paraId="6FA927CB" w14:textId="77777777" w:rsidR="00F64E1A" w:rsidRDefault="00F64E1A" w:rsidP="00F64E1A">
      <w:pPr>
        <w:pStyle w:val="Tekstopmerking"/>
      </w:pPr>
      <w:r>
        <w:t xml:space="preserve">Geen begrippen. Horeca, kan als begrip opgenomen worden in het omgevingsplan. Voor Eureka wordt dit niet gedaan ivm specifieke begrippen omgevingsplan Breda. </w:t>
      </w:r>
    </w:p>
    <w:p w14:paraId="1AE9C330" w14:textId="3405E9F1" w:rsidR="00F64E1A" w:rsidRDefault="00F64E1A">
      <w:pPr>
        <w:pStyle w:val="Tekstopmerking"/>
      </w:pPr>
      <w:r>
        <w:t>Regelkwalificatie: vergunningplicht</w:t>
      </w:r>
    </w:p>
  </w:comment>
  <w:comment w:id="158" w:author="Martine Rotte [2]" w:date="2022-08-11T09:24:00Z" w:initials="MR">
    <w:p w14:paraId="159B130C" w14:textId="77777777" w:rsidR="00E12FF3" w:rsidRDefault="00E12FF3" w:rsidP="00E12FF3">
      <w:pPr>
        <w:pStyle w:val="Tekstopmerking"/>
      </w:pPr>
      <w:r>
        <w:rPr>
          <w:rStyle w:val="Verwijzingopmerking"/>
        </w:rPr>
        <w:annotationRef/>
      </w:r>
      <w:r w:rsidRPr="004D16BE">
        <w:rPr>
          <w:color w:val="00B050"/>
        </w:rPr>
        <w:t>Hiermee bedoel ik art. 5.x beoordelingsregels omgevingsvergunning.</w:t>
      </w:r>
    </w:p>
  </w:comment>
  <w:comment w:id="159" w:author="Emma Kakes" w:date="2022-08-19T12:42:00Z" w:initials="EK">
    <w:p w14:paraId="58F6E7B5" w14:textId="09A5D15A" w:rsidR="00D575EA" w:rsidRPr="00DD7090" w:rsidRDefault="00D575EA">
      <w:pPr>
        <w:pStyle w:val="Tekstopmerking"/>
        <w:rPr>
          <w:color w:val="7030A0"/>
        </w:rPr>
      </w:pPr>
      <w:r w:rsidRPr="00DD7090">
        <w:rPr>
          <w:rStyle w:val="Verwijzingopmerking"/>
          <w:color w:val="7030A0"/>
        </w:rPr>
        <w:annotationRef/>
      </w:r>
      <w:r w:rsidRPr="00DD7090">
        <w:rPr>
          <w:color w:val="7030A0"/>
        </w:rPr>
        <w:t xml:space="preserve">In de staalkaart worden </w:t>
      </w:r>
      <w:r w:rsidR="00EA3C32" w:rsidRPr="00DD7090">
        <w:rPr>
          <w:color w:val="7030A0"/>
        </w:rPr>
        <w:t xml:space="preserve">activiteiten met specifieke </w:t>
      </w:r>
      <w:r w:rsidRPr="00DD7090">
        <w:rPr>
          <w:color w:val="7030A0"/>
        </w:rPr>
        <w:t xml:space="preserve">locaties in hoofdstuk 4 </w:t>
      </w:r>
      <w:r w:rsidR="00EB40D8" w:rsidRPr="00DD7090">
        <w:rPr>
          <w:color w:val="7030A0"/>
        </w:rPr>
        <w:t>genoemd in artikel 4.59 onder het eerste lid.</w:t>
      </w:r>
      <w:r w:rsidR="007605C2">
        <w:rPr>
          <w:color w:val="7030A0"/>
        </w:rPr>
        <w:t xml:space="preserve"> Dat lid geldt voor de locatie Woongebied.</w:t>
      </w:r>
      <w:r w:rsidR="00EB40D8" w:rsidRPr="00DD7090">
        <w:rPr>
          <w:color w:val="7030A0"/>
        </w:rPr>
        <w:t xml:space="preserve"> </w:t>
      </w:r>
      <w:r w:rsidR="00E14E3B" w:rsidRPr="00DD7090">
        <w:rPr>
          <w:color w:val="7030A0"/>
        </w:rPr>
        <w:t xml:space="preserve">Het is niet mogelijk om </w:t>
      </w:r>
      <w:r w:rsidR="00294B3A">
        <w:rPr>
          <w:color w:val="7030A0"/>
        </w:rPr>
        <w:t>meerdere</w:t>
      </w:r>
      <w:r w:rsidR="00E14E3B" w:rsidRPr="00DD7090">
        <w:rPr>
          <w:color w:val="7030A0"/>
        </w:rPr>
        <w:t xml:space="preserve"> locaties in dat lid te annoteren, omdat een locatie geldt voor het gehele lid. Als er binnen die leden in de opsomming meerdere locaties genoemd wordt, gelden alle bepalingen in dat lid voor al die locaties</w:t>
      </w:r>
      <w:r w:rsidR="00E074E2" w:rsidRPr="00DD7090">
        <w:rPr>
          <w:color w:val="7030A0"/>
        </w:rPr>
        <w:t xml:space="preserve"> </w:t>
      </w:r>
      <w:proofErr w:type="spellStart"/>
      <w:r w:rsidR="00E074E2" w:rsidRPr="00DD7090">
        <w:rPr>
          <w:color w:val="7030A0"/>
        </w:rPr>
        <w:t>ipv</w:t>
      </w:r>
      <w:proofErr w:type="spellEnd"/>
      <w:r w:rsidR="00E074E2" w:rsidRPr="00DD7090">
        <w:rPr>
          <w:color w:val="7030A0"/>
        </w:rPr>
        <w:t xml:space="preserve"> de specifieke locatie zoals beschreven in de tekst</w:t>
      </w:r>
      <w:r w:rsidR="00E14E3B" w:rsidRPr="00DD7090">
        <w:rPr>
          <w:color w:val="7030A0"/>
        </w:rPr>
        <w:t xml:space="preserve">. </w:t>
      </w:r>
      <w:r w:rsidR="00493D06" w:rsidRPr="00DD7090">
        <w:rPr>
          <w:color w:val="7030A0"/>
        </w:rPr>
        <w:t>Omdat dat niet de bedoeling is</w:t>
      </w:r>
      <w:r w:rsidR="0085131F" w:rsidRPr="00DD7090">
        <w:rPr>
          <w:color w:val="7030A0"/>
        </w:rPr>
        <w:t xml:space="preserve"> </w:t>
      </w:r>
      <w:r w:rsidR="00605CCC" w:rsidRPr="00DD7090">
        <w:rPr>
          <w:color w:val="7030A0"/>
        </w:rPr>
        <w:t>kiezen</w:t>
      </w:r>
      <w:r w:rsidR="0085131F" w:rsidRPr="00DD7090">
        <w:rPr>
          <w:color w:val="7030A0"/>
        </w:rPr>
        <w:t xml:space="preserve"> wij</w:t>
      </w:r>
      <w:r w:rsidR="00605CCC" w:rsidRPr="00DD7090">
        <w:rPr>
          <w:color w:val="7030A0"/>
        </w:rPr>
        <w:t xml:space="preserve"> er voor om dit bij de betreffende activiteit in H5 aan te wijzen</w:t>
      </w:r>
      <w:r w:rsidR="00DD7090" w:rsidRPr="00DD7090">
        <w:rPr>
          <w:color w:val="7030A0"/>
        </w:rPr>
        <w:t>.</w:t>
      </w:r>
    </w:p>
  </w:comment>
  <w:comment w:id="160" w:author="Emma Kakes" w:date="2022-08-15T09:14:00Z" w:initials="EK">
    <w:p w14:paraId="52E3D908" w14:textId="67A6BBCB" w:rsidR="00077E81" w:rsidRDefault="00077E81" w:rsidP="00077E81">
      <w:pPr>
        <w:pStyle w:val="Tekstopmerking"/>
      </w:pPr>
      <w:r>
        <w:rPr>
          <w:rStyle w:val="Verwijzingopmerking"/>
        </w:rPr>
        <w:annotationRef/>
      </w:r>
      <w:r>
        <w:rPr>
          <w:rStyle w:val="Verwijzingopmerking"/>
        </w:rPr>
        <w:annotationRef/>
      </w:r>
      <w:r>
        <w:t>Locatie: eureka de plint</w:t>
      </w:r>
    </w:p>
    <w:p w14:paraId="0A09EAF7" w14:textId="77777777" w:rsidR="00077E81" w:rsidRDefault="00077E81" w:rsidP="00077E81">
      <w:pPr>
        <w:pStyle w:val="Tekstopmerking"/>
      </w:pPr>
      <w:r>
        <w:t>Activiteiten:</w:t>
      </w:r>
    </w:p>
    <w:p w14:paraId="3987BE27" w14:textId="581F9541" w:rsidR="00077E81" w:rsidRDefault="00077E81" w:rsidP="00077E81">
      <w:pPr>
        <w:pStyle w:val="Tekstopmerking"/>
      </w:pPr>
      <w:r>
        <w:t>horeca-activiteit</w:t>
      </w:r>
      <w:r w:rsidR="00851BD5">
        <w:t xml:space="preserve"> – categorie </w:t>
      </w:r>
      <w:r w:rsidR="009E6D82">
        <w:t>I</w:t>
      </w:r>
    </w:p>
    <w:p w14:paraId="67161AE5" w14:textId="12317218" w:rsidR="00851BD5" w:rsidRDefault="00851BD5" w:rsidP="00077E81">
      <w:pPr>
        <w:pStyle w:val="Tekstopmerking"/>
      </w:pPr>
      <w:r>
        <w:t>terras-activiteit</w:t>
      </w:r>
    </w:p>
    <w:p w14:paraId="77E733A0" w14:textId="7ABD5420" w:rsidR="00077E81" w:rsidRDefault="00077E81">
      <w:pPr>
        <w:pStyle w:val="Tekstopmerking"/>
      </w:pPr>
      <w:r>
        <w:t>Regelkwalificatie: vergunningplicht</w:t>
      </w:r>
    </w:p>
  </w:comment>
  <w:comment w:id="161" w:author="Emma Kakes" w:date="2022-08-15T09:17:00Z" w:initials="EK">
    <w:p w14:paraId="334782AD" w14:textId="61784903" w:rsidR="00851BD5" w:rsidRPr="00547030" w:rsidRDefault="00851BD5" w:rsidP="00851BD5">
      <w:pPr>
        <w:pStyle w:val="Tekstopmerking"/>
      </w:pPr>
      <w:r>
        <w:rPr>
          <w:rStyle w:val="Verwijzingopmerking"/>
        </w:rPr>
        <w:annotationRef/>
      </w:r>
      <w:r>
        <w:rPr>
          <w:rStyle w:val="Verwijzingopmerking"/>
        </w:rPr>
        <w:annotationRef/>
      </w:r>
      <w:r>
        <w:rPr>
          <w:rStyle w:val="Verwijzingopmerking"/>
        </w:rPr>
        <w:annotationRef/>
      </w:r>
      <w:r w:rsidRPr="00547030">
        <w:t>Locatie: eureka de plint</w:t>
      </w:r>
      <w:r w:rsidR="00547030" w:rsidRPr="00547030">
        <w:t xml:space="preserve"> en eureka te</w:t>
      </w:r>
      <w:r w:rsidR="00547030">
        <w:t>rras</w:t>
      </w:r>
    </w:p>
    <w:p w14:paraId="596CF034" w14:textId="77777777" w:rsidR="00851BD5" w:rsidRDefault="00851BD5" w:rsidP="00851BD5">
      <w:pPr>
        <w:pStyle w:val="Tekstopmerking"/>
      </w:pPr>
      <w:r>
        <w:t>Activiteiten:</w:t>
      </w:r>
    </w:p>
    <w:p w14:paraId="4347CE10" w14:textId="4CDF1539" w:rsidR="00851BD5" w:rsidRDefault="00851BD5" w:rsidP="00851BD5">
      <w:pPr>
        <w:pStyle w:val="Tekstopmerking"/>
      </w:pPr>
      <w:r>
        <w:t xml:space="preserve">horeca-activiteit – categorie </w:t>
      </w:r>
      <w:r w:rsidR="009E6D82">
        <w:t>I</w:t>
      </w:r>
    </w:p>
    <w:p w14:paraId="5E5FAD9B" w14:textId="487847DA" w:rsidR="00851BD5" w:rsidRDefault="00851BD5">
      <w:pPr>
        <w:pStyle w:val="Tekstopmerking"/>
      </w:pPr>
      <w:r>
        <w:t>terras-activiteit</w:t>
      </w:r>
    </w:p>
  </w:comment>
  <w:comment w:id="163" w:author="Emma Kakes" w:date="2022-08-12T11:22:00Z" w:initials="EK">
    <w:p w14:paraId="3BF65A1D" w14:textId="77777777" w:rsidR="00E12FF3" w:rsidRDefault="00E12FF3" w:rsidP="00E12FF3">
      <w:pPr>
        <w:pStyle w:val="Tekstopmerking"/>
      </w:pPr>
      <w:r>
        <w:rPr>
          <w:rStyle w:val="Verwijzingopmerking"/>
        </w:rPr>
        <w:annotationRef/>
      </w:r>
      <w:r w:rsidRPr="002A14EB">
        <w:rPr>
          <w:highlight w:val="red"/>
        </w:rPr>
        <w:t xml:space="preserve">Toevoegen aan toelichting: voorbeelden van horeca-activiteit categorie I zijn: </w:t>
      </w:r>
      <w:r w:rsidRPr="002A14EB">
        <w:rPr>
          <w:rFonts w:cstheme="minorHAnsi"/>
          <w:szCs w:val="21"/>
          <w:highlight w:val="red"/>
        </w:rPr>
        <w:t>een lunchroom, theehuis/koffiehuis of ijssalon (niet limitatief).</w:t>
      </w:r>
    </w:p>
  </w:comment>
  <w:comment w:id="162" w:author="Martine Rotte" w:date="2022-08-19T09:32:00Z" w:initials="MR">
    <w:p w14:paraId="5A3AB838" w14:textId="52C162F4" w:rsidR="00AD0D88" w:rsidRPr="00AD0D88" w:rsidRDefault="00AD0D88">
      <w:pPr>
        <w:pStyle w:val="Tekstopmerking"/>
        <w:rPr>
          <w:color w:val="7030A0"/>
        </w:rPr>
      </w:pPr>
      <w:r w:rsidRPr="00AD0D88">
        <w:rPr>
          <w:rStyle w:val="Verwijzingopmerking"/>
          <w:color w:val="7030A0"/>
        </w:rPr>
        <w:annotationRef/>
      </w:r>
      <w:r w:rsidRPr="00AD0D88">
        <w:rPr>
          <w:color w:val="7030A0"/>
        </w:rPr>
        <w:t>Gebaseerd op BP Eureka (juni 2021).</w:t>
      </w:r>
    </w:p>
  </w:comment>
  <w:comment w:id="164" w:author="Emma Kakes" w:date="2022-08-15T09:18:00Z" w:initials="EK">
    <w:p w14:paraId="21699DB8" w14:textId="77777777" w:rsidR="009E6058" w:rsidRDefault="009E6058" w:rsidP="009E6058">
      <w:pPr>
        <w:pStyle w:val="Tekstopmerking"/>
      </w:pPr>
      <w:r>
        <w:rPr>
          <w:rStyle w:val="Verwijzingopmerking"/>
        </w:rPr>
        <w:annotationRef/>
      </w:r>
      <w:r>
        <w:rPr>
          <w:rStyle w:val="Verwijzingopmerking"/>
        </w:rPr>
        <w:annotationRef/>
      </w:r>
      <w:r>
        <w:rPr>
          <w:rStyle w:val="Verwijzingopmerking"/>
        </w:rPr>
        <w:annotationRef/>
      </w:r>
      <w:r>
        <w:rPr>
          <w:rStyle w:val="Verwijzingopmerking"/>
        </w:rPr>
        <w:annotationRef/>
      </w:r>
      <w:r>
        <w:t>Locatie: eureka de plint</w:t>
      </w:r>
    </w:p>
    <w:p w14:paraId="6BD45A2F" w14:textId="77777777" w:rsidR="009E6058" w:rsidRDefault="009E6058" w:rsidP="009E6058">
      <w:pPr>
        <w:pStyle w:val="Tekstopmerking"/>
      </w:pPr>
      <w:r>
        <w:t>Activiteiten:</w:t>
      </w:r>
    </w:p>
    <w:p w14:paraId="4C949BB5" w14:textId="5EE08236" w:rsidR="009E6058" w:rsidRDefault="009E6058" w:rsidP="009E6058">
      <w:pPr>
        <w:pStyle w:val="Tekstopmerking"/>
      </w:pPr>
      <w:r>
        <w:t xml:space="preserve">horeca-activiteit – categorie </w:t>
      </w:r>
      <w:r w:rsidR="009E6D82">
        <w:t>I</w:t>
      </w:r>
    </w:p>
    <w:p w14:paraId="7FD9010B" w14:textId="77777777" w:rsidR="009E6058" w:rsidRDefault="009E6058">
      <w:pPr>
        <w:pStyle w:val="Tekstopmerking"/>
      </w:pPr>
      <w:r>
        <w:t>terras-activiteit</w:t>
      </w:r>
    </w:p>
    <w:p w14:paraId="6EA7CD9F" w14:textId="4309F9AF" w:rsidR="000D6503" w:rsidRDefault="000D6503">
      <w:pPr>
        <w:pStyle w:val="Tekstopmerking"/>
      </w:pPr>
      <w:r>
        <w:t>regelkwalificatie: vergunningplicht</w:t>
      </w:r>
    </w:p>
  </w:comment>
  <w:comment w:id="165" w:author="Emma Kakes" w:date="2022-08-19T12:40:00Z" w:initials="EK">
    <w:p w14:paraId="18D76743" w14:textId="7602800A" w:rsidR="00D64887" w:rsidRPr="00D575EA" w:rsidRDefault="00D64887">
      <w:pPr>
        <w:pStyle w:val="Tekstopmerking"/>
        <w:rPr>
          <w:color w:val="7030A0"/>
        </w:rPr>
      </w:pPr>
      <w:r w:rsidRPr="00D575EA">
        <w:rPr>
          <w:rStyle w:val="Verwijzingopmerking"/>
          <w:color w:val="7030A0"/>
        </w:rPr>
        <w:annotationRef/>
      </w:r>
      <w:r w:rsidRPr="00D575EA">
        <w:rPr>
          <w:color w:val="7030A0"/>
        </w:rPr>
        <w:t>i.t.t. de staalkaart geldt in BP Eureka een vergunningplicht voor de horeca-activiteiten. Deze regels zijn gebaseerd op de eisen uit het bestemmingsplan</w:t>
      </w:r>
      <w:r w:rsidR="00D575EA">
        <w:rPr>
          <w:color w:val="7030A0"/>
        </w:rPr>
        <w:t xml:space="preserve">. Dit geldt voor alle drie de horecaparagrafen. </w:t>
      </w:r>
    </w:p>
  </w:comment>
  <w:comment w:id="166" w:author="Emma Kakes" w:date="2022-08-15T09:18:00Z" w:initials="EK">
    <w:p w14:paraId="103CB159" w14:textId="77777777" w:rsidR="009E6058" w:rsidRDefault="009E6058" w:rsidP="009E6058">
      <w:pPr>
        <w:pStyle w:val="Tekstopmerking"/>
      </w:pPr>
      <w:r>
        <w:rPr>
          <w:rStyle w:val="Verwijzingopmerking"/>
        </w:rPr>
        <w:annotationRef/>
      </w:r>
      <w:r>
        <w:rPr>
          <w:rStyle w:val="Verwijzingopmerking"/>
        </w:rPr>
        <w:annotationRef/>
      </w:r>
      <w:r>
        <w:rPr>
          <w:rStyle w:val="Verwijzingopmerking"/>
        </w:rPr>
        <w:annotationRef/>
      </w:r>
      <w:r>
        <w:rPr>
          <w:rStyle w:val="Verwijzingopmerking"/>
        </w:rPr>
        <w:annotationRef/>
      </w:r>
      <w:r>
        <w:t>Locatie: eureka de plint</w:t>
      </w:r>
    </w:p>
    <w:p w14:paraId="036C619A" w14:textId="77777777" w:rsidR="009E6058" w:rsidRDefault="009E6058" w:rsidP="009E6058">
      <w:pPr>
        <w:pStyle w:val="Tekstopmerking"/>
      </w:pPr>
      <w:r>
        <w:t>Activiteiten:</w:t>
      </w:r>
    </w:p>
    <w:p w14:paraId="6FE9023F" w14:textId="398CF52C" w:rsidR="009E6058" w:rsidRDefault="009E6058" w:rsidP="009E6058">
      <w:pPr>
        <w:pStyle w:val="Tekstopmerking"/>
      </w:pPr>
      <w:r>
        <w:t xml:space="preserve">horeca-activiteit – categorie </w:t>
      </w:r>
      <w:r w:rsidR="009E6D82">
        <w:t>I</w:t>
      </w:r>
    </w:p>
    <w:p w14:paraId="20611884" w14:textId="77777777" w:rsidR="009E6058" w:rsidRDefault="009E6058">
      <w:pPr>
        <w:pStyle w:val="Tekstopmerking"/>
      </w:pPr>
      <w:r>
        <w:t>terras-activiteit</w:t>
      </w:r>
    </w:p>
    <w:p w14:paraId="5C23914C" w14:textId="47F64F87" w:rsidR="000D6503" w:rsidRDefault="000D6503">
      <w:pPr>
        <w:pStyle w:val="Tekstopmerking"/>
      </w:pPr>
      <w:r>
        <w:t>regelkwalificatie: vergunningplicht</w:t>
      </w:r>
    </w:p>
  </w:comment>
  <w:comment w:id="167" w:author="Emma Kakes" w:date="2022-08-15T09:19:00Z" w:initials="EK">
    <w:p w14:paraId="1B3BC22E" w14:textId="77777777" w:rsidR="000D6503" w:rsidRDefault="000D6503" w:rsidP="000D6503">
      <w:pPr>
        <w:pStyle w:val="Tekstopmerking"/>
      </w:pPr>
      <w:r>
        <w:rPr>
          <w:rStyle w:val="Verwijzingopmerking"/>
        </w:rPr>
        <w:annotationRef/>
      </w:r>
      <w:r>
        <w:t>Locatie: eureka de plint</w:t>
      </w:r>
    </w:p>
    <w:p w14:paraId="5E950DC4" w14:textId="77777777" w:rsidR="000D6503" w:rsidRDefault="000D6503" w:rsidP="000D6503">
      <w:pPr>
        <w:pStyle w:val="Tekstopmerking"/>
      </w:pPr>
      <w:r>
        <w:t>Activiteiten:</w:t>
      </w:r>
    </w:p>
    <w:p w14:paraId="173DF4BE" w14:textId="0332A88C" w:rsidR="000D6503" w:rsidRDefault="000D6503" w:rsidP="000D6503">
      <w:pPr>
        <w:pStyle w:val="Tekstopmerking"/>
      </w:pPr>
      <w:r>
        <w:t xml:space="preserve">horeca-activiteit – categorie </w:t>
      </w:r>
      <w:r w:rsidR="009E6D82">
        <w:t>I</w:t>
      </w:r>
    </w:p>
    <w:p w14:paraId="1F3DA6FC" w14:textId="3EE2DD03" w:rsidR="000D6503" w:rsidRDefault="000D6503" w:rsidP="000D6503">
      <w:pPr>
        <w:pStyle w:val="Tekstopmerking"/>
      </w:pPr>
      <w:r>
        <w:t>terras-activiteit</w:t>
      </w:r>
    </w:p>
    <w:p w14:paraId="7F007CFD" w14:textId="5D1239BB" w:rsidR="000D6503" w:rsidRDefault="000D6503">
      <w:pPr>
        <w:pStyle w:val="Tekstopmerking"/>
      </w:pPr>
      <w:r>
        <w:t>regelkwalificatie: vergunningplicht</w:t>
      </w:r>
    </w:p>
  </w:comment>
  <w:comment w:id="168" w:author="Emma Kakes" w:date="2022-08-15T09:19:00Z" w:initials="EK">
    <w:p w14:paraId="70A786DA" w14:textId="7C0FBC9F" w:rsidR="000D6503" w:rsidRDefault="000D6503" w:rsidP="000D6503">
      <w:pPr>
        <w:pStyle w:val="Tekstopmerking"/>
      </w:pPr>
      <w:r>
        <w:rPr>
          <w:rStyle w:val="Verwijzingopmerking"/>
        </w:rPr>
        <w:annotationRef/>
      </w:r>
      <w:r>
        <w:t xml:space="preserve">Locatie: eureka </w:t>
      </w:r>
      <w:r w:rsidR="00927B89">
        <w:t>terras</w:t>
      </w:r>
    </w:p>
    <w:p w14:paraId="65ED526D" w14:textId="77777777" w:rsidR="000D6503" w:rsidRDefault="000D6503" w:rsidP="000D6503">
      <w:pPr>
        <w:pStyle w:val="Tekstopmerking"/>
      </w:pPr>
      <w:r>
        <w:t>Activiteiten:</w:t>
      </w:r>
    </w:p>
    <w:p w14:paraId="5C801BE7" w14:textId="1D1276A4" w:rsidR="000D6503" w:rsidRDefault="000D6503" w:rsidP="000D6503">
      <w:pPr>
        <w:pStyle w:val="Tekstopmerking"/>
      </w:pPr>
      <w:r>
        <w:t xml:space="preserve">horeca-activiteit – categorie </w:t>
      </w:r>
      <w:r w:rsidR="009E6D82">
        <w:t>I</w:t>
      </w:r>
    </w:p>
    <w:p w14:paraId="39BB53DF" w14:textId="77777777" w:rsidR="000D6503" w:rsidRDefault="000D6503" w:rsidP="000D6503">
      <w:pPr>
        <w:pStyle w:val="Tekstopmerking"/>
      </w:pPr>
      <w:r>
        <w:t>terras-activiteit</w:t>
      </w:r>
    </w:p>
    <w:p w14:paraId="20459A94" w14:textId="628D5B84" w:rsidR="000D6503" w:rsidRDefault="000D6503" w:rsidP="000D6503">
      <w:pPr>
        <w:pStyle w:val="Tekstopmerking"/>
      </w:pPr>
      <w:r>
        <w:t>regelkwalificatie: vergunningplicht</w:t>
      </w:r>
    </w:p>
  </w:comment>
  <w:comment w:id="169" w:author="Martine Rotte" w:date="2022-08-19T09:49:00Z" w:initials="MR">
    <w:p w14:paraId="642B32C9" w14:textId="77777777" w:rsidR="00923142" w:rsidRPr="005E626D" w:rsidRDefault="00950F35">
      <w:pPr>
        <w:pStyle w:val="Tekstopmerking"/>
        <w:rPr>
          <w:color w:val="7030A0"/>
        </w:rPr>
      </w:pPr>
      <w:r>
        <w:rPr>
          <w:rStyle w:val="Verwijzingopmerking"/>
        </w:rPr>
        <w:annotationRef/>
      </w:r>
      <w:r w:rsidR="002F0452" w:rsidRPr="005E626D">
        <w:rPr>
          <w:color w:val="7030A0"/>
        </w:rPr>
        <w:t xml:space="preserve">I.t.t. casco </w:t>
      </w:r>
      <w:r w:rsidR="00634068" w:rsidRPr="005E626D">
        <w:rPr>
          <w:color w:val="7030A0"/>
        </w:rPr>
        <w:t xml:space="preserve">hebben wij een bepaling toegevoegd over terras (casco heeft dit niet). </w:t>
      </w:r>
    </w:p>
    <w:p w14:paraId="2B4E877E" w14:textId="265570A5" w:rsidR="00950F35" w:rsidRPr="005E626D" w:rsidRDefault="005E626D" w:rsidP="005E626D">
      <w:pPr>
        <w:pStyle w:val="Tekstopmerking"/>
        <w:rPr>
          <w:color w:val="7030A0"/>
        </w:rPr>
      </w:pPr>
      <w:r w:rsidRPr="005E626D">
        <w:rPr>
          <w:color w:val="7030A0"/>
        </w:rPr>
        <w:t>E</w:t>
      </w:r>
      <w:r w:rsidR="00923142" w:rsidRPr="005E626D">
        <w:rPr>
          <w:color w:val="7030A0"/>
        </w:rPr>
        <w:t>ventuele effecten van</w:t>
      </w:r>
      <w:r w:rsidRPr="005E626D">
        <w:rPr>
          <w:color w:val="7030A0"/>
        </w:rPr>
        <w:t xml:space="preserve"> het</w:t>
      </w:r>
      <w:r w:rsidR="00923142" w:rsidRPr="005E626D">
        <w:rPr>
          <w:color w:val="7030A0"/>
        </w:rPr>
        <w:t xml:space="preserve"> terras op de omgeving worden beoordeeld doordat er een vergunningplicht </w:t>
      </w:r>
      <w:r w:rsidRPr="005E626D">
        <w:rPr>
          <w:color w:val="7030A0"/>
        </w:rPr>
        <w:t xml:space="preserve">met bijbehorende beoordelingsregels </w:t>
      </w:r>
      <w:r w:rsidR="00923142" w:rsidRPr="005E626D">
        <w:rPr>
          <w:color w:val="7030A0"/>
        </w:rPr>
        <w:t xml:space="preserve">geldt voor </w:t>
      </w:r>
      <w:r w:rsidRPr="005E626D">
        <w:rPr>
          <w:color w:val="7030A0"/>
        </w:rPr>
        <w:t xml:space="preserve">het </w:t>
      </w:r>
      <w:r w:rsidR="00923142" w:rsidRPr="005E626D">
        <w:rPr>
          <w:color w:val="7030A0"/>
        </w:rPr>
        <w:t xml:space="preserve">verrichten </w:t>
      </w:r>
      <w:r w:rsidRPr="005E626D">
        <w:rPr>
          <w:color w:val="7030A0"/>
        </w:rPr>
        <w:t xml:space="preserve">van </w:t>
      </w:r>
      <w:r w:rsidR="00923142" w:rsidRPr="005E626D">
        <w:rPr>
          <w:color w:val="7030A0"/>
        </w:rPr>
        <w:t xml:space="preserve">horeca-activiteiten (zie hierboven) en terras exploiteren valt onder horeca-activiteiten (zie art. 5.x horeca – </w:t>
      </w:r>
      <w:proofErr w:type="spellStart"/>
      <w:r w:rsidR="00923142" w:rsidRPr="005E626D">
        <w:rPr>
          <w:color w:val="7030A0"/>
        </w:rPr>
        <w:t>cat</w:t>
      </w:r>
      <w:proofErr w:type="spellEnd"/>
      <w:r w:rsidR="00923142" w:rsidRPr="005E626D">
        <w:rPr>
          <w:color w:val="7030A0"/>
        </w:rPr>
        <w:t xml:space="preserve"> I)</w:t>
      </w:r>
      <w:r w:rsidRPr="005E626D">
        <w:rPr>
          <w:color w:val="7030A0"/>
        </w:rPr>
        <w:t xml:space="preserve">. B&amp;W kan openingstijden bepalen. En </w:t>
      </w:r>
      <w:proofErr w:type="spellStart"/>
      <w:r w:rsidRPr="005E626D">
        <w:rPr>
          <w:color w:val="7030A0"/>
        </w:rPr>
        <w:t>dmv</w:t>
      </w:r>
      <w:proofErr w:type="spellEnd"/>
      <w:r w:rsidRPr="005E626D">
        <w:rPr>
          <w:color w:val="7030A0"/>
        </w:rPr>
        <w:t xml:space="preserve"> verbinden van het exploiteren</w:t>
      </w:r>
      <w:r w:rsidR="00634068" w:rsidRPr="005E626D">
        <w:rPr>
          <w:color w:val="7030A0"/>
        </w:rPr>
        <w:t xml:space="preserve"> exploiteren van een terras aan een locatie </w:t>
      </w:r>
      <w:r w:rsidRPr="005E626D">
        <w:rPr>
          <w:color w:val="7030A0"/>
        </w:rPr>
        <w:t>kun je ook effecten van terras op de omgeving verminderen.</w:t>
      </w:r>
    </w:p>
  </w:comment>
  <w:comment w:id="170" w:author="Emma Kakes" w:date="2022-08-15T09:19:00Z" w:initials="EK">
    <w:p w14:paraId="055EB99D" w14:textId="77777777" w:rsidR="009E6D82" w:rsidRDefault="009E6D82" w:rsidP="009E6D82">
      <w:pPr>
        <w:pStyle w:val="Tekstopmerking"/>
      </w:pPr>
      <w:r>
        <w:rPr>
          <w:rStyle w:val="Verwijzingopmerking"/>
        </w:rPr>
        <w:annotationRef/>
      </w:r>
      <w:r>
        <w:t>Locatie: eureka de plint</w:t>
      </w:r>
    </w:p>
    <w:p w14:paraId="1E0370A4" w14:textId="77777777" w:rsidR="009E6D82" w:rsidRDefault="009E6D82" w:rsidP="009E6D82">
      <w:pPr>
        <w:pStyle w:val="Tekstopmerking"/>
      </w:pPr>
      <w:r>
        <w:t>Activiteiten:</w:t>
      </w:r>
    </w:p>
    <w:p w14:paraId="0504FB52" w14:textId="78732D30" w:rsidR="009E6D82" w:rsidRDefault="009E6D82" w:rsidP="009E6D82">
      <w:pPr>
        <w:pStyle w:val="Tekstopmerking"/>
      </w:pPr>
      <w:r>
        <w:t>horeca-activiteit – categorie II</w:t>
      </w:r>
    </w:p>
    <w:p w14:paraId="2B2A226A" w14:textId="77777777" w:rsidR="009E6D82" w:rsidRDefault="009E6D82" w:rsidP="009E6D82">
      <w:pPr>
        <w:pStyle w:val="Tekstopmerking"/>
      </w:pPr>
      <w:r>
        <w:t>terras-activiteit</w:t>
      </w:r>
    </w:p>
    <w:p w14:paraId="7F279E60" w14:textId="0A76FF63" w:rsidR="009E6D82" w:rsidRDefault="009E6D82" w:rsidP="009E6D82">
      <w:pPr>
        <w:pStyle w:val="Tekstopmerking"/>
      </w:pPr>
      <w:r>
        <w:t>regelkwalificatie: vergunningplicht</w:t>
      </w:r>
    </w:p>
  </w:comment>
  <w:comment w:id="171" w:author="Emma Kakes" w:date="2022-08-12T11:28:00Z" w:initials="EK">
    <w:p w14:paraId="0FAC781C" w14:textId="77777777" w:rsidR="00E12FF3" w:rsidRDefault="00E12FF3" w:rsidP="00E12FF3">
      <w:pPr>
        <w:pStyle w:val="Tekstopmerking"/>
      </w:pPr>
      <w:r>
        <w:rPr>
          <w:rStyle w:val="Verwijzingopmerking"/>
        </w:rPr>
        <w:annotationRef/>
      </w:r>
      <w:r w:rsidRPr="00C20A01">
        <w:rPr>
          <w:color w:val="00B050"/>
        </w:rPr>
        <w:t>Hiermee bedoel ik Artikel 5.x Horeca-activiteit – categorie II</w:t>
      </w:r>
    </w:p>
  </w:comment>
  <w:comment w:id="172" w:author="Emma Kakes" w:date="2022-08-15T09:22:00Z" w:initials="EK">
    <w:p w14:paraId="1C3B98CD" w14:textId="77777777" w:rsidR="00942C84" w:rsidRDefault="00942C84" w:rsidP="00942C84">
      <w:pPr>
        <w:pStyle w:val="Tekstopmerking"/>
      </w:pPr>
      <w:r>
        <w:rPr>
          <w:rStyle w:val="Verwijzingopmerking"/>
        </w:rPr>
        <w:annotationRef/>
      </w:r>
      <w:r>
        <w:t>Locatie: eureka de plint</w:t>
      </w:r>
    </w:p>
    <w:p w14:paraId="3561A992" w14:textId="77777777" w:rsidR="00942C84" w:rsidRDefault="00942C84" w:rsidP="00942C84">
      <w:pPr>
        <w:pStyle w:val="Tekstopmerking"/>
      </w:pPr>
      <w:r>
        <w:t>Activiteiten:</w:t>
      </w:r>
    </w:p>
    <w:p w14:paraId="7EB3093F" w14:textId="77777777" w:rsidR="00942C84" w:rsidRDefault="00942C84" w:rsidP="00942C84">
      <w:pPr>
        <w:pStyle w:val="Tekstopmerking"/>
      </w:pPr>
      <w:r>
        <w:t>horeca-activiteit – categorie II</w:t>
      </w:r>
    </w:p>
    <w:p w14:paraId="3576B378" w14:textId="77777777" w:rsidR="00942C84" w:rsidRDefault="00942C84" w:rsidP="00942C84">
      <w:pPr>
        <w:pStyle w:val="Tekstopmerking"/>
      </w:pPr>
      <w:r>
        <w:t>terras-activiteit</w:t>
      </w:r>
    </w:p>
    <w:p w14:paraId="15256510" w14:textId="25CFC68E" w:rsidR="00942C84" w:rsidRDefault="00942C84" w:rsidP="00942C84">
      <w:pPr>
        <w:pStyle w:val="Tekstopmerking"/>
      </w:pPr>
      <w:r>
        <w:t>regelkwalificatie: vergunningplicht</w:t>
      </w:r>
    </w:p>
  </w:comment>
  <w:comment w:id="173" w:author="Emma Kakes" w:date="2022-08-15T09:22:00Z" w:initials="EK">
    <w:p w14:paraId="16EF8EC2" w14:textId="3D05DA3C" w:rsidR="00942C84" w:rsidRPr="00F472B9" w:rsidRDefault="00942C84" w:rsidP="00942C84">
      <w:pPr>
        <w:pStyle w:val="Tekstopmerking"/>
      </w:pPr>
      <w:r>
        <w:rPr>
          <w:rStyle w:val="Verwijzingopmerking"/>
        </w:rPr>
        <w:annotationRef/>
      </w:r>
      <w:r w:rsidRPr="00F472B9">
        <w:t>Locatie: eureka de plint</w:t>
      </w:r>
      <w:r w:rsidR="00F472B9" w:rsidRPr="00F472B9">
        <w:t xml:space="preserve"> en eureka te</w:t>
      </w:r>
      <w:r w:rsidR="00F472B9">
        <w:t>rras</w:t>
      </w:r>
    </w:p>
    <w:p w14:paraId="7F445641" w14:textId="77777777" w:rsidR="00942C84" w:rsidRDefault="00942C84" w:rsidP="00942C84">
      <w:pPr>
        <w:pStyle w:val="Tekstopmerking"/>
      </w:pPr>
      <w:r>
        <w:t>Activiteiten:</w:t>
      </w:r>
    </w:p>
    <w:p w14:paraId="7BADFB23" w14:textId="77777777" w:rsidR="00942C84" w:rsidRDefault="00942C84" w:rsidP="00942C84">
      <w:pPr>
        <w:pStyle w:val="Tekstopmerking"/>
      </w:pPr>
      <w:r>
        <w:t>horeca-activiteit – categorie II</w:t>
      </w:r>
    </w:p>
    <w:p w14:paraId="5C8873E9" w14:textId="77777777" w:rsidR="00942C84" w:rsidRDefault="00942C84" w:rsidP="00942C84">
      <w:pPr>
        <w:pStyle w:val="Tekstopmerking"/>
      </w:pPr>
      <w:r>
        <w:t>terras-activiteit</w:t>
      </w:r>
    </w:p>
    <w:p w14:paraId="2F0105C3" w14:textId="79D397C5" w:rsidR="00942C84" w:rsidRDefault="00942C84" w:rsidP="00942C84">
      <w:pPr>
        <w:pStyle w:val="Tekstopmerking"/>
      </w:pPr>
      <w:r>
        <w:t>regelkwalificatie: vergunningplicht</w:t>
      </w:r>
    </w:p>
  </w:comment>
  <w:comment w:id="174" w:author="Martine Rotte" w:date="2022-08-19T09:54:00Z" w:initials="MR">
    <w:p w14:paraId="075D2834" w14:textId="6C33C3C5" w:rsidR="003B7C17" w:rsidRDefault="00AD6794">
      <w:pPr>
        <w:pStyle w:val="Tekstopmerking"/>
      </w:pPr>
      <w:r w:rsidRPr="00596FAD">
        <w:rPr>
          <w:color w:val="7030A0"/>
        </w:rPr>
        <w:t xml:space="preserve">zie evt. toelichting in par 5.3.45 horeca activiteit verrichten – </w:t>
      </w:r>
      <w:proofErr w:type="spellStart"/>
      <w:r w:rsidRPr="00596FAD">
        <w:rPr>
          <w:color w:val="7030A0"/>
        </w:rPr>
        <w:t>cat</w:t>
      </w:r>
      <w:proofErr w:type="spellEnd"/>
      <w:r w:rsidRPr="00596FAD">
        <w:rPr>
          <w:color w:val="7030A0"/>
        </w:rPr>
        <w:t xml:space="preserve"> I.</w:t>
      </w:r>
      <w:r w:rsidR="003B7C17" w:rsidRPr="00AD0D88">
        <w:rPr>
          <w:color w:val="7030A0"/>
        </w:rPr>
        <w:t>.</w:t>
      </w:r>
    </w:p>
  </w:comment>
  <w:comment w:id="175" w:author="Emma Kakes" w:date="2022-08-15T09:22:00Z" w:initials="EK">
    <w:p w14:paraId="1115EC61" w14:textId="77777777" w:rsidR="00A03302" w:rsidRDefault="00A03302" w:rsidP="00A03302">
      <w:pPr>
        <w:pStyle w:val="Tekstopmerking"/>
      </w:pPr>
      <w:r>
        <w:rPr>
          <w:rStyle w:val="Verwijzingopmerking"/>
        </w:rPr>
        <w:annotationRef/>
      </w:r>
      <w:r>
        <w:t>Locatie: eureka de plint</w:t>
      </w:r>
    </w:p>
    <w:p w14:paraId="111A0920" w14:textId="77777777" w:rsidR="00A03302" w:rsidRDefault="00A03302" w:rsidP="00A03302">
      <w:pPr>
        <w:pStyle w:val="Tekstopmerking"/>
      </w:pPr>
      <w:r>
        <w:t>Activiteiten:</w:t>
      </w:r>
    </w:p>
    <w:p w14:paraId="2EDCD9D5" w14:textId="77777777" w:rsidR="00A03302" w:rsidRDefault="00A03302" w:rsidP="00A03302">
      <w:pPr>
        <w:pStyle w:val="Tekstopmerking"/>
      </w:pPr>
      <w:r>
        <w:t>horeca-activiteit – categorie II</w:t>
      </w:r>
    </w:p>
    <w:p w14:paraId="699D859C" w14:textId="77777777" w:rsidR="00A03302" w:rsidRDefault="00A03302" w:rsidP="00A03302">
      <w:pPr>
        <w:pStyle w:val="Tekstopmerking"/>
      </w:pPr>
      <w:r>
        <w:t>terras-activiteit</w:t>
      </w:r>
    </w:p>
    <w:p w14:paraId="79C8F529" w14:textId="5B1BAB94" w:rsidR="00A03302" w:rsidRDefault="00A03302" w:rsidP="00A03302">
      <w:pPr>
        <w:pStyle w:val="Tekstopmerking"/>
      </w:pPr>
      <w:r>
        <w:t>regelkwalificatie: vergunningplicht</w:t>
      </w:r>
    </w:p>
  </w:comment>
  <w:comment w:id="176" w:author="Martine Rotte" w:date="2022-08-19T13:31:00Z" w:initials="MR">
    <w:p w14:paraId="40DD7EEE" w14:textId="00CEE341" w:rsidR="004B0EDC" w:rsidRDefault="004B0EDC">
      <w:pPr>
        <w:pStyle w:val="Tekstopmerking"/>
      </w:pPr>
      <w:r>
        <w:rPr>
          <w:rStyle w:val="Verwijzingopmerking"/>
        </w:rPr>
        <w:annotationRef/>
      </w:r>
      <w:r w:rsidRPr="00596FAD">
        <w:rPr>
          <w:color w:val="7030A0"/>
        </w:rPr>
        <w:t xml:space="preserve">zie evt. toelichting in par 5.3.45 horeca activiteit verrichten – </w:t>
      </w:r>
      <w:proofErr w:type="spellStart"/>
      <w:r w:rsidRPr="00596FAD">
        <w:rPr>
          <w:color w:val="7030A0"/>
        </w:rPr>
        <w:t>cat</w:t>
      </w:r>
      <w:proofErr w:type="spellEnd"/>
      <w:r w:rsidRPr="00596FAD">
        <w:rPr>
          <w:color w:val="7030A0"/>
        </w:rPr>
        <w:t xml:space="preserve"> I.</w:t>
      </w:r>
      <w:r w:rsidRPr="00AD0D88">
        <w:rPr>
          <w:color w:val="7030A0"/>
        </w:rPr>
        <w:t>.</w:t>
      </w:r>
    </w:p>
  </w:comment>
  <w:comment w:id="177" w:author="Emma Kakes" w:date="2022-08-15T09:22:00Z" w:initials="EK">
    <w:p w14:paraId="3360A13B" w14:textId="77777777" w:rsidR="00A03302" w:rsidRDefault="00A03302" w:rsidP="00A03302">
      <w:pPr>
        <w:pStyle w:val="Tekstopmerking"/>
      </w:pPr>
      <w:r>
        <w:rPr>
          <w:rStyle w:val="Verwijzingopmerking"/>
        </w:rPr>
        <w:annotationRef/>
      </w:r>
      <w:r>
        <w:t>Locatie: eureka de plint</w:t>
      </w:r>
    </w:p>
    <w:p w14:paraId="1D16123D" w14:textId="77777777" w:rsidR="00A03302" w:rsidRDefault="00A03302" w:rsidP="00A03302">
      <w:pPr>
        <w:pStyle w:val="Tekstopmerking"/>
      </w:pPr>
      <w:r>
        <w:t>Activiteiten:</w:t>
      </w:r>
    </w:p>
    <w:p w14:paraId="72C67CB8" w14:textId="77777777" w:rsidR="00A03302" w:rsidRDefault="00A03302" w:rsidP="00A03302">
      <w:pPr>
        <w:pStyle w:val="Tekstopmerking"/>
      </w:pPr>
      <w:r>
        <w:t>horeca-activiteit – categorie II</w:t>
      </w:r>
    </w:p>
    <w:p w14:paraId="43AB9D23" w14:textId="77777777" w:rsidR="00A03302" w:rsidRDefault="00A03302" w:rsidP="00A03302">
      <w:pPr>
        <w:pStyle w:val="Tekstopmerking"/>
      </w:pPr>
      <w:r>
        <w:t>terras-activiteit</w:t>
      </w:r>
    </w:p>
    <w:p w14:paraId="4F923AE9" w14:textId="29B8145E" w:rsidR="00A03302" w:rsidRDefault="00A03302" w:rsidP="00A03302">
      <w:pPr>
        <w:pStyle w:val="Tekstopmerking"/>
      </w:pPr>
      <w:r>
        <w:t>regelkwalificatie: vergunningplicht</w:t>
      </w:r>
    </w:p>
  </w:comment>
  <w:comment w:id="178" w:author="Emma Kakes" w:date="2022-08-15T09:23:00Z" w:initials="EK">
    <w:p w14:paraId="4355B3CE" w14:textId="77777777" w:rsidR="00A03302" w:rsidRDefault="00A03302" w:rsidP="00A03302">
      <w:pPr>
        <w:pStyle w:val="Tekstopmerking"/>
      </w:pPr>
      <w:r>
        <w:rPr>
          <w:rStyle w:val="Verwijzingopmerking"/>
        </w:rPr>
        <w:annotationRef/>
      </w:r>
      <w:r>
        <w:t>Locatie: eureka de plint</w:t>
      </w:r>
    </w:p>
    <w:p w14:paraId="49DFAC91" w14:textId="77777777" w:rsidR="00A03302" w:rsidRDefault="00A03302" w:rsidP="00A03302">
      <w:pPr>
        <w:pStyle w:val="Tekstopmerking"/>
      </w:pPr>
      <w:r>
        <w:t>Activiteiten:</w:t>
      </w:r>
    </w:p>
    <w:p w14:paraId="24EC2280" w14:textId="77777777" w:rsidR="00A03302" w:rsidRDefault="00A03302" w:rsidP="00A03302">
      <w:pPr>
        <w:pStyle w:val="Tekstopmerking"/>
      </w:pPr>
      <w:r>
        <w:t>horeca-activiteit – categorie II</w:t>
      </w:r>
    </w:p>
    <w:p w14:paraId="11F44A97" w14:textId="77777777" w:rsidR="00A03302" w:rsidRDefault="00A03302" w:rsidP="00A03302">
      <w:pPr>
        <w:pStyle w:val="Tekstopmerking"/>
      </w:pPr>
      <w:r>
        <w:t>terras-activiteit</w:t>
      </w:r>
    </w:p>
    <w:p w14:paraId="15F22D06" w14:textId="63DE3E46" w:rsidR="00A03302" w:rsidRDefault="00A03302" w:rsidP="00A03302">
      <w:pPr>
        <w:pStyle w:val="Tekstopmerking"/>
      </w:pPr>
      <w:r>
        <w:t>regelkwalificatie: vergunningplicht</w:t>
      </w:r>
    </w:p>
  </w:comment>
  <w:comment w:id="179" w:author="Martine Rotte [2]" w:date="2022-08-12T13:08:00Z" w:initials="MR">
    <w:p w14:paraId="66888178" w14:textId="77777777" w:rsidR="00E12FF3" w:rsidRDefault="00E12FF3" w:rsidP="00E12FF3">
      <w:pPr>
        <w:pStyle w:val="Tekstopmerking"/>
      </w:pPr>
      <w:r>
        <w:rPr>
          <w:rStyle w:val="Verwijzingopmerking"/>
        </w:rPr>
        <w:annotationRef/>
      </w:r>
      <w:r w:rsidRPr="00F371DC">
        <w:rPr>
          <w:color w:val="00B050"/>
        </w:rPr>
        <w:t>Hiermee bedoel ik art. 5.x horeca-activiteit – categorie II</w:t>
      </w:r>
    </w:p>
  </w:comment>
  <w:comment w:id="180" w:author="Emma Kakes" w:date="2022-08-15T09:23:00Z" w:initials="EK">
    <w:p w14:paraId="4B9B5138" w14:textId="731DCF2A" w:rsidR="00547030" w:rsidRPr="00DA4B53" w:rsidRDefault="00547030" w:rsidP="00547030">
      <w:pPr>
        <w:pStyle w:val="Tekstopmerking"/>
      </w:pPr>
      <w:r>
        <w:rPr>
          <w:rStyle w:val="Verwijzingopmerking"/>
        </w:rPr>
        <w:annotationRef/>
      </w:r>
      <w:r w:rsidRPr="00DA4B53">
        <w:t>Locatie: eureka terras</w:t>
      </w:r>
    </w:p>
    <w:p w14:paraId="2087A6B0" w14:textId="77777777" w:rsidR="00547030" w:rsidRDefault="00547030" w:rsidP="00547030">
      <w:pPr>
        <w:pStyle w:val="Tekstopmerking"/>
      </w:pPr>
      <w:r>
        <w:t>Activiteiten:</w:t>
      </w:r>
    </w:p>
    <w:p w14:paraId="0F128382" w14:textId="77777777" w:rsidR="00547030" w:rsidRDefault="00547030" w:rsidP="00547030">
      <w:pPr>
        <w:pStyle w:val="Tekstopmerking"/>
      </w:pPr>
      <w:r>
        <w:t>horeca-activiteit – categorie II</w:t>
      </w:r>
    </w:p>
    <w:p w14:paraId="544BD656" w14:textId="77777777" w:rsidR="00547030" w:rsidRDefault="00547030" w:rsidP="00547030">
      <w:pPr>
        <w:pStyle w:val="Tekstopmerking"/>
      </w:pPr>
      <w:r>
        <w:t>terras-activiteit</w:t>
      </w:r>
    </w:p>
    <w:p w14:paraId="41C45396" w14:textId="7C6A7F59" w:rsidR="00547030" w:rsidRDefault="00547030" w:rsidP="00547030">
      <w:pPr>
        <w:pStyle w:val="Tekstopmerking"/>
      </w:pPr>
      <w:r>
        <w:t>regelkwalificatie: vergunningplicht</w:t>
      </w:r>
    </w:p>
  </w:comment>
  <w:comment w:id="181" w:author="Martine Rotte" w:date="2022-08-19T09:55:00Z" w:initials="MR">
    <w:p w14:paraId="18593F37" w14:textId="53A30442" w:rsidR="00596FAD" w:rsidRDefault="00596FAD">
      <w:pPr>
        <w:pStyle w:val="Tekstopmerking"/>
      </w:pPr>
      <w:r>
        <w:rPr>
          <w:rStyle w:val="Verwijzingopmerking"/>
        </w:rPr>
        <w:annotationRef/>
      </w:r>
      <w:r w:rsidRPr="00596FAD">
        <w:rPr>
          <w:color w:val="7030A0"/>
        </w:rPr>
        <w:t xml:space="preserve">zie evt. toelichting in par 5.3.45 horeca activiteit verrichten – </w:t>
      </w:r>
      <w:proofErr w:type="spellStart"/>
      <w:r w:rsidRPr="00596FAD">
        <w:rPr>
          <w:color w:val="7030A0"/>
        </w:rPr>
        <w:t>cat</w:t>
      </w:r>
      <w:proofErr w:type="spellEnd"/>
      <w:r w:rsidRPr="00596FAD">
        <w:rPr>
          <w:color w:val="7030A0"/>
        </w:rPr>
        <w:t xml:space="preserve"> I.</w:t>
      </w:r>
    </w:p>
  </w:comment>
  <w:comment w:id="182" w:author="Martine Rotte" w:date="2022-08-19T09:26:00Z" w:initials="MR">
    <w:p w14:paraId="26A6EFFC" w14:textId="4CA2BC9A" w:rsidR="00A03C10" w:rsidRPr="00A03C10" w:rsidRDefault="004358CE" w:rsidP="00A03C10">
      <w:pPr>
        <w:pStyle w:val="Tekstopmerking"/>
        <w:rPr>
          <w:color w:val="7030A0"/>
        </w:rPr>
      </w:pPr>
      <w:r>
        <w:rPr>
          <w:rStyle w:val="Verwijzingopmerking"/>
        </w:rPr>
        <w:annotationRef/>
      </w:r>
      <w:r w:rsidRPr="004358CE">
        <w:rPr>
          <w:color w:val="7030A0"/>
        </w:rPr>
        <w:t>In tegenstelling tot casco hebben wij 3 par. horeca-activiteit verrichten omdat er binnen BP Eureka (jun 2021) 3 soorten horeca-activiteiten hebben toegestaan.</w:t>
      </w:r>
    </w:p>
  </w:comment>
  <w:comment w:id="183" w:author="Emma Kakes" w:date="2022-08-15T09:24:00Z" w:initials="EK">
    <w:p w14:paraId="542A3ED1" w14:textId="77777777" w:rsidR="00F472B9" w:rsidRDefault="00F472B9" w:rsidP="00F472B9">
      <w:pPr>
        <w:pStyle w:val="Tekstopmerking"/>
      </w:pPr>
      <w:r>
        <w:rPr>
          <w:rStyle w:val="Verwijzingopmerking"/>
        </w:rPr>
        <w:annotationRef/>
      </w:r>
      <w:r>
        <w:t>Locatie: eureka de plint</w:t>
      </w:r>
    </w:p>
    <w:p w14:paraId="73B8CA7D" w14:textId="77777777" w:rsidR="00F472B9" w:rsidRDefault="00F472B9" w:rsidP="00F472B9">
      <w:pPr>
        <w:pStyle w:val="Tekstopmerking"/>
      </w:pPr>
      <w:r>
        <w:t>Activiteiten:</w:t>
      </w:r>
    </w:p>
    <w:p w14:paraId="133D1333" w14:textId="6F78EB7B" w:rsidR="00F472B9" w:rsidRDefault="00F472B9" w:rsidP="00F472B9">
      <w:pPr>
        <w:pStyle w:val="Tekstopmerking"/>
      </w:pPr>
      <w:r>
        <w:t>horeca-activiteit – categorie III</w:t>
      </w:r>
    </w:p>
    <w:p w14:paraId="291653AF" w14:textId="77777777" w:rsidR="00F472B9" w:rsidRDefault="00F472B9" w:rsidP="00F472B9">
      <w:pPr>
        <w:pStyle w:val="Tekstopmerking"/>
      </w:pPr>
      <w:r>
        <w:t>terras-activiteit</w:t>
      </w:r>
    </w:p>
    <w:p w14:paraId="59A180C9" w14:textId="58953757" w:rsidR="00F472B9" w:rsidRDefault="00F472B9" w:rsidP="00F472B9">
      <w:pPr>
        <w:pStyle w:val="Tekstopmerking"/>
      </w:pPr>
      <w:r>
        <w:t>regelkwalificatie: vergunningplicht</w:t>
      </w:r>
    </w:p>
  </w:comment>
  <w:comment w:id="184" w:author="Martine Rotte [2]" w:date="2022-08-12T13:19:00Z" w:initials="MR">
    <w:p w14:paraId="641A79F1" w14:textId="5E5D4AA9" w:rsidR="005B29A1" w:rsidRDefault="005B29A1">
      <w:pPr>
        <w:pStyle w:val="Tekstopmerking"/>
      </w:pPr>
      <w:r>
        <w:rPr>
          <w:rStyle w:val="Verwijzingopmerking"/>
        </w:rPr>
        <w:annotationRef/>
      </w:r>
      <w:r w:rsidRPr="00F371DC">
        <w:rPr>
          <w:color w:val="00B050"/>
        </w:rPr>
        <w:t>Hiermee bedoel ik art. 5.x horeca-activiteit – categorie II</w:t>
      </w:r>
      <w:r>
        <w:rPr>
          <w:color w:val="00B050"/>
        </w:rPr>
        <w:t>I</w:t>
      </w:r>
    </w:p>
  </w:comment>
  <w:comment w:id="185" w:author="Emma Kakes" w:date="2022-08-15T09:24:00Z" w:initials="EK">
    <w:p w14:paraId="1DAB47C0" w14:textId="77777777" w:rsidR="00F472B9" w:rsidRDefault="00F472B9" w:rsidP="00F472B9">
      <w:pPr>
        <w:pStyle w:val="Tekstopmerking"/>
      </w:pPr>
      <w:r>
        <w:rPr>
          <w:rStyle w:val="Verwijzingopmerking"/>
        </w:rPr>
        <w:annotationRef/>
      </w:r>
      <w:r>
        <w:t>Locatie: eureka de plint</w:t>
      </w:r>
    </w:p>
    <w:p w14:paraId="4EEC4007" w14:textId="77777777" w:rsidR="00F472B9" w:rsidRDefault="00F472B9" w:rsidP="00F472B9">
      <w:pPr>
        <w:pStyle w:val="Tekstopmerking"/>
      </w:pPr>
      <w:r>
        <w:t>Activiteiten:</w:t>
      </w:r>
    </w:p>
    <w:p w14:paraId="58613DFC" w14:textId="3FBC3B63" w:rsidR="00F472B9" w:rsidRDefault="00F472B9" w:rsidP="00F472B9">
      <w:pPr>
        <w:pStyle w:val="Tekstopmerking"/>
      </w:pPr>
      <w:r>
        <w:t>horeca-activiteit – categorie III</w:t>
      </w:r>
    </w:p>
    <w:p w14:paraId="2593C68A" w14:textId="77777777" w:rsidR="00F472B9" w:rsidRDefault="00F472B9" w:rsidP="00F472B9">
      <w:pPr>
        <w:pStyle w:val="Tekstopmerking"/>
      </w:pPr>
      <w:r>
        <w:t>terras-activiteit</w:t>
      </w:r>
    </w:p>
    <w:p w14:paraId="0CEEB696" w14:textId="31345561" w:rsidR="00F472B9" w:rsidRDefault="00F472B9" w:rsidP="00F472B9">
      <w:pPr>
        <w:pStyle w:val="Tekstopmerking"/>
      </w:pPr>
      <w:r>
        <w:t>regelkwalificatie: vergunningplicht</w:t>
      </w:r>
    </w:p>
  </w:comment>
  <w:comment w:id="187" w:author="Martine Rotte [2]" w:date="2022-08-12T13:32:00Z" w:initials="MR">
    <w:p w14:paraId="6E13B9DD" w14:textId="6D9AF5CA" w:rsidR="70ACD62F" w:rsidRDefault="70ACD62F">
      <w:r w:rsidRPr="002A10D7">
        <w:rPr>
          <w:highlight w:val="red"/>
        </w:rPr>
        <w:t>Toevoegen van deze voorbeelden aan de toelichting: voorbeeld van een horeca-activiteit – categorie III is een café/bar.</w:t>
      </w:r>
      <w:r w:rsidRPr="002A10D7">
        <w:rPr>
          <w:highlight w:val="red"/>
        </w:rPr>
        <w:annotationRef/>
      </w:r>
    </w:p>
  </w:comment>
  <w:comment w:id="186" w:author="Martine Rotte" w:date="2022-08-19T09:56:00Z" w:initials="MR">
    <w:p w14:paraId="0D59035E" w14:textId="5DD89FE6" w:rsidR="00596FAD" w:rsidRDefault="00596FAD">
      <w:pPr>
        <w:pStyle w:val="Tekstopmerking"/>
      </w:pPr>
      <w:r>
        <w:rPr>
          <w:rStyle w:val="Verwijzingopmerking"/>
        </w:rPr>
        <w:annotationRef/>
      </w:r>
      <w:r w:rsidRPr="00596FAD">
        <w:rPr>
          <w:color w:val="7030A0"/>
        </w:rPr>
        <w:t xml:space="preserve">zie evt. toelichting in par 5.3.45 horeca activiteit verrichten – </w:t>
      </w:r>
      <w:proofErr w:type="spellStart"/>
      <w:r w:rsidRPr="00596FAD">
        <w:rPr>
          <w:color w:val="7030A0"/>
        </w:rPr>
        <w:t>cat</w:t>
      </w:r>
      <w:proofErr w:type="spellEnd"/>
      <w:r w:rsidRPr="00596FAD">
        <w:rPr>
          <w:color w:val="7030A0"/>
        </w:rPr>
        <w:t xml:space="preserve"> I.</w:t>
      </w:r>
    </w:p>
  </w:comment>
  <w:comment w:id="188" w:author="Emma Kakes" w:date="2022-08-15T09:24:00Z" w:initials="EK">
    <w:p w14:paraId="3B0BF939" w14:textId="77777777" w:rsidR="00F472B9" w:rsidRDefault="00F472B9" w:rsidP="00F472B9">
      <w:pPr>
        <w:pStyle w:val="Tekstopmerking"/>
      </w:pPr>
      <w:r>
        <w:rPr>
          <w:rStyle w:val="Verwijzingopmerking"/>
        </w:rPr>
        <w:annotationRef/>
      </w:r>
      <w:r>
        <w:t>Locatie: eureka de plint</w:t>
      </w:r>
    </w:p>
    <w:p w14:paraId="5564DBA5" w14:textId="77777777" w:rsidR="00F472B9" w:rsidRDefault="00F472B9" w:rsidP="00F472B9">
      <w:pPr>
        <w:pStyle w:val="Tekstopmerking"/>
      </w:pPr>
      <w:r>
        <w:t>Activiteiten:</w:t>
      </w:r>
    </w:p>
    <w:p w14:paraId="194B1DEA" w14:textId="77777777" w:rsidR="00F472B9" w:rsidRDefault="00F472B9" w:rsidP="00F472B9">
      <w:pPr>
        <w:pStyle w:val="Tekstopmerking"/>
      </w:pPr>
      <w:r>
        <w:t>horeca-activiteit – categorie III</w:t>
      </w:r>
    </w:p>
    <w:p w14:paraId="71C74CBB" w14:textId="77777777" w:rsidR="00F472B9" w:rsidRDefault="00F472B9" w:rsidP="00F472B9">
      <w:pPr>
        <w:pStyle w:val="Tekstopmerking"/>
      </w:pPr>
      <w:r>
        <w:t>terras-activiteit</w:t>
      </w:r>
    </w:p>
    <w:p w14:paraId="684993F7" w14:textId="05D7A104" w:rsidR="00F472B9" w:rsidRDefault="00F472B9" w:rsidP="00F472B9">
      <w:pPr>
        <w:pStyle w:val="Tekstopmerking"/>
      </w:pPr>
      <w:r>
        <w:t>regelkwalificatie: vergunningplicht</w:t>
      </w:r>
    </w:p>
  </w:comment>
  <w:comment w:id="189" w:author="Martine Rotte" w:date="2022-08-19T13:31:00Z" w:initials="MR">
    <w:p w14:paraId="1BF0F68D" w14:textId="6092A255" w:rsidR="004B0EDC" w:rsidRDefault="004B0EDC">
      <w:pPr>
        <w:pStyle w:val="Tekstopmerking"/>
      </w:pPr>
      <w:r>
        <w:rPr>
          <w:rStyle w:val="Verwijzingopmerking"/>
        </w:rPr>
        <w:annotationRef/>
      </w:r>
      <w:r w:rsidRPr="00596FAD">
        <w:rPr>
          <w:color w:val="7030A0"/>
        </w:rPr>
        <w:t xml:space="preserve">zie evt. toelichting in par 5.3.45 horeca activiteit verrichten – </w:t>
      </w:r>
      <w:proofErr w:type="spellStart"/>
      <w:r w:rsidRPr="00596FAD">
        <w:rPr>
          <w:color w:val="7030A0"/>
        </w:rPr>
        <w:t>cat</w:t>
      </w:r>
      <w:proofErr w:type="spellEnd"/>
      <w:r w:rsidRPr="00596FAD">
        <w:rPr>
          <w:color w:val="7030A0"/>
        </w:rPr>
        <w:t xml:space="preserve"> I.</w:t>
      </w:r>
      <w:r w:rsidRPr="00AD0D88">
        <w:rPr>
          <w:color w:val="7030A0"/>
        </w:rPr>
        <w:t>.</w:t>
      </w:r>
    </w:p>
  </w:comment>
  <w:comment w:id="190" w:author="Emma Kakes" w:date="2022-08-15T09:25:00Z" w:initials="EK">
    <w:p w14:paraId="34B90E4A" w14:textId="77777777" w:rsidR="00F472B9" w:rsidRDefault="00F472B9" w:rsidP="00F472B9">
      <w:pPr>
        <w:pStyle w:val="Tekstopmerking"/>
      </w:pPr>
      <w:r>
        <w:rPr>
          <w:rStyle w:val="Verwijzingopmerking"/>
        </w:rPr>
        <w:annotationRef/>
      </w:r>
      <w:r>
        <w:t>Locatie: eureka de plint</w:t>
      </w:r>
    </w:p>
    <w:p w14:paraId="3A6605D3" w14:textId="77777777" w:rsidR="00F472B9" w:rsidRDefault="00F472B9" w:rsidP="00F472B9">
      <w:pPr>
        <w:pStyle w:val="Tekstopmerking"/>
      </w:pPr>
      <w:r>
        <w:t>Activiteiten:</w:t>
      </w:r>
    </w:p>
    <w:p w14:paraId="76FA3A6E" w14:textId="77777777" w:rsidR="00F472B9" w:rsidRDefault="00F472B9" w:rsidP="00F472B9">
      <w:pPr>
        <w:pStyle w:val="Tekstopmerking"/>
      </w:pPr>
      <w:r>
        <w:t>horeca-activiteit – categorie III</w:t>
      </w:r>
    </w:p>
    <w:p w14:paraId="78A07270" w14:textId="77777777" w:rsidR="00F472B9" w:rsidRDefault="00F472B9" w:rsidP="00F472B9">
      <w:pPr>
        <w:pStyle w:val="Tekstopmerking"/>
      </w:pPr>
      <w:r>
        <w:t>terras-activiteit</w:t>
      </w:r>
    </w:p>
    <w:p w14:paraId="3C48CC54" w14:textId="3E5322DB" w:rsidR="00F472B9" w:rsidRDefault="00F472B9" w:rsidP="00F472B9">
      <w:pPr>
        <w:pStyle w:val="Tekstopmerking"/>
      </w:pPr>
      <w:r>
        <w:t>regelkwalificatie: vergunningplicht</w:t>
      </w:r>
    </w:p>
  </w:comment>
  <w:comment w:id="191" w:author="Emma Kakes" w:date="2022-08-15T09:25:00Z" w:initials="EK">
    <w:p w14:paraId="22BA9BFC" w14:textId="77777777" w:rsidR="00F472B9" w:rsidRDefault="00F472B9" w:rsidP="00F472B9">
      <w:pPr>
        <w:pStyle w:val="Tekstopmerking"/>
      </w:pPr>
      <w:r>
        <w:rPr>
          <w:rStyle w:val="Verwijzingopmerking"/>
        </w:rPr>
        <w:annotationRef/>
      </w:r>
      <w:r>
        <w:t>Locatie: eureka de plint</w:t>
      </w:r>
    </w:p>
    <w:p w14:paraId="6BFEC6B2" w14:textId="77777777" w:rsidR="00F472B9" w:rsidRDefault="00F472B9" w:rsidP="00F472B9">
      <w:pPr>
        <w:pStyle w:val="Tekstopmerking"/>
      </w:pPr>
      <w:r>
        <w:t>Activiteiten:</w:t>
      </w:r>
    </w:p>
    <w:p w14:paraId="281984B0" w14:textId="77777777" w:rsidR="00F472B9" w:rsidRDefault="00F472B9" w:rsidP="00F472B9">
      <w:pPr>
        <w:pStyle w:val="Tekstopmerking"/>
      </w:pPr>
      <w:r>
        <w:t>horeca-activiteit – categorie III</w:t>
      </w:r>
    </w:p>
    <w:p w14:paraId="76042EAC" w14:textId="77777777" w:rsidR="00F472B9" w:rsidRDefault="00F472B9" w:rsidP="00F472B9">
      <w:pPr>
        <w:pStyle w:val="Tekstopmerking"/>
      </w:pPr>
      <w:r>
        <w:t>terras-activiteit</w:t>
      </w:r>
    </w:p>
    <w:p w14:paraId="166D0241" w14:textId="197F7B6A" w:rsidR="00F472B9" w:rsidRDefault="00F472B9" w:rsidP="00F472B9">
      <w:pPr>
        <w:pStyle w:val="Tekstopmerking"/>
      </w:pPr>
      <w:r>
        <w:t>regelkwalificatie: vergunningplicht</w:t>
      </w:r>
    </w:p>
  </w:comment>
  <w:comment w:id="192" w:author="Martine Rotte [2]" w:date="2022-08-12T13:11:00Z" w:initials="MR">
    <w:p w14:paraId="79075A2E" w14:textId="77777777" w:rsidR="00E12FF3" w:rsidRDefault="00E12FF3" w:rsidP="00E12FF3">
      <w:pPr>
        <w:pStyle w:val="Tekstopmerking"/>
      </w:pPr>
      <w:r>
        <w:rPr>
          <w:rStyle w:val="Verwijzingopmerking"/>
        </w:rPr>
        <w:annotationRef/>
      </w:r>
      <w:r w:rsidRPr="00452667">
        <w:rPr>
          <w:color w:val="00B050"/>
        </w:rPr>
        <w:t>Hiermee bedoel ik art 5.x Horeca-activiteit – categorie III</w:t>
      </w:r>
    </w:p>
  </w:comment>
  <w:comment w:id="193" w:author="Emma Kakes" w:date="2022-08-15T09:25:00Z" w:initials="EK">
    <w:p w14:paraId="4556D5F5" w14:textId="3FFEF0E6" w:rsidR="00F472B9" w:rsidRDefault="00F472B9" w:rsidP="00F472B9">
      <w:pPr>
        <w:pStyle w:val="Tekstopmerking"/>
      </w:pPr>
      <w:r>
        <w:rPr>
          <w:rStyle w:val="Verwijzingopmerking"/>
        </w:rPr>
        <w:annotationRef/>
      </w:r>
      <w:r>
        <w:t>Locatie: eureka terras</w:t>
      </w:r>
    </w:p>
    <w:p w14:paraId="2F5AF78A" w14:textId="77777777" w:rsidR="00F472B9" w:rsidRDefault="00F472B9" w:rsidP="00F472B9">
      <w:pPr>
        <w:pStyle w:val="Tekstopmerking"/>
      </w:pPr>
      <w:r>
        <w:t>Activiteiten:</w:t>
      </w:r>
    </w:p>
    <w:p w14:paraId="4FD73350" w14:textId="77777777" w:rsidR="00F472B9" w:rsidRDefault="00F472B9" w:rsidP="00F472B9">
      <w:pPr>
        <w:pStyle w:val="Tekstopmerking"/>
      </w:pPr>
      <w:r>
        <w:t>horeca-activiteit – categorie III</w:t>
      </w:r>
    </w:p>
    <w:p w14:paraId="0DD85729" w14:textId="77777777" w:rsidR="00F472B9" w:rsidRDefault="00F472B9" w:rsidP="00F472B9">
      <w:pPr>
        <w:pStyle w:val="Tekstopmerking"/>
      </w:pPr>
      <w:r>
        <w:t>terras-activiteit</w:t>
      </w:r>
    </w:p>
    <w:p w14:paraId="460AE145" w14:textId="3F94843B" w:rsidR="00F472B9" w:rsidRDefault="00F472B9" w:rsidP="00F472B9">
      <w:pPr>
        <w:pStyle w:val="Tekstopmerking"/>
      </w:pPr>
      <w:r>
        <w:t>regelkwalificatie: vergunningplicht</w:t>
      </w:r>
    </w:p>
  </w:comment>
  <w:comment w:id="194" w:author="Martine Rotte" w:date="2022-08-19T09:56:00Z" w:initials="MR">
    <w:p w14:paraId="5F294ED6" w14:textId="0EA6C3E8" w:rsidR="00596FAD" w:rsidRDefault="00596FAD">
      <w:pPr>
        <w:pStyle w:val="Tekstopmerking"/>
      </w:pPr>
      <w:r>
        <w:rPr>
          <w:rStyle w:val="Verwijzingopmerking"/>
        </w:rPr>
        <w:annotationRef/>
      </w:r>
      <w:r w:rsidRPr="00596FAD">
        <w:rPr>
          <w:color w:val="7030A0"/>
        </w:rPr>
        <w:t xml:space="preserve">zie evt. toelichting in par 5.3.45 horeca activiteit verrichten – </w:t>
      </w:r>
      <w:proofErr w:type="spellStart"/>
      <w:r w:rsidRPr="00596FAD">
        <w:rPr>
          <w:color w:val="7030A0"/>
        </w:rPr>
        <w:t>cat</w:t>
      </w:r>
      <w:proofErr w:type="spellEnd"/>
      <w:r w:rsidRPr="00596FAD">
        <w:rPr>
          <w:color w:val="7030A0"/>
        </w:rPr>
        <w:t xml:space="preserve"> I.</w:t>
      </w:r>
    </w:p>
  </w:comment>
  <w:comment w:id="195" w:author="Martine Rotte" w:date="2022-08-18T17:34:00Z" w:initials="MR">
    <w:p w14:paraId="67546D6C" w14:textId="0535D0FE" w:rsidR="001A64A5" w:rsidRDefault="001A64A5">
      <w:pPr>
        <w:pStyle w:val="Tekstopmerking"/>
      </w:pPr>
      <w:r>
        <w:rPr>
          <w:rStyle w:val="Verwijzingopmerking"/>
        </w:rPr>
        <w:annotationRef/>
      </w:r>
      <w:r w:rsidR="00C70EAA" w:rsidRPr="004358CE">
        <w:rPr>
          <w:color w:val="7030A0"/>
        </w:rPr>
        <w:t xml:space="preserve">Deze paragraaf over dienstverleningsactiviteit </w:t>
      </w:r>
      <w:r w:rsidR="00800775" w:rsidRPr="004358CE">
        <w:rPr>
          <w:color w:val="7030A0"/>
        </w:rPr>
        <w:t xml:space="preserve">hebben wij zelf uitgewerkt obv regels uit BP Eureka (juni 2021; zie ruimtelijkeplannen); in casco </w:t>
      </w:r>
      <w:r w:rsidR="00C70EAA" w:rsidRPr="004358CE">
        <w:rPr>
          <w:color w:val="7030A0"/>
        </w:rPr>
        <w:t xml:space="preserve">bestaat </w:t>
      </w:r>
      <w:r w:rsidR="00800775" w:rsidRPr="004358CE">
        <w:rPr>
          <w:color w:val="7030A0"/>
        </w:rPr>
        <w:t xml:space="preserve">deze activiteit nog </w:t>
      </w:r>
      <w:r w:rsidR="00C70EAA" w:rsidRPr="004358CE">
        <w:rPr>
          <w:color w:val="7030A0"/>
        </w:rPr>
        <w:t>niet</w:t>
      </w:r>
      <w:r w:rsidR="00AB57A5" w:rsidRPr="004358CE">
        <w:rPr>
          <w:color w:val="7030A0"/>
        </w:rPr>
        <w:t>.</w:t>
      </w:r>
    </w:p>
  </w:comment>
  <w:comment w:id="196" w:author="Emma Kakes" w:date="2022-08-08T16:23:00Z" w:initials="EK">
    <w:p w14:paraId="41E5CBC3" w14:textId="0F504D7D" w:rsidR="00D30E89" w:rsidRDefault="00D30E89" w:rsidP="00D30E89">
      <w:pPr>
        <w:pStyle w:val="Tekstopmerking"/>
      </w:pPr>
      <w:r>
        <w:rPr>
          <w:rStyle w:val="Verwijzingopmerking"/>
        </w:rPr>
        <w:annotationRef/>
      </w:r>
      <w:r w:rsidR="009A133B">
        <w:t>Locatie</w:t>
      </w:r>
      <w:r>
        <w:t>: eureka de plint</w:t>
      </w:r>
    </w:p>
    <w:p w14:paraId="27C6D7AD" w14:textId="77777777" w:rsidR="00D30E89" w:rsidRDefault="00D30E89" w:rsidP="00D30E89">
      <w:pPr>
        <w:pStyle w:val="Tekstopmerking"/>
      </w:pPr>
      <w:r>
        <w:t xml:space="preserve">Gebiedsaanwijzing: </w:t>
      </w:r>
      <w:proofErr w:type="spellStart"/>
      <w:r>
        <w:t>nvt</w:t>
      </w:r>
      <w:proofErr w:type="spellEnd"/>
    </w:p>
    <w:p w14:paraId="124CC78A" w14:textId="77777777" w:rsidR="00D30E89" w:rsidRDefault="00D30E89" w:rsidP="00D30E89">
      <w:pPr>
        <w:pStyle w:val="Tekstopmerking"/>
      </w:pPr>
      <w:r>
        <w:t>Activiteiten:</w:t>
      </w:r>
    </w:p>
    <w:p w14:paraId="268FBBBF" w14:textId="0EB3B970" w:rsidR="00D30E89" w:rsidRDefault="00EA3A17" w:rsidP="00D30E89">
      <w:pPr>
        <w:pStyle w:val="Tekstopmerking"/>
      </w:pPr>
      <w:r>
        <w:rPr>
          <w:rFonts w:cstheme="minorHAnsi"/>
          <w:szCs w:val="21"/>
        </w:rPr>
        <w:t>dienstverleningsactiviteiten</w:t>
      </w:r>
    </w:p>
    <w:p w14:paraId="73225438" w14:textId="77777777" w:rsidR="00D30E89" w:rsidRDefault="00D30E89" w:rsidP="00D30E89">
      <w:pPr>
        <w:pStyle w:val="Tekstopmerking"/>
      </w:pPr>
      <w:r>
        <w:t>Geen begrippen (VNG adviseert dienstverlening niet op te nemen als begrip)</w:t>
      </w:r>
    </w:p>
    <w:p w14:paraId="7A035A6E" w14:textId="0705CD47" w:rsidR="00D30E89" w:rsidRDefault="00D30E89" w:rsidP="00D30E89">
      <w:pPr>
        <w:pStyle w:val="Tekstopmerking"/>
      </w:pPr>
      <w:r>
        <w:t>Regelkwalificatie vergunningplicht, want de hele paragraaf is vergunningplichtig.</w:t>
      </w:r>
    </w:p>
  </w:comment>
  <w:comment w:id="197" w:author="Emma Kakes" w:date="2022-02-04T09:37:00Z" w:initials="EK">
    <w:p w14:paraId="404AB4EC" w14:textId="6293D878" w:rsidR="00854964" w:rsidRDefault="00854964" w:rsidP="00854964">
      <w:pPr>
        <w:pStyle w:val="Tekstopmerking"/>
      </w:pPr>
      <w:r>
        <w:rPr>
          <w:rStyle w:val="Verwijzingopmerking"/>
        </w:rPr>
        <w:annotationRef/>
      </w:r>
      <w:r w:rsidR="009A133B">
        <w:t>Locatie</w:t>
      </w:r>
      <w:r>
        <w:t>: eureka de plint</w:t>
      </w:r>
    </w:p>
    <w:p w14:paraId="0F3A00A6" w14:textId="77777777" w:rsidR="00854964" w:rsidRDefault="00854964" w:rsidP="00854964">
      <w:pPr>
        <w:pStyle w:val="Tekstopmerking"/>
      </w:pPr>
      <w:r>
        <w:t>Activiteiten:</w:t>
      </w:r>
    </w:p>
    <w:p w14:paraId="535FAC63" w14:textId="741AFA1C" w:rsidR="00854964" w:rsidRDefault="00CF3310" w:rsidP="00854964">
      <w:pPr>
        <w:pStyle w:val="Tekstopmerking"/>
      </w:pPr>
      <w:r>
        <w:rPr>
          <w:rFonts w:cstheme="minorHAnsi"/>
          <w:szCs w:val="21"/>
        </w:rPr>
        <w:t>dienstverleningsactiviteiten</w:t>
      </w:r>
    </w:p>
    <w:p w14:paraId="3E4C263E" w14:textId="77777777" w:rsidR="00054A59" w:rsidRDefault="002D7BE7" w:rsidP="00854964">
      <w:pPr>
        <w:pStyle w:val="Tekstopmerking"/>
      </w:pPr>
      <w:r>
        <w:t>Geen begrippen</w:t>
      </w:r>
      <w:r w:rsidR="00976B24">
        <w:t xml:space="preserve"> (VNG adviseert dienstverlening niet op te nemen als begrip)</w:t>
      </w:r>
    </w:p>
    <w:p w14:paraId="4E5FA681" w14:textId="2D45E1FF" w:rsidR="002D7BE7" w:rsidRDefault="00054A59" w:rsidP="00854964">
      <w:pPr>
        <w:pStyle w:val="Tekstopmerking"/>
      </w:pPr>
      <w:r>
        <w:t>R</w:t>
      </w:r>
      <w:r w:rsidR="006F4E42">
        <w:t>egelkwalificatie</w:t>
      </w:r>
      <w:r>
        <w:t xml:space="preserve"> vergunningplicht, want de hele paragraaf is vergunningplichtig.</w:t>
      </w:r>
    </w:p>
  </w:comment>
  <w:comment w:id="198" w:author="Emma Kakes" w:date="2022-08-12T12:33:00Z" w:initials="EK">
    <w:p w14:paraId="5571BA7D" w14:textId="4207989F" w:rsidR="00DB339F" w:rsidRDefault="00DB339F" w:rsidP="00DB339F">
      <w:pPr>
        <w:pStyle w:val="Tekstopmerking"/>
      </w:pPr>
      <w:r>
        <w:rPr>
          <w:rStyle w:val="Verwijzingopmerking"/>
        </w:rPr>
        <w:annotationRef/>
      </w:r>
      <w:r>
        <w:rPr>
          <w:rStyle w:val="Verwijzingopmerking"/>
        </w:rPr>
        <w:annotationRef/>
      </w:r>
      <w:r w:rsidR="009A133B">
        <w:t>Locatie</w:t>
      </w:r>
      <w:r>
        <w:t>: eureka de plint</w:t>
      </w:r>
    </w:p>
    <w:p w14:paraId="070C2142" w14:textId="77777777" w:rsidR="00DB339F" w:rsidRDefault="00DB339F" w:rsidP="00DB339F">
      <w:pPr>
        <w:pStyle w:val="Tekstopmerking"/>
      </w:pPr>
      <w:r>
        <w:t xml:space="preserve">Gebiedsaanwijzing: </w:t>
      </w:r>
      <w:proofErr w:type="spellStart"/>
      <w:r>
        <w:t>nvt</w:t>
      </w:r>
      <w:proofErr w:type="spellEnd"/>
    </w:p>
    <w:p w14:paraId="77649E44" w14:textId="77777777" w:rsidR="00DB339F" w:rsidRDefault="00DB339F" w:rsidP="00DB339F">
      <w:pPr>
        <w:pStyle w:val="Tekstopmerking"/>
      </w:pPr>
      <w:r>
        <w:t>Activiteiten:</w:t>
      </w:r>
    </w:p>
    <w:p w14:paraId="6A1886DE" w14:textId="77777777" w:rsidR="00DB339F" w:rsidRDefault="00DB339F" w:rsidP="00DB339F">
      <w:pPr>
        <w:pStyle w:val="Tekstopmerking"/>
      </w:pPr>
      <w:r>
        <w:rPr>
          <w:rFonts w:cstheme="minorHAnsi"/>
          <w:szCs w:val="21"/>
        </w:rPr>
        <w:t>dienstverleningsactiviteiten</w:t>
      </w:r>
    </w:p>
    <w:p w14:paraId="49FAEFB4" w14:textId="77777777" w:rsidR="00DB339F" w:rsidRDefault="00DB339F" w:rsidP="00DB339F">
      <w:pPr>
        <w:pStyle w:val="Tekstopmerking"/>
      </w:pPr>
      <w:r>
        <w:t>Geen begrippen</w:t>
      </w:r>
    </w:p>
    <w:p w14:paraId="0F80CCA6" w14:textId="2CF72158" w:rsidR="00DB339F" w:rsidRDefault="00DB339F">
      <w:pPr>
        <w:pStyle w:val="Tekstopmerking"/>
      </w:pPr>
      <w:r>
        <w:t>Regelkwalificatie: vergunningplicht</w:t>
      </w:r>
    </w:p>
  </w:comment>
  <w:comment w:id="199" w:author="Emma Kakes" w:date="2022-02-04T09:37:00Z" w:initials="EK">
    <w:p w14:paraId="4C5F47DF" w14:textId="415958E4" w:rsidR="00854964" w:rsidRDefault="00854964" w:rsidP="00854964">
      <w:pPr>
        <w:pStyle w:val="Tekstopmerking"/>
      </w:pPr>
      <w:r>
        <w:rPr>
          <w:rStyle w:val="Verwijzingopmerking"/>
        </w:rPr>
        <w:annotationRef/>
      </w:r>
      <w:r w:rsidR="009A133B">
        <w:t>Locatie</w:t>
      </w:r>
      <w:r>
        <w:t>: eureka de plint</w:t>
      </w:r>
    </w:p>
    <w:p w14:paraId="7E550C40" w14:textId="77777777" w:rsidR="00854964" w:rsidRDefault="00854964" w:rsidP="00854964">
      <w:pPr>
        <w:pStyle w:val="Tekstopmerking"/>
      </w:pPr>
      <w:r>
        <w:t xml:space="preserve">Gebiedsaanwijzing: </w:t>
      </w:r>
      <w:proofErr w:type="spellStart"/>
      <w:r>
        <w:t>nvt</w:t>
      </w:r>
      <w:proofErr w:type="spellEnd"/>
    </w:p>
    <w:p w14:paraId="1FC3F614" w14:textId="77777777" w:rsidR="00854964" w:rsidRDefault="00854964" w:rsidP="00854964">
      <w:pPr>
        <w:pStyle w:val="Tekstopmerking"/>
      </w:pPr>
      <w:r>
        <w:t>Activiteiten:</w:t>
      </w:r>
    </w:p>
    <w:p w14:paraId="73CB67BE" w14:textId="3886BE2F" w:rsidR="00854964" w:rsidRDefault="00CF3310" w:rsidP="00854964">
      <w:pPr>
        <w:pStyle w:val="Tekstopmerking"/>
      </w:pPr>
      <w:r>
        <w:rPr>
          <w:rFonts w:cstheme="minorHAnsi"/>
          <w:szCs w:val="21"/>
        </w:rPr>
        <w:t>dienstverleningsactiviteiten</w:t>
      </w:r>
    </w:p>
    <w:p w14:paraId="1A513C3F" w14:textId="0281E79F" w:rsidR="00C7488A" w:rsidRDefault="00C7488A" w:rsidP="00854964">
      <w:pPr>
        <w:pStyle w:val="Tekstopmerking"/>
      </w:pPr>
      <w:r>
        <w:t>Geen begrippen</w:t>
      </w:r>
    </w:p>
    <w:p w14:paraId="547796F2" w14:textId="64E78844" w:rsidR="00854964" w:rsidRDefault="00854964" w:rsidP="00854964">
      <w:pPr>
        <w:pStyle w:val="Tekstopmerking"/>
      </w:pPr>
      <w:r>
        <w:t>Regelkwalificatie: vergunningplicht</w:t>
      </w:r>
    </w:p>
  </w:comment>
  <w:comment w:id="201" w:author="Emma Kakes" w:date="2022-02-04T09:38:00Z" w:initials="EK">
    <w:p w14:paraId="741A4FB0" w14:textId="5FCF01E0" w:rsidR="00854964" w:rsidRDefault="00854964" w:rsidP="00854964">
      <w:pPr>
        <w:pStyle w:val="Tekstopmerking"/>
      </w:pPr>
      <w:r>
        <w:rPr>
          <w:rStyle w:val="Verwijzingopmerking"/>
        </w:rPr>
        <w:annotationRef/>
      </w:r>
      <w:r w:rsidR="009A133B">
        <w:t>Locatie</w:t>
      </w:r>
      <w:r>
        <w:t>: eureka de plint</w:t>
      </w:r>
    </w:p>
    <w:p w14:paraId="30701371" w14:textId="77777777" w:rsidR="00854964" w:rsidRDefault="00854964" w:rsidP="00854964">
      <w:pPr>
        <w:pStyle w:val="Tekstopmerking"/>
      </w:pPr>
      <w:r>
        <w:t xml:space="preserve">Gebiedsaanwijzing: </w:t>
      </w:r>
      <w:proofErr w:type="spellStart"/>
      <w:r>
        <w:t>nvt</w:t>
      </w:r>
      <w:proofErr w:type="spellEnd"/>
    </w:p>
    <w:p w14:paraId="56A69D4E" w14:textId="77777777" w:rsidR="00854964" w:rsidRDefault="00854964" w:rsidP="00854964">
      <w:pPr>
        <w:pStyle w:val="Tekstopmerking"/>
      </w:pPr>
      <w:r>
        <w:t>Activiteiten:</w:t>
      </w:r>
    </w:p>
    <w:p w14:paraId="50EDAF92" w14:textId="6D4B630E" w:rsidR="00854964" w:rsidRDefault="00CF3310" w:rsidP="00854964">
      <w:pPr>
        <w:pStyle w:val="Tekstopmerking"/>
      </w:pPr>
      <w:r>
        <w:rPr>
          <w:rFonts w:cstheme="minorHAnsi"/>
          <w:szCs w:val="21"/>
        </w:rPr>
        <w:t>dienstverleningsactiviteiten</w:t>
      </w:r>
    </w:p>
    <w:p w14:paraId="1E838217" w14:textId="006E4668" w:rsidR="00C7488A" w:rsidRDefault="00C7488A" w:rsidP="00854964">
      <w:pPr>
        <w:pStyle w:val="Tekstopmerking"/>
      </w:pPr>
      <w:r>
        <w:t>Geen begrippen</w:t>
      </w:r>
    </w:p>
    <w:p w14:paraId="216383ED" w14:textId="49756601" w:rsidR="00854964" w:rsidRDefault="00854964" w:rsidP="00854964">
      <w:pPr>
        <w:pStyle w:val="Tekstopmerking"/>
      </w:pPr>
      <w:r>
        <w:t>Regelkwalificatie: vergunningplicht</w:t>
      </w:r>
    </w:p>
  </w:comment>
  <w:comment w:id="202" w:author="Emma Kakes" w:date="2022-02-04T09:38:00Z" w:initials="EK">
    <w:p w14:paraId="37D718C5" w14:textId="2ADC5A5F" w:rsidR="00854964" w:rsidRDefault="00854964" w:rsidP="00854964">
      <w:pPr>
        <w:pStyle w:val="Tekstopmerking"/>
      </w:pPr>
      <w:r>
        <w:rPr>
          <w:rStyle w:val="Verwijzingopmerking"/>
        </w:rPr>
        <w:annotationRef/>
      </w:r>
      <w:r w:rsidR="009A133B">
        <w:t>Locatie</w:t>
      </w:r>
      <w:r>
        <w:t>: eureka de plint</w:t>
      </w:r>
    </w:p>
    <w:p w14:paraId="51DE0054" w14:textId="77777777" w:rsidR="00854964" w:rsidRDefault="00854964" w:rsidP="00854964">
      <w:pPr>
        <w:pStyle w:val="Tekstopmerking"/>
      </w:pPr>
      <w:r>
        <w:t xml:space="preserve">Gebiedsaanwijzing: </w:t>
      </w:r>
      <w:proofErr w:type="spellStart"/>
      <w:r>
        <w:t>nvt</w:t>
      </w:r>
      <w:proofErr w:type="spellEnd"/>
    </w:p>
    <w:p w14:paraId="4CBF6A49" w14:textId="77777777" w:rsidR="00854964" w:rsidRDefault="00854964" w:rsidP="00854964">
      <w:pPr>
        <w:pStyle w:val="Tekstopmerking"/>
      </w:pPr>
      <w:r>
        <w:t>Activiteiten:</w:t>
      </w:r>
    </w:p>
    <w:p w14:paraId="665D4F34" w14:textId="406A555D" w:rsidR="00854964" w:rsidRDefault="00CF3310" w:rsidP="00854964">
      <w:pPr>
        <w:pStyle w:val="Tekstopmerking"/>
      </w:pPr>
      <w:r>
        <w:rPr>
          <w:rFonts w:cstheme="minorHAnsi"/>
          <w:szCs w:val="21"/>
        </w:rPr>
        <w:t>dienstverleningsactiviteiten</w:t>
      </w:r>
    </w:p>
    <w:p w14:paraId="100F3B8E" w14:textId="2A139CA8" w:rsidR="00C7488A" w:rsidRDefault="00C7488A" w:rsidP="00854964">
      <w:pPr>
        <w:pStyle w:val="Tekstopmerking"/>
      </w:pPr>
      <w:r>
        <w:t>Geen begrippen.</w:t>
      </w:r>
    </w:p>
    <w:p w14:paraId="1484DCE2" w14:textId="77777777" w:rsidR="00854964" w:rsidRDefault="00854964" w:rsidP="00854964">
      <w:pPr>
        <w:pStyle w:val="Tekstopmerking"/>
      </w:pPr>
      <w:r>
        <w:t>Regelkwalificatie: vergunningplicht</w:t>
      </w:r>
    </w:p>
    <w:p w14:paraId="14FF11A6" w14:textId="40CC7422" w:rsidR="007734A0" w:rsidRDefault="007734A0" w:rsidP="00854964">
      <w:pPr>
        <w:pStyle w:val="Tekstopmerking"/>
      </w:pPr>
      <w:r>
        <w:t>Omgevingsnorm: 300 m2.</w:t>
      </w:r>
    </w:p>
  </w:comment>
  <w:comment w:id="203" w:author="Emma Kakes" w:date="2022-08-10T14:56:00Z" w:initials="EK">
    <w:p w14:paraId="00C5352E" w14:textId="17846C70" w:rsidR="00B26685" w:rsidRDefault="00B26685">
      <w:pPr>
        <w:pStyle w:val="Tekstopmerking"/>
      </w:pPr>
      <w:r>
        <w:rPr>
          <w:rStyle w:val="Verwijzingopmerking"/>
        </w:rPr>
        <w:annotationRef/>
      </w:r>
      <w:r w:rsidRPr="002A10D7">
        <w:rPr>
          <w:color w:val="00B050"/>
        </w:rPr>
        <w:t>Hiermee wordt bovenstaand artikel ‘aanwijzing vergunningplicht’ bedoeld.</w:t>
      </w:r>
    </w:p>
  </w:comment>
  <w:comment w:id="205" w:author="Emma Kakes" w:date="2022-08-10T15:26:00Z" w:initials="EK">
    <w:p w14:paraId="0B36D7A1" w14:textId="79E109D5" w:rsidR="0030568C" w:rsidRDefault="0030568C">
      <w:pPr>
        <w:pStyle w:val="Tekstopmerking"/>
      </w:pPr>
      <w:r>
        <w:rPr>
          <w:rStyle w:val="Verwijzingopmerking"/>
        </w:rPr>
        <w:annotationRef/>
      </w:r>
      <w:r>
        <w:t>Dit kan in de toelichting</w:t>
      </w:r>
    </w:p>
  </w:comment>
  <w:comment w:id="206" w:author="Emma Kakes" w:date="2022-08-01T10:21:00Z" w:initials="EK">
    <w:p w14:paraId="75326836" w14:textId="77777777" w:rsidR="00011E22" w:rsidRDefault="00011E22" w:rsidP="00011E22">
      <w:pPr>
        <w:pStyle w:val="Tekstopmerking"/>
      </w:pPr>
      <w:r>
        <w:rPr>
          <w:rStyle w:val="Verwijzingopmerking"/>
        </w:rPr>
        <w:annotationRef/>
      </w:r>
      <w:r>
        <w:t xml:space="preserve">Let op: in de notitie van </w:t>
      </w:r>
      <w:proofErr w:type="spellStart"/>
      <w:r>
        <w:t>Tauw</w:t>
      </w:r>
      <w:proofErr w:type="spellEnd"/>
      <w:r>
        <w:t xml:space="preserve"> in Teams is deze bijlage niet te lezen, deze versie uploaden naar Eureka!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99B2AB" w15:done="0"/>
  <w15:commentEx w15:paraId="527A4B91" w15:done="0"/>
  <w15:commentEx w15:paraId="3EFB3D29" w15:done="0"/>
  <w15:commentEx w15:paraId="574094F0" w15:done="0"/>
  <w15:commentEx w15:paraId="7DEA41E8" w15:done="0"/>
  <w15:commentEx w15:paraId="0A95DED5" w15:done="0"/>
  <w15:commentEx w15:paraId="3EF9A778" w15:done="0"/>
  <w15:commentEx w15:paraId="6E7DA0F3" w15:done="0"/>
  <w15:commentEx w15:paraId="44A3EDFA" w15:done="0"/>
  <w15:commentEx w15:paraId="68DD168A" w15:done="0"/>
  <w15:commentEx w15:paraId="5A115F0D" w15:done="0"/>
  <w15:commentEx w15:paraId="3CA36406" w15:done="0"/>
  <w15:commentEx w15:paraId="2B61DB53" w15:done="0"/>
  <w15:commentEx w15:paraId="063BA456" w15:done="0"/>
  <w15:commentEx w15:paraId="59ABAB05" w15:done="0"/>
  <w15:commentEx w15:paraId="6E1DE7B1" w15:done="0"/>
  <w15:commentEx w15:paraId="78343BCD" w15:done="0"/>
  <w15:commentEx w15:paraId="0BAC5728" w15:done="0"/>
  <w15:commentEx w15:paraId="5004E12D" w15:done="0"/>
  <w15:commentEx w15:paraId="3531838D" w15:done="0"/>
  <w15:commentEx w15:paraId="55E1904F" w15:done="0"/>
  <w15:commentEx w15:paraId="21A2EB06" w15:done="0"/>
  <w15:commentEx w15:paraId="4EE8EA95" w15:done="0"/>
  <w15:commentEx w15:paraId="7CE2B501" w15:done="0"/>
  <w15:commentEx w15:paraId="096597A4" w15:done="0"/>
  <w15:commentEx w15:paraId="785A7F63" w15:done="0"/>
  <w15:commentEx w15:paraId="5942DCD9" w15:done="0"/>
  <w15:commentEx w15:paraId="6A3CA84D" w15:done="0"/>
  <w15:commentEx w15:paraId="666CEAC6" w15:done="0"/>
  <w15:commentEx w15:paraId="4C7FB381" w15:done="0"/>
  <w15:commentEx w15:paraId="1B1747CD" w15:done="0"/>
  <w15:commentEx w15:paraId="2E33814D" w15:done="0"/>
  <w15:commentEx w15:paraId="480DB308" w15:done="0"/>
  <w15:commentEx w15:paraId="6B152B28" w15:done="0"/>
  <w15:commentEx w15:paraId="009410E6" w15:done="0"/>
  <w15:commentEx w15:paraId="612F9EDD" w15:done="0"/>
  <w15:commentEx w15:paraId="042C166D" w15:done="0"/>
  <w15:commentEx w15:paraId="2A491EC2" w15:done="0"/>
  <w15:commentEx w15:paraId="4FD4D781" w15:done="0"/>
  <w15:commentEx w15:paraId="69F56859" w15:done="0"/>
  <w15:commentEx w15:paraId="1E500BC5" w15:done="0"/>
  <w15:commentEx w15:paraId="324EB290" w15:done="0"/>
  <w15:commentEx w15:paraId="3619B487" w15:done="0"/>
  <w15:commentEx w15:paraId="43973194" w15:done="0"/>
  <w15:commentEx w15:paraId="50FDACE2" w15:done="0"/>
  <w15:commentEx w15:paraId="6E0C1D75" w15:done="0"/>
  <w15:commentEx w15:paraId="30DF3F6E" w15:done="0"/>
  <w15:commentEx w15:paraId="213DCE30" w15:done="0"/>
  <w15:commentEx w15:paraId="6F7A45D9" w15:done="0"/>
  <w15:commentEx w15:paraId="529683A7" w15:done="0"/>
  <w15:commentEx w15:paraId="0A3DBF9D" w15:done="0"/>
  <w15:commentEx w15:paraId="38335E25" w15:done="0"/>
  <w15:commentEx w15:paraId="544FBA87" w15:done="0"/>
  <w15:commentEx w15:paraId="0EC75A35" w15:done="0"/>
  <w15:commentEx w15:paraId="218F6925" w15:done="0"/>
  <w15:commentEx w15:paraId="7B238C6B" w15:done="0"/>
  <w15:commentEx w15:paraId="750AD8A8" w15:done="0"/>
  <w15:commentEx w15:paraId="066A78B3" w15:done="0"/>
  <w15:commentEx w15:paraId="414E1363" w15:done="0"/>
  <w15:commentEx w15:paraId="25F625FE" w15:done="0"/>
  <w15:commentEx w15:paraId="0A00889C" w15:done="0"/>
  <w15:commentEx w15:paraId="63E52C20" w15:done="0"/>
  <w15:commentEx w15:paraId="478B1CD8" w15:done="0"/>
  <w15:commentEx w15:paraId="7CFAE683" w15:done="0"/>
  <w15:commentEx w15:paraId="1214B51C" w15:done="0"/>
  <w15:commentEx w15:paraId="6CEA2586" w15:done="0"/>
  <w15:commentEx w15:paraId="6A9161E9" w15:done="0"/>
  <w15:commentEx w15:paraId="6FA31E2A" w15:done="0"/>
  <w15:commentEx w15:paraId="781E4154" w15:done="0"/>
  <w15:commentEx w15:paraId="3C19C7EB" w15:done="0"/>
  <w15:commentEx w15:paraId="01121365" w15:done="0"/>
  <w15:commentEx w15:paraId="68954112" w15:done="0"/>
  <w15:commentEx w15:paraId="6970711F" w15:done="0"/>
  <w15:commentEx w15:paraId="04E817B3" w15:done="0"/>
  <w15:commentEx w15:paraId="5A041F28" w15:done="0"/>
  <w15:commentEx w15:paraId="74E2012B" w15:done="0"/>
  <w15:commentEx w15:paraId="54444725" w15:done="0"/>
  <w15:commentEx w15:paraId="27D449B5" w15:done="0"/>
  <w15:commentEx w15:paraId="4EFA3BD2" w15:done="0"/>
  <w15:commentEx w15:paraId="47153253" w15:done="0"/>
  <w15:commentEx w15:paraId="0B9017A3" w15:done="0"/>
  <w15:commentEx w15:paraId="6557A6FA" w15:done="0"/>
  <w15:commentEx w15:paraId="5CF5BEC4" w15:done="0"/>
  <w15:commentEx w15:paraId="4CD66A2A" w15:done="0"/>
  <w15:commentEx w15:paraId="19843309" w15:done="0"/>
  <w15:commentEx w15:paraId="1061B8A5" w15:done="0"/>
  <w15:commentEx w15:paraId="2BCC4666" w15:done="0"/>
  <w15:commentEx w15:paraId="7ED5D601" w15:done="0"/>
  <w15:commentEx w15:paraId="242AE501" w15:done="0"/>
  <w15:commentEx w15:paraId="1BDD3892" w15:done="0"/>
  <w15:commentEx w15:paraId="0C15A5A7" w15:done="0"/>
  <w15:commentEx w15:paraId="07C069D8" w15:done="0"/>
  <w15:commentEx w15:paraId="0BA7F997" w15:done="0"/>
  <w15:commentEx w15:paraId="5EC16DB8" w15:done="0"/>
  <w15:commentEx w15:paraId="5740E99A" w15:done="0"/>
  <w15:commentEx w15:paraId="3AAB3865" w15:done="0"/>
  <w15:commentEx w15:paraId="0B6AAB81" w15:done="0"/>
  <w15:commentEx w15:paraId="53E69BE3" w15:done="0"/>
  <w15:commentEx w15:paraId="2B395D42" w15:done="0"/>
  <w15:commentEx w15:paraId="28F96385" w15:done="0"/>
  <w15:commentEx w15:paraId="6819B937" w15:done="0"/>
  <w15:commentEx w15:paraId="5F6A9ECC" w15:done="0"/>
  <w15:commentEx w15:paraId="336A54E2" w15:done="0"/>
  <w15:commentEx w15:paraId="2A11AC43" w15:done="0"/>
  <w15:commentEx w15:paraId="676420F8" w15:done="0"/>
  <w15:commentEx w15:paraId="54AA41DD" w15:done="0"/>
  <w15:commentEx w15:paraId="663D862B" w15:done="0"/>
  <w15:commentEx w15:paraId="75607703" w15:done="1"/>
  <w15:commentEx w15:paraId="0A44B51A" w15:done="0"/>
  <w15:commentEx w15:paraId="032273D1" w15:done="0"/>
  <w15:commentEx w15:paraId="09258FD7" w15:done="0"/>
  <w15:commentEx w15:paraId="0E026C98" w15:done="0"/>
  <w15:commentEx w15:paraId="75CA6656" w15:done="0"/>
  <w15:commentEx w15:paraId="708C7B67" w15:done="0"/>
  <w15:commentEx w15:paraId="774845D3" w15:done="0"/>
  <w15:commentEx w15:paraId="59D9ECBE" w15:done="0"/>
  <w15:commentEx w15:paraId="0005D8CD" w15:done="0"/>
  <w15:commentEx w15:paraId="75562525" w15:done="0"/>
  <w15:commentEx w15:paraId="723FFD9D" w15:done="0"/>
  <w15:commentEx w15:paraId="22ACA390" w15:done="0"/>
  <w15:commentEx w15:paraId="44F0B439" w15:done="0"/>
  <w15:commentEx w15:paraId="2ABF55E6" w15:done="0"/>
  <w15:commentEx w15:paraId="303EC96F" w15:done="0"/>
  <w15:commentEx w15:paraId="4CF8ABE8" w15:done="0"/>
  <w15:commentEx w15:paraId="602AA110" w15:done="0"/>
  <w15:commentEx w15:paraId="47C6129A" w15:done="0"/>
  <w15:commentEx w15:paraId="5B9CA6F9" w15:done="0"/>
  <w15:commentEx w15:paraId="2A640F29" w15:done="0"/>
  <w15:commentEx w15:paraId="26C88223" w15:done="0"/>
  <w15:commentEx w15:paraId="080A7F13" w15:done="0"/>
  <w15:commentEx w15:paraId="09610183" w15:done="0"/>
  <w15:commentEx w15:paraId="65601DD4" w15:done="0"/>
  <w15:commentEx w15:paraId="60C076ED" w15:done="0"/>
  <w15:commentEx w15:paraId="4807F1F8" w15:done="0"/>
  <w15:commentEx w15:paraId="38DEC08F" w15:done="0"/>
  <w15:commentEx w15:paraId="73323890" w15:done="0"/>
  <w15:commentEx w15:paraId="1CAC00BE" w15:done="0"/>
  <w15:commentEx w15:paraId="469FF306" w15:done="0"/>
  <w15:commentEx w15:paraId="0F9E6114" w15:done="0"/>
  <w15:commentEx w15:paraId="23F80D8D" w15:done="0"/>
  <w15:commentEx w15:paraId="49FF05EB" w15:done="0"/>
  <w15:commentEx w15:paraId="57F84F5C" w15:done="0"/>
  <w15:commentEx w15:paraId="59864323" w15:done="1"/>
  <w15:commentEx w15:paraId="58FA6A9D" w15:done="0"/>
  <w15:commentEx w15:paraId="59E4AD7C" w15:done="0"/>
  <w15:commentEx w15:paraId="73767444" w15:done="0"/>
  <w15:commentEx w15:paraId="2543F143" w15:done="0"/>
  <w15:commentEx w15:paraId="2B7F99E4" w15:done="0"/>
  <w15:commentEx w15:paraId="593F8F40" w15:done="0"/>
  <w15:commentEx w15:paraId="3CBC66FE" w15:done="0"/>
  <w15:commentEx w15:paraId="1A2A4C38" w15:done="0"/>
  <w15:commentEx w15:paraId="1AE9C330" w15:done="0"/>
  <w15:commentEx w15:paraId="159B130C" w15:done="0"/>
  <w15:commentEx w15:paraId="58F6E7B5" w15:done="0"/>
  <w15:commentEx w15:paraId="77E733A0" w15:done="0"/>
  <w15:commentEx w15:paraId="5E5FAD9B" w15:done="0"/>
  <w15:commentEx w15:paraId="3BF65A1D" w15:done="0"/>
  <w15:commentEx w15:paraId="5A3AB838" w15:done="0"/>
  <w15:commentEx w15:paraId="6EA7CD9F" w15:done="0"/>
  <w15:commentEx w15:paraId="18D76743" w15:done="0"/>
  <w15:commentEx w15:paraId="5C23914C" w15:done="0"/>
  <w15:commentEx w15:paraId="7F007CFD" w15:done="0"/>
  <w15:commentEx w15:paraId="20459A94" w15:done="0"/>
  <w15:commentEx w15:paraId="2B4E877E" w15:done="0"/>
  <w15:commentEx w15:paraId="7F279E60" w15:done="0"/>
  <w15:commentEx w15:paraId="0FAC781C" w15:done="0"/>
  <w15:commentEx w15:paraId="15256510" w15:done="0"/>
  <w15:commentEx w15:paraId="2F0105C3" w15:done="0"/>
  <w15:commentEx w15:paraId="075D2834" w15:done="0"/>
  <w15:commentEx w15:paraId="79C8F529" w15:done="0"/>
  <w15:commentEx w15:paraId="40DD7EEE" w15:done="0"/>
  <w15:commentEx w15:paraId="4F923AE9" w15:done="0"/>
  <w15:commentEx w15:paraId="15F22D06" w15:done="0"/>
  <w15:commentEx w15:paraId="66888178" w15:done="0"/>
  <w15:commentEx w15:paraId="41C45396" w15:done="0"/>
  <w15:commentEx w15:paraId="18593F37" w15:done="0"/>
  <w15:commentEx w15:paraId="26A6EFFC" w15:done="0"/>
  <w15:commentEx w15:paraId="59A180C9" w15:done="0"/>
  <w15:commentEx w15:paraId="641A79F1" w15:done="0"/>
  <w15:commentEx w15:paraId="0CEEB696" w15:done="0"/>
  <w15:commentEx w15:paraId="6E13B9DD" w15:done="0"/>
  <w15:commentEx w15:paraId="0D59035E" w15:done="0"/>
  <w15:commentEx w15:paraId="684993F7" w15:done="0"/>
  <w15:commentEx w15:paraId="1BF0F68D" w15:done="0"/>
  <w15:commentEx w15:paraId="3C48CC54" w15:done="0"/>
  <w15:commentEx w15:paraId="166D0241" w15:done="0"/>
  <w15:commentEx w15:paraId="79075A2E" w15:done="0"/>
  <w15:commentEx w15:paraId="460AE145" w15:done="0"/>
  <w15:commentEx w15:paraId="5F294ED6" w15:done="0"/>
  <w15:commentEx w15:paraId="67546D6C" w15:done="0"/>
  <w15:commentEx w15:paraId="7A035A6E" w15:done="0"/>
  <w15:commentEx w15:paraId="4E5FA681" w15:done="0"/>
  <w15:commentEx w15:paraId="0F80CCA6" w15:done="0"/>
  <w15:commentEx w15:paraId="547796F2" w15:done="0"/>
  <w15:commentEx w15:paraId="216383ED" w15:done="0"/>
  <w15:commentEx w15:paraId="14FF11A6" w15:done="0"/>
  <w15:commentEx w15:paraId="00C5352E" w15:done="0"/>
  <w15:commentEx w15:paraId="0B36D7A1" w15:done="0"/>
  <w15:commentEx w15:paraId="753268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CE393" w16cex:dateUtc="2022-08-09T11:40:00Z"/>
  <w16cex:commentExtensible w16cex:durableId="26AA2273" w16cex:dateUtc="2022-08-19T12:53:00Z"/>
  <w16cex:commentExtensible w16cex:durableId="26AA2EC3" w16cex:dateUtc="2022-08-19T13:46:00Z"/>
  <w16cex:commentExtensible w16cex:durableId="269BA557" w16cex:dateUtc="2022-08-08T13:08:00Z"/>
  <w16cex:commentExtensible w16cex:durableId="269B9BF6" w16cex:dateUtc="2022-08-08T12:28:00Z"/>
  <w16cex:commentExtensible w16cex:durableId="269BA585" w16cex:dateUtc="2022-08-08T13:08:00Z"/>
  <w16cex:commentExtensible w16cex:durableId="269BA59D" w16cex:dateUtc="2022-08-08T13:09:00Z"/>
  <w16cex:commentExtensible w16cex:durableId="269BA5AE" w16cex:dateUtc="2022-08-08T13:09:00Z"/>
  <w16cex:commentExtensible w16cex:durableId="26A9FDDD" w16cex:dateUtc="2022-08-19T10:17:00Z"/>
  <w16cex:commentExtensible w16cex:durableId="269BA5BE" w16cex:dateUtc="2022-08-08T13:09:00Z"/>
  <w16cex:commentExtensible w16cex:durableId="269BA5D5" w16cex:dateUtc="2022-08-08T13:10:00Z"/>
  <w16cex:commentExtensible w16cex:durableId="26AA239B" w16cex:dateUtc="2022-08-19T12:58:00Z"/>
  <w16cex:commentExtensible w16cex:durableId="269BA6A1" w16cex:dateUtc="2022-08-08T13:13:00Z"/>
  <w16cex:commentExtensible w16cex:durableId="269BA6A2" w16cex:dateUtc="2022-08-08T13:13:00Z"/>
  <w16cex:commentExtensible w16cex:durableId="269BA72E" w16cex:dateUtc="2022-08-08T13:15:00Z"/>
  <w16cex:commentExtensible w16cex:durableId="26A09AF9" w16cex:dateUtc="2022-08-12T07:25:00Z"/>
  <w16cex:commentExtensible w16cex:durableId="26A09B08" w16cex:dateUtc="2022-08-12T07:25:00Z"/>
  <w16cex:commentExtensible w16cex:durableId="269BA755" w16cex:dateUtc="2022-08-08T13:16:00Z"/>
  <w16cex:commentExtensible w16cex:durableId="269BA77B" w16cex:dateUtc="2022-08-08T13:17:00Z"/>
  <w16cex:commentExtensible w16cex:durableId="269BA7A0" w16cex:dateUtc="2022-08-08T13:17:00Z"/>
  <w16cex:commentExtensible w16cex:durableId="26B35915" w16cex:dateUtc="2022-08-26T12:37:00Z"/>
  <w16cex:commentExtensible w16cex:durableId="269BA832" w16cex:dateUtc="2022-08-08T13:20:00Z"/>
  <w16cex:commentExtensible w16cex:durableId="25A76C17" w16cex:dateUtc="2022-02-04T08:10:00Z"/>
  <w16cex:commentExtensible w16cex:durableId="25AF6AFA" w16cex:dateUtc="2022-02-10T09:44:00Z"/>
  <w16cex:commentExtensible w16cex:durableId="26AA1B59" w16cex:dateUtc="2022-08-19T12:23:00Z"/>
  <w16cex:commentExtensible w16cex:durableId="26AA1EBC" w16cex:dateUtc="2022-08-19T12:37:00Z"/>
  <w16cex:commentExtensible w16cex:durableId="269CF7CD" w16cex:dateUtc="2022-08-09T13:12:00Z"/>
  <w16cex:commentExtensible w16cex:durableId="269CF802" w16cex:dateUtc="2022-08-09T13:13:00Z"/>
  <w16cex:commentExtensible w16cex:durableId="26A9FF2C" w16cex:dateUtc="2022-08-19T10:22:00Z"/>
  <w16cex:commentExtensible w16cex:durableId="269CF813" w16cex:dateUtc="2022-08-09T13:13:00Z"/>
  <w16cex:commentExtensible w16cex:durableId="26A9D17F" w16cex:dateUtc="2022-08-19T07:07:00Z"/>
  <w16cex:commentExtensible w16cex:durableId="25A76D61" w16cex:dateUtc="2022-02-04T08:16:00Z"/>
  <w16cex:commentExtensible w16cex:durableId="26A9D79A" w16cex:dateUtc="2022-08-19T07:34:00Z"/>
  <w16cex:commentExtensible w16cex:durableId="25AB6255" w16cex:dateUtc="2022-02-07T08:18:00Z"/>
  <w16cex:commentExtensible w16cex:durableId="25A76DC1" w16cex:dateUtc="2022-02-04T08:17:00Z"/>
  <w16cex:commentExtensible w16cex:durableId="269BA97B" w16cex:dateUtc="2022-08-08T13:25:00Z"/>
  <w16cex:commentExtensible w16cex:durableId="25A77709" w16cex:dateUtc="2022-02-04T08:57:00Z"/>
  <w16cex:commentExtensible w16cex:durableId="25A77711" w16cex:dateUtc="2022-02-04T08:57:00Z"/>
  <w16cex:commentExtensible w16cex:durableId="25A77726" w16cex:dateUtc="2022-02-04T08:57:00Z"/>
  <w16cex:commentExtensible w16cex:durableId="25A7773D" w16cex:dateUtc="2022-02-04T08:58:00Z"/>
  <w16cex:commentExtensible w16cex:durableId="2694BD56" w16cex:dateUtc="2022-08-03T07:24:00Z"/>
  <w16cex:commentExtensible w16cex:durableId="25A7773B" w16cex:dateUtc="2022-02-04T08:58:00Z"/>
  <w16cex:commentExtensible w16cex:durableId="269BAA59" w16cex:dateUtc="2022-08-08T13:29:00Z"/>
  <w16cex:commentExtensible w16cex:durableId="25A77754" w16cex:dateUtc="2022-02-04T08:58:00Z"/>
  <w16cex:commentExtensible w16cex:durableId="25A77772" w16cex:dateUtc="2022-02-04T08:59:00Z"/>
  <w16cex:commentExtensible w16cex:durableId="25A7777E" w16cex:dateUtc="2022-02-04T08:59:00Z"/>
  <w16cex:commentExtensible w16cex:durableId="269BAA94" w16cex:dateUtc="2022-08-08T13:30:00Z"/>
  <w16cex:commentExtensible w16cex:durableId="25A777A9" w16cex:dateUtc="2022-02-04T09:00:00Z"/>
  <w16cex:commentExtensible w16cex:durableId="25A777D0" w16cex:dateUtc="2022-02-04T09:00:00Z"/>
  <w16cex:commentExtensible w16cex:durableId="25A777E0" w16cex:dateUtc="2022-02-04T09:01:00Z"/>
  <w16cex:commentExtensible w16cex:durableId="269BAAE2" w16cex:dateUtc="2022-08-08T13:31:00Z"/>
  <w16cex:commentExtensible w16cex:durableId="25A777E5" w16cex:dateUtc="2022-02-04T09:01:00Z"/>
  <w16cex:commentExtensible w16cex:durableId="26A9FF6F" w16cex:dateUtc="2022-08-19T10:24:00Z"/>
  <w16cex:commentExtensible w16cex:durableId="25A7780E" w16cex:dateUtc="2022-02-04T09:01:00Z"/>
  <w16cex:commentExtensible w16cex:durableId="269BAEEC" w16cex:dateUtc="2022-08-08T13:49:00Z"/>
  <w16cex:commentExtensible w16cex:durableId="25AB89A2" w16cex:dateUtc="2022-02-07T11:05:00Z"/>
  <w16cex:commentExtensible w16cex:durableId="25AB89AC" w16cex:dateUtc="2022-02-07T11:06:00Z"/>
  <w16cex:commentExtensible w16cex:durableId="26A9FFDE" w16cex:dateUtc="2022-08-19T10:26:00Z"/>
  <w16cex:commentExtensible w16cex:durableId="25AB8AE6" w16cex:dateUtc="2022-02-07T11:11:00Z"/>
  <w16cex:commentExtensible w16cex:durableId="269BAF5C" w16cex:dateUtc="2022-08-08T13:50:00Z"/>
  <w16cex:commentExtensible w16cex:durableId="25AB8B0B" w16cex:dateUtc="2022-02-07T11:11:00Z"/>
  <w16cex:commentExtensible w16cex:durableId="269BAF71" w16cex:dateUtc="2022-08-08T13:51:00Z"/>
  <w16cex:commentExtensible w16cex:durableId="25AB8B0F" w16cex:dateUtc="2022-02-07T11:11:00Z"/>
  <w16cex:commentExtensible w16cex:durableId="26AA0060" w16cex:dateUtc="2022-08-19T10:28:00Z"/>
  <w16cex:commentExtensible w16cex:durableId="269BAF53" w16cex:dateUtc="2022-08-08T13:50:00Z"/>
  <w16cex:commentExtensible w16cex:durableId="25AB8B68" w16cex:dateUtc="2022-02-07T11:13:00Z"/>
  <w16cex:commentExtensible w16cex:durableId="25AB8B6D" w16cex:dateUtc="2022-02-07T11:13:00Z"/>
  <w16cex:commentExtensible w16cex:durableId="25AB8C2A" w16cex:dateUtc="2022-02-07T11:16:00Z"/>
  <w16cex:commentExtensible w16cex:durableId="269BAFD0" w16cex:dateUtc="2022-08-08T13:52:00Z"/>
  <w16cex:commentExtensible w16cex:durableId="25AB8C2C" w16cex:dateUtc="2022-02-07T11:16:00Z"/>
  <w16cex:commentExtensible w16cex:durableId="269BAFDC" w16cex:dateUtc="2022-08-08T13:53:00Z"/>
  <w16cex:commentExtensible w16cex:durableId="25AB8C51" w16cex:dateUtc="2022-02-07T11:17:00Z"/>
  <w16cex:commentExtensible w16cex:durableId="25AB8C6C" w16cex:dateUtc="2022-02-07T11:17:00Z"/>
  <w16cex:commentExtensible w16cex:durableId="25AB8C89" w16cex:dateUtc="2022-02-07T11:18:00Z"/>
  <w16cex:commentExtensible w16cex:durableId="25AB8CAF" w16cex:dateUtc="2022-02-07T11:18:00Z"/>
  <w16cex:commentExtensible w16cex:durableId="269BB00B" w16cex:dateUtc="2022-08-08T13:53:00Z"/>
  <w16cex:commentExtensible w16cex:durableId="25AB8CB0" w16cex:dateUtc="2022-02-07T11:18:00Z"/>
  <w16cex:commentExtensible w16cex:durableId="269BB019" w16cex:dateUtc="2022-08-08T13:54:00Z"/>
  <w16cex:commentExtensible w16cex:durableId="25AB8D35" w16cex:dateUtc="2022-02-07T11:21:00Z"/>
  <w16cex:commentExtensible w16cex:durableId="25AB8D3F" w16cex:dateUtc="2022-02-07T11:21:00Z"/>
  <w16cex:commentExtensible w16cex:durableId="25AB8D70" w16cex:dateUtc="2022-02-07T11:22:00Z"/>
  <w16cex:commentExtensible w16cex:durableId="25AB8D81" w16cex:dateUtc="2022-02-07T11:22:00Z"/>
  <w16cex:commentExtensible w16cex:durableId="269BB02B" w16cex:dateUtc="2022-08-08T13:54:00Z"/>
  <w16cex:commentExtensible w16cex:durableId="25AB8D90" w16cex:dateUtc="2022-02-07T11:22:00Z"/>
  <w16cex:commentExtensible w16cex:durableId="269BB03F" w16cex:dateUtc="2022-08-08T13:54:00Z"/>
  <w16cex:commentExtensible w16cex:durableId="26AA00BC" w16cex:dateUtc="2022-08-19T10:29:00Z"/>
  <w16cex:commentExtensible w16cex:durableId="269BB052" w16cex:dateUtc="2022-08-08T13:54:00Z"/>
  <w16cex:commentExtensible w16cex:durableId="269BB091" w16cex:dateUtc="2022-08-08T13:56:00Z"/>
  <w16cex:commentExtensible w16cex:durableId="269BB0C4" w16cex:dateUtc="2022-08-08T13:56:00Z"/>
  <w16cex:commentExtensible w16cex:durableId="25A7758F" w16cex:dateUtc="2022-02-04T08:51:00Z"/>
  <w16cex:commentExtensible w16cex:durableId="26AA00FA" w16cex:dateUtc="2022-08-19T10:30:00Z"/>
  <w16cex:commentExtensible w16cex:durableId="26A5EB8C" w16cex:dateUtc="2022-08-16T08:10:00Z"/>
  <w16cex:commentExtensible w16cex:durableId="25A775C8" w16cex:dateUtc="2022-02-04T08:52:00Z"/>
  <w16cex:commentExtensible w16cex:durableId="25A77643" w16cex:dateUtc="2022-02-04T08:54:00Z"/>
  <w16cex:commentExtensible w16cex:durableId="25A77646" w16cex:dateUtc="2022-02-04T08:54:00Z"/>
  <w16cex:commentExtensible w16cex:durableId="269BB16B" w16cex:dateUtc="2022-08-08T13:59:00Z"/>
  <w16cex:commentExtensible w16cex:durableId="26A9D269" w16cex:dateUtc="2022-08-19T07:12:00Z"/>
  <w16cex:commentExtensible w16cex:durableId="26AA0128" w16cex:dateUtc="2022-08-19T10:31:00Z"/>
  <w16cex:commentExtensible w16cex:durableId="25A7767C" w16cex:dateUtc="2022-02-04T08:55:00Z"/>
  <w16cex:commentExtensible w16cex:durableId="26A9D236" w16cex:dateUtc="2022-08-19T07:11:00Z"/>
  <w16cex:commentExtensible w16cex:durableId="25A77685" w16cex:dateUtc="2022-02-04T08:55:00Z"/>
  <w16cex:commentExtensible w16cex:durableId="25A77697" w16cex:dateUtc="2022-02-04T08:55:00Z"/>
  <w16cex:commentExtensible w16cex:durableId="269BB22E" w16cex:dateUtc="2022-08-08T14:02:00Z"/>
  <w16cex:commentExtensible w16cex:durableId="269BB276" w16cex:dateUtc="2022-08-08T14:04:00Z"/>
  <w16cex:commentExtensible w16cex:durableId="25AB8E41" w16cex:dateUtc="2022-02-07T11:25:00Z"/>
  <w16cex:commentExtensible w16cex:durableId="26A9D8DE" w16cex:dateUtc="2022-08-19T07:39:00Z"/>
  <w16cex:commentExtensible w16cex:durableId="25AB8E7F" w16cex:dateUtc="2022-02-07T11:26:00Z"/>
  <w16cex:commentExtensible w16cex:durableId="26854FCE" w16cex:dateUtc="2022-07-22T14:33:00Z"/>
  <w16cex:commentExtensible w16cex:durableId="269BA22F" w16cex:dateUtc="2022-08-08T12:54:00Z"/>
  <w16cex:commentExtensible w16cex:durableId="26A9D983" w16cex:dateUtc="2022-08-19T07:42:00Z"/>
  <w16cex:commentExtensible w16cex:durableId="26A9D9B9" w16cex:dateUtc="2022-08-19T07:43:00Z"/>
  <w16cex:commentExtensible w16cex:durableId="25AB8F93" w16cex:dateUtc="2022-02-07T11:31:00Z"/>
  <w16cex:commentExtensible w16cex:durableId="269BB30B" w16cex:dateUtc="2022-08-08T14:06:00Z"/>
  <w16cex:commentExtensible w16cex:durableId="269E52FE" w16cex:dateUtc="2022-08-10T13:53:00Z"/>
  <w16cex:commentExtensible w16cex:durableId="268A4086" w16cex:dateUtc="2022-07-22T14:40:00Z"/>
  <w16cex:commentExtensible w16cex:durableId="25AB904D" w16cex:dateUtc="2022-02-07T11:34:00Z"/>
  <w16cex:commentExtensible w16cex:durableId="269BB349" w16cex:dateUtc="2022-08-08T14:07:00Z"/>
  <w16cex:commentExtensible w16cex:durableId="268A40E1" w16cex:dateUtc="2022-07-26T08:30:00Z"/>
  <w16cex:commentExtensible w16cex:durableId="25AB9062" w16cex:dateUtc="2022-02-07T11:34:00Z"/>
  <w16cex:commentExtensible w16cex:durableId="269BB367" w16cex:dateUtc="2022-08-08T14:08:00Z"/>
  <w16cex:commentExtensible w16cex:durableId="26A640DD" w16cex:dateUtc="2022-08-16T14:14:00Z"/>
  <w16cex:commentExtensible w16cex:durableId="269BB3AF" w16cex:dateUtc="2022-08-08T14:09:00Z"/>
  <w16cex:commentExtensible w16cex:durableId="26A64103" w16cex:dateUtc="2022-08-16T14:14:00Z"/>
  <w16cex:commentExtensible w16cex:durableId="269BB3F3" w16cex:dateUtc="2022-08-08T14:10:00Z"/>
  <w16cex:commentExtensible w16cex:durableId="269BB3FC" w16cex:dateUtc="2022-08-08T14:10:00Z"/>
  <w16cex:commentExtensible w16cex:durableId="269BB429" w16cex:dateUtc="2022-08-08T14:11:00Z"/>
  <w16cex:commentExtensible w16cex:durableId="26A8F5AB" w16cex:dateUtc="2022-08-18T15:30:00Z"/>
  <w16cex:commentExtensible w16cex:durableId="26A5F58B" w16cex:dateUtc="2022-08-16T08:52:00Z"/>
  <w16cex:commentExtensible w16cex:durableId="26AA0245" w16cex:dateUtc="2022-08-19T10:36:00Z"/>
  <w16cex:commentExtensible w16cex:durableId="269BB437" w16cex:dateUtc="2022-08-08T14:11:00Z"/>
  <w16cex:commentExtensible w16cex:durableId="269BB474" w16cex:dateUtc="2022-08-08T14:12:00Z"/>
  <w16cex:commentExtensible w16cex:durableId="269BB4D0" w16cex:dateUtc="2022-08-08T14:14:00Z"/>
  <w16cex:commentExtensible w16cex:durableId="26938131" w16cex:dateUtc="2022-08-02T08:55:00Z"/>
  <w16cex:commentExtensible w16cex:durableId="269BB4D5" w16cex:dateUtc="2022-08-08T14:14:00Z"/>
  <w16cex:commentExtensible w16cex:durableId="269BB58E" w16cex:dateUtc="2022-08-08T14:17:00Z"/>
  <w16cex:commentExtensible w16cex:durableId="26B073FE" w16cex:dateUtc="2022-08-24T07:55:00Z"/>
  <w16cex:commentExtensible w16cex:durableId="269E566D" w16cex:dateUtc="2022-08-10T14:08:00Z"/>
  <w16cex:commentExtensible w16cex:durableId="26AA02EA" w16cex:dateUtc="2022-08-19T10:39:00Z"/>
  <w16cex:commentExtensible w16cex:durableId="2697A37B" w16cex:dateUtc="2022-08-05T12:11:00Z"/>
  <w16cex:commentExtensible w16cex:durableId="269E5671" w16cex:dateUtc="2022-08-10T14:08:00Z"/>
  <w16cex:commentExtensible w16cex:durableId="268E3FE4" w16cex:dateUtc="2022-07-29T09:15:00Z"/>
  <w16cex:commentExtensible w16cex:durableId="269BB526" w16cex:dateUtc="2022-08-08T14:15:00Z"/>
  <w16cex:commentExtensible w16cex:durableId="26A0C286" w16cex:dateUtc="2022-08-05T09:55:00Z"/>
  <w16cex:commentExtensible w16cex:durableId="26A5F606" w16cex:dateUtc="2022-08-16T08:55:00Z"/>
  <w16cex:commentExtensible w16cex:durableId="269E56CD" w16cex:dateUtc="2022-08-10T14:09:00Z"/>
  <w16cex:commentExtensible w16cex:durableId="269BB697" w16cex:dateUtc="2022-08-08T14:21:00Z"/>
  <w16cex:commentExtensible w16cex:durableId="26A6413E" w16cex:dateUtc="2022-08-16T14:15:00Z"/>
  <w16cex:commentExtensible w16cex:durableId="26A6419F" w16cex:dateUtc="2022-08-16T14:17:00Z"/>
  <w16cex:commentExtensible w16cex:durableId="26A64223" w16cex:dateUtc="2022-08-16T14:19:00Z"/>
  <w16cex:commentExtensible w16cex:durableId="26B09516" w16cex:dateUtc="2022-08-24T10:16:00Z"/>
  <w16cex:commentExtensible w16cex:durableId="26A9D700" w16cex:dateUtc="2022-08-19T07:31:00Z"/>
  <w16cex:commentExtensible w16cex:durableId="26A48CC0" w16cex:dateUtc="2022-08-15T07:13:00Z"/>
  <w16cex:commentExtensible w16cex:durableId="269FAE16" w16cex:dateUtc="2022-08-11T07:24:00Z"/>
  <w16cex:commentExtensible w16cex:durableId="26AA03BF" w16cex:dateUtc="2022-08-19T10:42:00Z"/>
  <w16cex:commentExtensible w16cex:durableId="26A48CF2" w16cex:dateUtc="2022-08-15T07:14:00Z"/>
  <w16cex:commentExtensible w16cex:durableId="26A48DBD" w16cex:dateUtc="2022-08-15T07:17:00Z"/>
  <w16cex:commentExtensible w16cex:durableId="26A0B66E" w16cex:dateUtc="2022-08-12T09:22:00Z"/>
  <w16cex:commentExtensible w16cex:durableId="26A9D733" w16cex:dateUtc="2022-08-19T07:32:00Z"/>
  <w16cex:commentExtensible w16cex:durableId="26A48DE7" w16cex:dateUtc="2022-08-15T07:18:00Z"/>
  <w16cex:commentExtensible w16cex:durableId="26AA034F" w16cex:dateUtc="2022-08-19T10:40:00Z"/>
  <w16cex:commentExtensible w16cex:durableId="26A48DF1" w16cex:dateUtc="2022-08-15T07:18:00Z"/>
  <w16cex:commentExtensible w16cex:durableId="26A48E07" w16cex:dateUtc="2022-08-15T07:19:00Z"/>
  <w16cex:commentExtensible w16cex:durableId="26A48E14" w16cex:dateUtc="2022-08-15T07:19:00Z"/>
  <w16cex:commentExtensible w16cex:durableId="26A9DB1A" w16cex:dateUtc="2022-08-19T07:49:00Z"/>
  <w16cex:commentExtensible w16cex:durableId="26A48E34" w16cex:dateUtc="2022-08-15T07:19:00Z"/>
  <w16cex:commentExtensible w16cex:durableId="26A0B7F1" w16cex:dateUtc="2022-08-12T09:28:00Z"/>
  <w16cex:commentExtensible w16cex:durableId="26A48ECA" w16cex:dateUtc="2022-08-15T07:22:00Z"/>
  <w16cex:commentExtensible w16cex:durableId="26A48ECE" w16cex:dateUtc="2022-08-15T07:22:00Z"/>
  <w16cex:commentExtensible w16cex:durableId="26A9DC56" w16cex:dateUtc="2022-08-19T07:54:00Z"/>
  <w16cex:commentExtensible w16cex:durableId="26A48EEF" w16cex:dateUtc="2022-08-15T07:22:00Z"/>
  <w16cex:commentExtensible w16cex:durableId="26AA0F35" w16cex:dateUtc="2022-08-19T11:31:00Z"/>
  <w16cex:commentExtensible w16cex:durableId="26A48EF2" w16cex:dateUtc="2022-08-15T07:22:00Z"/>
  <w16cex:commentExtensible w16cex:durableId="26A48EF6" w16cex:dateUtc="2022-08-15T07:23:00Z"/>
  <w16cex:commentExtensible w16cex:durableId="26A0CF5F" w16cex:dateUtc="2022-08-12T11:08:00Z"/>
  <w16cex:commentExtensible w16cex:durableId="26A48F08" w16cex:dateUtc="2022-08-15T07:23:00Z"/>
  <w16cex:commentExtensible w16cex:durableId="26A9DCAC" w16cex:dateUtc="2022-08-19T07:55:00Z"/>
  <w16cex:commentExtensible w16cex:durableId="26A9D5B6" w16cex:dateUtc="2022-08-19T07:26:00Z"/>
  <w16cex:commentExtensible w16cex:durableId="26A48F56" w16cex:dateUtc="2022-08-15T07:24:00Z"/>
  <w16cex:commentExtensible w16cex:durableId="26A0D22A" w16cex:dateUtc="2022-08-12T11:19:00Z"/>
  <w16cex:commentExtensible w16cex:durableId="26A48F5D" w16cex:dateUtc="2022-08-15T07:24:00Z"/>
  <w16cex:commentExtensible w16cex:durableId="66D198D2" w16cex:dateUtc="2022-08-12T11:32:00Z"/>
  <w16cex:commentExtensible w16cex:durableId="26A9DCC5" w16cex:dateUtc="2022-08-19T07:56:00Z"/>
  <w16cex:commentExtensible w16cex:durableId="26A48F66" w16cex:dateUtc="2022-08-15T07:24:00Z"/>
  <w16cex:commentExtensible w16cex:durableId="26AA0F46" w16cex:dateUtc="2022-08-19T11:31:00Z"/>
  <w16cex:commentExtensible w16cex:durableId="26A48F6C" w16cex:dateUtc="2022-08-15T07:25:00Z"/>
  <w16cex:commentExtensible w16cex:durableId="26A48F6F" w16cex:dateUtc="2022-08-15T07:25:00Z"/>
  <w16cex:commentExtensible w16cex:durableId="26A0D01C" w16cex:dateUtc="2022-08-12T11:11:00Z"/>
  <w16cex:commentExtensible w16cex:durableId="26A48F78" w16cex:dateUtc="2022-08-15T07:25:00Z"/>
  <w16cex:commentExtensible w16cex:durableId="26A9DCCD" w16cex:dateUtc="2022-08-19T07:56:00Z"/>
  <w16cex:commentExtensible w16cex:durableId="26A8F6BB" w16cex:dateUtc="2022-08-18T15:34:00Z"/>
  <w16cex:commentExtensible w16cex:durableId="269BB6F0" w16cex:dateUtc="2022-08-08T14:23:00Z"/>
  <w16cex:commentExtensible w16cex:durableId="25A77268" w16cex:dateUtc="2022-02-04T08:37:00Z"/>
  <w16cex:commentExtensible w16cex:durableId="26A0C716" w16cex:dateUtc="2022-08-12T10:33:00Z"/>
  <w16cex:commentExtensible w16cex:durableId="25A77271" w16cex:dateUtc="2022-02-04T08:37:00Z"/>
  <w16cex:commentExtensible w16cex:durableId="25A77281" w16cex:dateUtc="2022-02-04T08:38:00Z"/>
  <w16cex:commentExtensible w16cex:durableId="25A77282" w16cex:dateUtc="2022-02-04T08:38:00Z"/>
  <w16cex:commentExtensible w16cex:durableId="269E45A5" w16cex:dateUtc="2022-08-10T12:56:00Z"/>
  <w16cex:commentExtensible w16cex:durableId="269E4CB9" w16cex:dateUtc="2022-08-10T13:26:00Z"/>
  <w16cex:commentExtensible w16cex:durableId="269227AE" w16cex:dateUtc="2022-08-01T0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99B2AB" w16cid:durableId="269CE393"/>
  <w16cid:commentId w16cid:paraId="527A4B91" w16cid:durableId="26AA2273"/>
  <w16cid:commentId w16cid:paraId="3EFB3D29" w16cid:durableId="26AA2EC3"/>
  <w16cid:commentId w16cid:paraId="574094F0" w16cid:durableId="269BA557"/>
  <w16cid:commentId w16cid:paraId="7DEA41E8" w16cid:durableId="269B9BF6"/>
  <w16cid:commentId w16cid:paraId="0A95DED5" w16cid:durableId="269BA585"/>
  <w16cid:commentId w16cid:paraId="3EF9A778" w16cid:durableId="269BA59D"/>
  <w16cid:commentId w16cid:paraId="6E7DA0F3" w16cid:durableId="269BA5AE"/>
  <w16cid:commentId w16cid:paraId="44A3EDFA" w16cid:durableId="26A9FDDD"/>
  <w16cid:commentId w16cid:paraId="68DD168A" w16cid:durableId="269BA5BE"/>
  <w16cid:commentId w16cid:paraId="5A115F0D" w16cid:durableId="269BA5D5"/>
  <w16cid:commentId w16cid:paraId="3CA36406" w16cid:durableId="26AA239B"/>
  <w16cid:commentId w16cid:paraId="2B61DB53" w16cid:durableId="269BA6A1"/>
  <w16cid:commentId w16cid:paraId="063BA456" w16cid:durableId="269BA6A2"/>
  <w16cid:commentId w16cid:paraId="59ABAB05" w16cid:durableId="269BA72E"/>
  <w16cid:commentId w16cid:paraId="6E1DE7B1" w16cid:durableId="26A09AF9"/>
  <w16cid:commentId w16cid:paraId="78343BCD" w16cid:durableId="26A09B08"/>
  <w16cid:commentId w16cid:paraId="0BAC5728" w16cid:durableId="269BA755"/>
  <w16cid:commentId w16cid:paraId="5004E12D" w16cid:durableId="269BA77B"/>
  <w16cid:commentId w16cid:paraId="3531838D" w16cid:durableId="269BA7A0"/>
  <w16cid:commentId w16cid:paraId="55E1904F" w16cid:durableId="26B35915"/>
  <w16cid:commentId w16cid:paraId="21A2EB06" w16cid:durableId="269BA832"/>
  <w16cid:commentId w16cid:paraId="4EE8EA95" w16cid:durableId="25A76C17"/>
  <w16cid:commentId w16cid:paraId="7CE2B501" w16cid:durableId="25AF6AFA"/>
  <w16cid:commentId w16cid:paraId="096597A4" w16cid:durableId="26AA1B59"/>
  <w16cid:commentId w16cid:paraId="785A7F63" w16cid:durableId="26AA1EBC"/>
  <w16cid:commentId w16cid:paraId="5942DCD9" w16cid:durableId="269CF7CD"/>
  <w16cid:commentId w16cid:paraId="6A3CA84D" w16cid:durableId="269CF802"/>
  <w16cid:commentId w16cid:paraId="666CEAC6" w16cid:durableId="26A9FF2C"/>
  <w16cid:commentId w16cid:paraId="4C7FB381" w16cid:durableId="269CF813"/>
  <w16cid:commentId w16cid:paraId="1B1747CD" w16cid:durableId="26A9D17F"/>
  <w16cid:commentId w16cid:paraId="2E33814D" w16cid:durableId="25A76D61"/>
  <w16cid:commentId w16cid:paraId="480DB308" w16cid:durableId="26A9D79A"/>
  <w16cid:commentId w16cid:paraId="6B152B28" w16cid:durableId="25AB6255"/>
  <w16cid:commentId w16cid:paraId="009410E6" w16cid:durableId="25A76DC1"/>
  <w16cid:commentId w16cid:paraId="612F9EDD" w16cid:durableId="269BA97B"/>
  <w16cid:commentId w16cid:paraId="042C166D" w16cid:durableId="25A77709"/>
  <w16cid:commentId w16cid:paraId="2A491EC2" w16cid:durableId="25A77711"/>
  <w16cid:commentId w16cid:paraId="4FD4D781" w16cid:durableId="25A77726"/>
  <w16cid:commentId w16cid:paraId="69F56859" w16cid:durableId="25A7773D"/>
  <w16cid:commentId w16cid:paraId="1E500BC5" w16cid:durableId="2694BD56"/>
  <w16cid:commentId w16cid:paraId="324EB290" w16cid:durableId="25A7773B"/>
  <w16cid:commentId w16cid:paraId="3619B487" w16cid:durableId="269BAA59"/>
  <w16cid:commentId w16cid:paraId="43973194" w16cid:durableId="25A77754"/>
  <w16cid:commentId w16cid:paraId="50FDACE2" w16cid:durableId="25A77772"/>
  <w16cid:commentId w16cid:paraId="6E0C1D75" w16cid:durableId="25A7777E"/>
  <w16cid:commentId w16cid:paraId="30DF3F6E" w16cid:durableId="269BAA94"/>
  <w16cid:commentId w16cid:paraId="213DCE30" w16cid:durableId="25A777A9"/>
  <w16cid:commentId w16cid:paraId="6F7A45D9" w16cid:durableId="25A777D0"/>
  <w16cid:commentId w16cid:paraId="529683A7" w16cid:durableId="25A777E0"/>
  <w16cid:commentId w16cid:paraId="0A3DBF9D" w16cid:durableId="269BAAE2"/>
  <w16cid:commentId w16cid:paraId="38335E25" w16cid:durableId="25A777E5"/>
  <w16cid:commentId w16cid:paraId="544FBA87" w16cid:durableId="26A9FF6F"/>
  <w16cid:commentId w16cid:paraId="0EC75A35" w16cid:durableId="25A7780E"/>
  <w16cid:commentId w16cid:paraId="218F6925" w16cid:durableId="269BAEEC"/>
  <w16cid:commentId w16cid:paraId="7B238C6B" w16cid:durableId="25AB89A2"/>
  <w16cid:commentId w16cid:paraId="750AD8A8" w16cid:durableId="25AB89AC"/>
  <w16cid:commentId w16cid:paraId="066A78B3" w16cid:durableId="26A9FFDE"/>
  <w16cid:commentId w16cid:paraId="414E1363" w16cid:durableId="25AB8AE6"/>
  <w16cid:commentId w16cid:paraId="25F625FE" w16cid:durableId="269BAF5C"/>
  <w16cid:commentId w16cid:paraId="0A00889C" w16cid:durableId="25AB8B0B"/>
  <w16cid:commentId w16cid:paraId="63E52C20" w16cid:durableId="269BAF71"/>
  <w16cid:commentId w16cid:paraId="478B1CD8" w16cid:durableId="25AB8B0F"/>
  <w16cid:commentId w16cid:paraId="7CFAE683" w16cid:durableId="26AA0060"/>
  <w16cid:commentId w16cid:paraId="1214B51C" w16cid:durableId="269BAF53"/>
  <w16cid:commentId w16cid:paraId="6CEA2586" w16cid:durableId="25AB8B68"/>
  <w16cid:commentId w16cid:paraId="6A9161E9" w16cid:durableId="25AB8B6D"/>
  <w16cid:commentId w16cid:paraId="6FA31E2A" w16cid:durableId="25AB8C2A"/>
  <w16cid:commentId w16cid:paraId="781E4154" w16cid:durableId="269BAFD0"/>
  <w16cid:commentId w16cid:paraId="3C19C7EB" w16cid:durableId="25AB8C2C"/>
  <w16cid:commentId w16cid:paraId="01121365" w16cid:durableId="269BAFDC"/>
  <w16cid:commentId w16cid:paraId="68954112" w16cid:durableId="25AB8C51"/>
  <w16cid:commentId w16cid:paraId="6970711F" w16cid:durableId="25AB8C6C"/>
  <w16cid:commentId w16cid:paraId="04E817B3" w16cid:durableId="25AB8C89"/>
  <w16cid:commentId w16cid:paraId="5A041F28" w16cid:durableId="25AB8CAF"/>
  <w16cid:commentId w16cid:paraId="74E2012B" w16cid:durableId="269BB00B"/>
  <w16cid:commentId w16cid:paraId="54444725" w16cid:durableId="25AB8CB0"/>
  <w16cid:commentId w16cid:paraId="27D449B5" w16cid:durableId="269BB019"/>
  <w16cid:commentId w16cid:paraId="4EFA3BD2" w16cid:durableId="25AB8D35"/>
  <w16cid:commentId w16cid:paraId="47153253" w16cid:durableId="25AB8D3F"/>
  <w16cid:commentId w16cid:paraId="0B9017A3" w16cid:durableId="25AB8D70"/>
  <w16cid:commentId w16cid:paraId="6557A6FA" w16cid:durableId="25AB8D81"/>
  <w16cid:commentId w16cid:paraId="5CF5BEC4" w16cid:durableId="269BB02B"/>
  <w16cid:commentId w16cid:paraId="4CD66A2A" w16cid:durableId="25AB8D90"/>
  <w16cid:commentId w16cid:paraId="19843309" w16cid:durableId="269BB03F"/>
  <w16cid:commentId w16cid:paraId="1061B8A5" w16cid:durableId="26AA00BC"/>
  <w16cid:commentId w16cid:paraId="2BCC4666" w16cid:durableId="269BB052"/>
  <w16cid:commentId w16cid:paraId="7ED5D601" w16cid:durableId="269BB091"/>
  <w16cid:commentId w16cid:paraId="242AE501" w16cid:durableId="269BB0C4"/>
  <w16cid:commentId w16cid:paraId="1BDD3892" w16cid:durableId="25A7758F"/>
  <w16cid:commentId w16cid:paraId="0C15A5A7" w16cid:durableId="26AA00FA"/>
  <w16cid:commentId w16cid:paraId="07C069D8" w16cid:durableId="26A5EB8C"/>
  <w16cid:commentId w16cid:paraId="0BA7F997" w16cid:durableId="25A775C8"/>
  <w16cid:commentId w16cid:paraId="5EC16DB8" w16cid:durableId="25A77643"/>
  <w16cid:commentId w16cid:paraId="5740E99A" w16cid:durableId="25A77646"/>
  <w16cid:commentId w16cid:paraId="3AAB3865" w16cid:durableId="269BB16B"/>
  <w16cid:commentId w16cid:paraId="0B6AAB81" w16cid:durableId="26A9D269"/>
  <w16cid:commentId w16cid:paraId="53E69BE3" w16cid:durableId="26AA0128"/>
  <w16cid:commentId w16cid:paraId="2B395D42" w16cid:durableId="25A7767C"/>
  <w16cid:commentId w16cid:paraId="28F96385" w16cid:durableId="26A9D236"/>
  <w16cid:commentId w16cid:paraId="6819B937" w16cid:durableId="25A77685"/>
  <w16cid:commentId w16cid:paraId="5F6A9ECC" w16cid:durableId="25A77697"/>
  <w16cid:commentId w16cid:paraId="336A54E2" w16cid:durableId="269BB22E"/>
  <w16cid:commentId w16cid:paraId="2A11AC43" w16cid:durableId="269BB276"/>
  <w16cid:commentId w16cid:paraId="676420F8" w16cid:durableId="25AB8E41"/>
  <w16cid:commentId w16cid:paraId="54AA41DD" w16cid:durableId="26A9D8DE"/>
  <w16cid:commentId w16cid:paraId="663D862B" w16cid:durableId="25AB8E7F"/>
  <w16cid:commentId w16cid:paraId="75607703" w16cid:durableId="26854FCE"/>
  <w16cid:commentId w16cid:paraId="0A44B51A" w16cid:durableId="269BA22F"/>
  <w16cid:commentId w16cid:paraId="032273D1" w16cid:durableId="26A9D983"/>
  <w16cid:commentId w16cid:paraId="09258FD7" w16cid:durableId="26A9D9B9"/>
  <w16cid:commentId w16cid:paraId="0E026C98" w16cid:durableId="25AB8F93"/>
  <w16cid:commentId w16cid:paraId="75CA6656" w16cid:durableId="269BB30B"/>
  <w16cid:commentId w16cid:paraId="708C7B67" w16cid:durableId="269E52FE"/>
  <w16cid:commentId w16cid:paraId="774845D3" w16cid:durableId="268A4086"/>
  <w16cid:commentId w16cid:paraId="59D9ECBE" w16cid:durableId="25AB904D"/>
  <w16cid:commentId w16cid:paraId="0005D8CD" w16cid:durableId="269BB349"/>
  <w16cid:commentId w16cid:paraId="75562525" w16cid:durableId="268A40E1"/>
  <w16cid:commentId w16cid:paraId="723FFD9D" w16cid:durableId="25AB9062"/>
  <w16cid:commentId w16cid:paraId="22ACA390" w16cid:durableId="269BB367"/>
  <w16cid:commentId w16cid:paraId="44F0B439" w16cid:durableId="26A640DD"/>
  <w16cid:commentId w16cid:paraId="2ABF55E6" w16cid:durableId="269BB3AF"/>
  <w16cid:commentId w16cid:paraId="303EC96F" w16cid:durableId="26A64103"/>
  <w16cid:commentId w16cid:paraId="4CF8ABE8" w16cid:durableId="269BB3F3"/>
  <w16cid:commentId w16cid:paraId="602AA110" w16cid:durableId="269BB3FC"/>
  <w16cid:commentId w16cid:paraId="47C6129A" w16cid:durableId="269BB429"/>
  <w16cid:commentId w16cid:paraId="5B9CA6F9" w16cid:durableId="26A8F5AB"/>
  <w16cid:commentId w16cid:paraId="2A640F29" w16cid:durableId="26A5F58B"/>
  <w16cid:commentId w16cid:paraId="26C88223" w16cid:durableId="26AA0245"/>
  <w16cid:commentId w16cid:paraId="080A7F13" w16cid:durableId="269BB437"/>
  <w16cid:commentId w16cid:paraId="09610183" w16cid:durableId="269BB474"/>
  <w16cid:commentId w16cid:paraId="65601DD4" w16cid:durableId="269BB4D0"/>
  <w16cid:commentId w16cid:paraId="60C076ED" w16cid:durableId="26938131"/>
  <w16cid:commentId w16cid:paraId="4807F1F8" w16cid:durableId="269BB4D5"/>
  <w16cid:commentId w16cid:paraId="38DEC08F" w16cid:durableId="269BB58E"/>
  <w16cid:commentId w16cid:paraId="73323890" w16cid:durableId="26B073FE"/>
  <w16cid:commentId w16cid:paraId="1CAC00BE" w16cid:durableId="269E566D"/>
  <w16cid:commentId w16cid:paraId="469FF306" w16cid:durableId="26AA02EA"/>
  <w16cid:commentId w16cid:paraId="0F9E6114" w16cid:durableId="2697A37B"/>
  <w16cid:commentId w16cid:paraId="23F80D8D" w16cid:durableId="269E5671"/>
  <w16cid:commentId w16cid:paraId="49FF05EB" w16cid:durableId="268E3FE4"/>
  <w16cid:commentId w16cid:paraId="57F84F5C" w16cid:durableId="269BB526"/>
  <w16cid:commentId w16cid:paraId="59864323" w16cid:durableId="26A0C286"/>
  <w16cid:commentId w16cid:paraId="58FA6A9D" w16cid:durableId="26A5F606"/>
  <w16cid:commentId w16cid:paraId="59E4AD7C" w16cid:durableId="269E56CD"/>
  <w16cid:commentId w16cid:paraId="73767444" w16cid:durableId="269BB697"/>
  <w16cid:commentId w16cid:paraId="2543F143" w16cid:durableId="26A6413E"/>
  <w16cid:commentId w16cid:paraId="2B7F99E4" w16cid:durableId="26A6419F"/>
  <w16cid:commentId w16cid:paraId="593F8F40" w16cid:durableId="26A64223"/>
  <w16cid:commentId w16cid:paraId="3CBC66FE" w16cid:durableId="26B09516"/>
  <w16cid:commentId w16cid:paraId="1A2A4C38" w16cid:durableId="26A9D700"/>
  <w16cid:commentId w16cid:paraId="1AE9C330" w16cid:durableId="26A48CC0"/>
  <w16cid:commentId w16cid:paraId="159B130C" w16cid:durableId="269FAE16"/>
  <w16cid:commentId w16cid:paraId="58F6E7B5" w16cid:durableId="26AA03BF"/>
  <w16cid:commentId w16cid:paraId="77E733A0" w16cid:durableId="26A48CF2"/>
  <w16cid:commentId w16cid:paraId="5E5FAD9B" w16cid:durableId="26A48DBD"/>
  <w16cid:commentId w16cid:paraId="3BF65A1D" w16cid:durableId="26A0B66E"/>
  <w16cid:commentId w16cid:paraId="5A3AB838" w16cid:durableId="26A9D733"/>
  <w16cid:commentId w16cid:paraId="6EA7CD9F" w16cid:durableId="26A48DE7"/>
  <w16cid:commentId w16cid:paraId="18D76743" w16cid:durableId="26AA034F"/>
  <w16cid:commentId w16cid:paraId="5C23914C" w16cid:durableId="26A48DF1"/>
  <w16cid:commentId w16cid:paraId="7F007CFD" w16cid:durableId="26A48E07"/>
  <w16cid:commentId w16cid:paraId="20459A94" w16cid:durableId="26A48E14"/>
  <w16cid:commentId w16cid:paraId="2B4E877E" w16cid:durableId="26A9DB1A"/>
  <w16cid:commentId w16cid:paraId="7F279E60" w16cid:durableId="26A48E34"/>
  <w16cid:commentId w16cid:paraId="0FAC781C" w16cid:durableId="26A0B7F1"/>
  <w16cid:commentId w16cid:paraId="15256510" w16cid:durableId="26A48ECA"/>
  <w16cid:commentId w16cid:paraId="2F0105C3" w16cid:durableId="26A48ECE"/>
  <w16cid:commentId w16cid:paraId="075D2834" w16cid:durableId="26A9DC56"/>
  <w16cid:commentId w16cid:paraId="79C8F529" w16cid:durableId="26A48EEF"/>
  <w16cid:commentId w16cid:paraId="40DD7EEE" w16cid:durableId="26AA0F35"/>
  <w16cid:commentId w16cid:paraId="4F923AE9" w16cid:durableId="26A48EF2"/>
  <w16cid:commentId w16cid:paraId="15F22D06" w16cid:durableId="26A48EF6"/>
  <w16cid:commentId w16cid:paraId="66888178" w16cid:durableId="26A0CF5F"/>
  <w16cid:commentId w16cid:paraId="41C45396" w16cid:durableId="26A48F08"/>
  <w16cid:commentId w16cid:paraId="18593F37" w16cid:durableId="26A9DCAC"/>
  <w16cid:commentId w16cid:paraId="26A6EFFC" w16cid:durableId="26A9D5B6"/>
  <w16cid:commentId w16cid:paraId="59A180C9" w16cid:durableId="26A48F56"/>
  <w16cid:commentId w16cid:paraId="641A79F1" w16cid:durableId="26A0D22A"/>
  <w16cid:commentId w16cid:paraId="0CEEB696" w16cid:durableId="26A48F5D"/>
  <w16cid:commentId w16cid:paraId="6E13B9DD" w16cid:durableId="66D198D2"/>
  <w16cid:commentId w16cid:paraId="0D59035E" w16cid:durableId="26A9DCC5"/>
  <w16cid:commentId w16cid:paraId="684993F7" w16cid:durableId="26A48F66"/>
  <w16cid:commentId w16cid:paraId="1BF0F68D" w16cid:durableId="26AA0F46"/>
  <w16cid:commentId w16cid:paraId="3C48CC54" w16cid:durableId="26A48F6C"/>
  <w16cid:commentId w16cid:paraId="166D0241" w16cid:durableId="26A48F6F"/>
  <w16cid:commentId w16cid:paraId="79075A2E" w16cid:durableId="26A0D01C"/>
  <w16cid:commentId w16cid:paraId="460AE145" w16cid:durableId="26A48F78"/>
  <w16cid:commentId w16cid:paraId="5F294ED6" w16cid:durableId="26A9DCCD"/>
  <w16cid:commentId w16cid:paraId="67546D6C" w16cid:durableId="26A8F6BB"/>
  <w16cid:commentId w16cid:paraId="7A035A6E" w16cid:durableId="269BB6F0"/>
  <w16cid:commentId w16cid:paraId="4E5FA681" w16cid:durableId="25A77268"/>
  <w16cid:commentId w16cid:paraId="0F80CCA6" w16cid:durableId="26A0C716"/>
  <w16cid:commentId w16cid:paraId="547796F2" w16cid:durableId="25A77271"/>
  <w16cid:commentId w16cid:paraId="216383ED" w16cid:durableId="25A77281"/>
  <w16cid:commentId w16cid:paraId="14FF11A6" w16cid:durableId="25A77282"/>
  <w16cid:commentId w16cid:paraId="00C5352E" w16cid:durableId="269E45A5"/>
  <w16cid:commentId w16cid:paraId="0B36D7A1" w16cid:durableId="269E4CB9"/>
  <w16cid:commentId w16cid:paraId="75326836" w16cid:durableId="269227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78C47" w14:textId="77777777" w:rsidR="00B76EB8" w:rsidRDefault="00B76EB8" w:rsidP="000506A5">
      <w:pPr>
        <w:spacing w:line="240" w:lineRule="auto"/>
      </w:pPr>
      <w:r>
        <w:separator/>
      </w:r>
    </w:p>
  </w:endnote>
  <w:endnote w:type="continuationSeparator" w:id="0">
    <w:p w14:paraId="12A759B3" w14:textId="77777777" w:rsidR="00B76EB8" w:rsidRDefault="00B76EB8" w:rsidP="000506A5">
      <w:pPr>
        <w:spacing w:line="240" w:lineRule="auto"/>
      </w:pPr>
      <w:r>
        <w:continuationSeparator/>
      </w:r>
    </w:p>
  </w:endnote>
  <w:endnote w:type="continuationNotice" w:id="1">
    <w:p w14:paraId="70FAE434" w14:textId="77777777" w:rsidR="00B76EB8" w:rsidRDefault="00B76EB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e Gothic LT Std Cn">
    <w:altName w:val="Cambria"/>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Trade Gothic LT Std">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0A0F9" w14:textId="77777777" w:rsidR="00B76EB8" w:rsidRDefault="00B76EB8" w:rsidP="000506A5">
      <w:pPr>
        <w:spacing w:line="240" w:lineRule="auto"/>
      </w:pPr>
      <w:r>
        <w:separator/>
      </w:r>
    </w:p>
  </w:footnote>
  <w:footnote w:type="continuationSeparator" w:id="0">
    <w:p w14:paraId="5F8BDE60" w14:textId="77777777" w:rsidR="00B76EB8" w:rsidRDefault="00B76EB8" w:rsidP="000506A5">
      <w:pPr>
        <w:spacing w:line="240" w:lineRule="auto"/>
      </w:pPr>
      <w:r>
        <w:continuationSeparator/>
      </w:r>
    </w:p>
  </w:footnote>
  <w:footnote w:type="continuationNotice" w:id="1">
    <w:p w14:paraId="6CD3E84D" w14:textId="77777777" w:rsidR="00B76EB8" w:rsidRDefault="00B76EB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A020" w14:textId="031E5DA5" w:rsidR="00E479E9" w:rsidRPr="00E479E9" w:rsidRDefault="00E479E9" w:rsidP="00E479E9">
    <w:r w:rsidRPr="00E479E9">
      <w:t>Document deel 1</w:t>
    </w:r>
    <w:r>
      <w:t xml:space="preserve">: </w:t>
    </w:r>
    <w:r w:rsidRPr="00E479E9">
      <w:t xml:space="preserve">omzetten regels Omgevingsplan Eureka (feb. </w:t>
    </w:r>
    <w:r>
      <w:t>‘</w:t>
    </w:r>
    <w:r w:rsidRPr="00E479E9">
      <w:t>22) conform geconsolideerde staalkaart</w:t>
    </w:r>
  </w:p>
  <w:p w14:paraId="6EFFBA57" w14:textId="77777777" w:rsidR="00E479E9" w:rsidRDefault="00E479E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52352A"/>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23749912"/>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579EB634"/>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E08544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1E7A6F2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38550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E04314"/>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5CBC5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60371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D5CE1FC"/>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0032396"/>
    <w:multiLevelType w:val="hybridMultilevel"/>
    <w:tmpl w:val="CA34E2F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01B442D"/>
    <w:multiLevelType w:val="hybridMultilevel"/>
    <w:tmpl w:val="D1065CF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01B11D81"/>
    <w:multiLevelType w:val="hybridMultilevel"/>
    <w:tmpl w:val="217A99F8"/>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01D73494"/>
    <w:multiLevelType w:val="hybridMultilevel"/>
    <w:tmpl w:val="8F089276"/>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02B8035D"/>
    <w:multiLevelType w:val="hybridMultilevel"/>
    <w:tmpl w:val="84345B9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030D4BF3"/>
    <w:multiLevelType w:val="hybridMultilevel"/>
    <w:tmpl w:val="E3083F56"/>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062D1255"/>
    <w:multiLevelType w:val="hybridMultilevel"/>
    <w:tmpl w:val="0BC4DBFA"/>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0820662A"/>
    <w:multiLevelType w:val="hybridMultilevel"/>
    <w:tmpl w:val="07CEC5D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0B3E7037"/>
    <w:multiLevelType w:val="hybridMultilevel"/>
    <w:tmpl w:val="1972A4F0"/>
    <w:lvl w:ilvl="0" w:tplc="0413000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0B5C09D0"/>
    <w:multiLevelType w:val="hybridMultilevel"/>
    <w:tmpl w:val="83CA4066"/>
    <w:lvl w:ilvl="0" w:tplc="04130019">
      <w:start w:val="1"/>
      <w:numFmt w:val="lowerLetter"/>
      <w:lvlText w:val="%1."/>
      <w:lvlJc w:val="left"/>
      <w:pPr>
        <w:ind w:left="720" w:hanging="360"/>
      </w:pPr>
      <w:rPr>
        <w:rFonts w:hint="default"/>
      </w:rPr>
    </w:lvl>
    <w:lvl w:ilvl="1" w:tplc="D44AA472">
      <w:start w:val="1"/>
      <w:numFmt w:val="decimal"/>
      <w:lvlText w:val="%2."/>
      <w:lvlJc w:val="left"/>
      <w:pPr>
        <w:ind w:left="1440" w:hanging="360"/>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0BB600B5"/>
    <w:multiLevelType w:val="hybridMultilevel"/>
    <w:tmpl w:val="D1065CF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0C3F7214"/>
    <w:multiLevelType w:val="hybridMultilevel"/>
    <w:tmpl w:val="90B85B82"/>
    <w:lvl w:ilvl="0" w:tplc="FFFFFFFF">
      <w:start w:val="1"/>
      <w:numFmt w:val="lowerLetter"/>
      <w:lvlText w:val="%1."/>
      <w:lvlJc w:val="left"/>
      <w:pPr>
        <w:ind w:left="720" w:hanging="360"/>
      </w:pPr>
    </w:lvl>
    <w:lvl w:ilvl="1" w:tplc="0413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D5819DA"/>
    <w:multiLevelType w:val="hybridMultilevel"/>
    <w:tmpl w:val="0F50CE96"/>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0D7749C2"/>
    <w:multiLevelType w:val="hybridMultilevel"/>
    <w:tmpl w:val="9866F10A"/>
    <w:lvl w:ilvl="0" w:tplc="FFFFFFFF">
      <w:start w:val="1"/>
      <w:numFmt w:val="lowerLetter"/>
      <w:lvlText w:val="%1."/>
      <w:lvlJc w:val="left"/>
      <w:pPr>
        <w:ind w:left="720" w:hanging="360"/>
      </w:pPr>
    </w:lvl>
    <w:lvl w:ilvl="1" w:tplc="0413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D7903B3"/>
    <w:multiLevelType w:val="hybridMultilevel"/>
    <w:tmpl w:val="11509BAC"/>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0E3D5E18"/>
    <w:multiLevelType w:val="hybridMultilevel"/>
    <w:tmpl w:val="E6C82D6C"/>
    <w:lvl w:ilvl="0" w:tplc="FFFFFFFF">
      <w:start w:val="1"/>
      <w:numFmt w:val="lowerLetter"/>
      <w:lvlText w:val="%1."/>
      <w:lvlJc w:val="left"/>
      <w:pPr>
        <w:ind w:left="720" w:hanging="360"/>
      </w:pPr>
    </w:lvl>
    <w:lvl w:ilvl="1" w:tplc="FFFFFFFF">
      <w:start w:val="1"/>
      <w:numFmt w:val="lowerLetter"/>
      <w:lvlText w:val="%2."/>
      <w:lvlJc w:val="left"/>
      <w:pPr>
        <w:ind w:left="1440" w:hanging="360"/>
      </w:pPr>
      <w:rPr>
        <w:rFonts w:ascii="Arial" w:eastAsiaTheme="minorHAnsi" w:hAnsi="Arial" w:cs="Aria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E9947F9"/>
    <w:multiLevelType w:val="hybridMultilevel"/>
    <w:tmpl w:val="9A4E42B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121D03C8"/>
    <w:multiLevelType w:val="hybridMultilevel"/>
    <w:tmpl w:val="A3464ED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12587DDB"/>
    <w:multiLevelType w:val="hybridMultilevel"/>
    <w:tmpl w:val="62BE92C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12A74A34"/>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13781804"/>
    <w:multiLevelType w:val="hybridMultilevel"/>
    <w:tmpl w:val="F8D6BC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1406669D"/>
    <w:multiLevelType w:val="hybridMultilevel"/>
    <w:tmpl w:val="E4924D3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178C195D"/>
    <w:multiLevelType w:val="hybridMultilevel"/>
    <w:tmpl w:val="D1065CF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17F120B9"/>
    <w:multiLevelType w:val="hybridMultilevel"/>
    <w:tmpl w:val="45705528"/>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17FB2D83"/>
    <w:multiLevelType w:val="hybridMultilevel"/>
    <w:tmpl w:val="60EEE7B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18035BA9"/>
    <w:multiLevelType w:val="hybridMultilevel"/>
    <w:tmpl w:val="994EB0D8"/>
    <w:lvl w:ilvl="0" w:tplc="FFFFFFFF">
      <w:start w:val="1"/>
      <w:numFmt w:val="lowerLetter"/>
      <w:lvlText w:val="%1."/>
      <w:lvlJc w:val="left"/>
      <w:pPr>
        <w:ind w:left="720" w:hanging="360"/>
      </w:pPr>
    </w:lvl>
    <w:lvl w:ilvl="1" w:tplc="0413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8496F70"/>
    <w:multiLevelType w:val="hybridMultilevel"/>
    <w:tmpl w:val="B0DA5164"/>
    <w:lvl w:ilvl="0" w:tplc="04130019">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7" w15:restartNumberingAfterBreak="0">
    <w:nsid w:val="18FB16DE"/>
    <w:multiLevelType w:val="hybridMultilevel"/>
    <w:tmpl w:val="01CE802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1908066D"/>
    <w:multiLevelType w:val="hybridMultilevel"/>
    <w:tmpl w:val="D1065CF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198A66E6"/>
    <w:multiLevelType w:val="hybridMultilevel"/>
    <w:tmpl w:val="96A840A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1B705A34"/>
    <w:multiLevelType w:val="hybridMultilevel"/>
    <w:tmpl w:val="CAC09E56"/>
    <w:lvl w:ilvl="0" w:tplc="BD50493A">
      <w:start w:val="14"/>
      <w:numFmt w:val="bullet"/>
      <w:lvlText w:val="-"/>
      <w:lvlJc w:val="left"/>
      <w:pPr>
        <w:ind w:left="360" w:hanging="360"/>
      </w:pPr>
      <w:rPr>
        <w:rFonts w:ascii="Calibri" w:eastAsiaTheme="minorHAnsi" w:hAnsi="Calibri" w:cs="Calibri" w:hint="default"/>
        <w:sz w:val="21"/>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1B7927C9"/>
    <w:multiLevelType w:val="hybridMultilevel"/>
    <w:tmpl w:val="7DE4007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1D8E0F90"/>
    <w:multiLevelType w:val="hybridMultilevel"/>
    <w:tmpl w:val="D956568E"/>
    <w:lvl w:ilvl="0" w:tplc="FFFFFFFF">
      <w:start w:val="1"/>
      <w:numFmt w:val="lowerLetter"/>
      <w:lvlText w:val="%1."/>
      <w:lvlJc w:val="left"/>
      <w:pPr>
        <w:ind w:left="720" w:hanging="360"/>
      </w:pPr>
    </w:lvl>
    <w:lvl w:ilvl="1" w:tplc="0413000F">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F552FCC"/>
    <w:multiLevelType w:val="hybridMultilevel"/>
    <w:tmpl w:val="D1065CF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218F16ED"/>
    <w:multiLevelType w:val="hybridMultilevel"/>
    <w:tmpl w:val="65886762"/>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21BE3950"/>
    <w:multiLevelType w:val="hybridMultilevel"/>
    <w:tmpl w:val="EFECD6A0"/>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226F3CC6"/>
    <w:multiLevelType w:val="hybridMultilevel"/>
    <w:tmpl w:val="5E0A3A3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232F6F35"/>
    <w:multiLevelType w:val="hybridMultilevel"/>
    <w:tmpl w:val="4A2AAD7A"/>
    <w:lvl w:ilvl="0" w:tplc="04130019">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8" w15:restartNumberingAfterBreak="0">
    <w:nsid w:val="24BC0173"/>
    <w:multiLevelType w:val="hybridMultilevel"/>
    <w:tmpl w:val="84760780"/>
    <w:lvl w:ilvl="0" w:tplc="0413000F">
      <w:start w:val="1"/>
      <w:numFmt w:val="decimal"/>
      <w:lvlText w:val="%1."/>
      <w:lvlJc w:val="left"/>
      <w:pPr>
        <w:ind w:left="1428" w:hanging="360"/>
      </w:pPr>
    </w:lvl>
    <w:lvl w:ilvl="1" w:tplc="FFFFFFFF">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9" w15:restartNumberingAfterBreak="0">
    <w:nsid w:val="24BF5CB0"/>
    <w:multiLevelType w:val="hybridMultilevel"/>
    <w:tmpl w:val="40A0BEA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0" w15:restartNumberingAfterBreak="0">
    <w:nsid w:val="26CC2936"/>
    <w:multiLevelType w:val="hybridMultilevel"/>
    <w:tmpl w:val="0B46BE7A"/>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1" w15:restartNumberingAfterBreak="0">
    <w:nsid w:val="27006BC0"/>
    <w:multiLevelType w:val="hybridMultilevel"/>
    <w:tmpl w:val="CA409628"/>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2" w15:restartNumberingAfterBreak="0">
    <w:nsid w:val="2A0E1CA3"/>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3" w15:restartNumberingAfterBreak="0">
    <w:nsid w:val="2B941145"/>
    <w:multiLevelType w:val="hybridMultilevel"/>
    <w:tmpl w:val="187EFF3A"/>
    <w:lvl w:ilvl="0" w:tplc="04130019">
      <w:start w:val="1"/>
      <w:numFmt w:val="lowerLetter"/>
      <w:lvlText w:val="%1."/>
      <w:lvlJc w:val="left"/>
      <w:pPr>
        <w:ind w:left="720" w:hanging="360"/>
      </w:pPr>
    </w:lvl>
    <w:lvl w:ilvl="1" w:tplc="0413001B">
      <w:start w:val="1"/>
      <w:numFmt w:val="lowerRoman"/>
      <w:lvlText w:val="%2."/>
      <w:lvlJc w:val="righ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4" w15:restartNumberingAfterBreak="0">
    <w:nsid w:val="2E2B592B"/>
    <w:multiLevelType w:val="hybridMultilevel"/>
    <w:tmpl w:val="0884F374"/>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5" w15:restartNumberingAfterBreak="0">
    <w:nsid w:val="2F923BE1"/>
    <w:multiLevelType w:val="hybridMultilevel"/>
    <w:tmpl w:val="AFA83806"/>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6" w15:restartNumberingAfterBreak="0">
    <w:nsid w:val="30E03A93"/>
    <w:multiLevelType w:val="hybridMultilevel"/>
    <w:tmpl w:val="CAFE0C10"/>
    <w:lvl w:ilvl="0" w:tplc="04130019">
      <w:start w:val="1"/>
      <w:numFmt w:val="lowerLetter"/>
      <w:lvlText w:val="%1."/>
      <w:lvlJc w:val="left"/>
      <w:pPr>
        <w:ind w:left="24" w:hanging="360"/>
      </w:pPr>
    </w:lvl>
    <w:lvl w:ilvl="1" w:tplc="04130019">
      <w:start w:val="1"/>
      <w:numFmt w:val="lowerLetter"/>
      <w:lvlText w:val="%2."/>
      <w:lvlJc w:val="left"/>
      <w:pPr>
        <w:ind w:left="744" w:hanging="360"/>
      </w:pPr>
    </w:lvl>
    <w:lvl w:ilvl="2" w:tplc="0413001B" w:tentative="1">
      <w:start w:val="1"/>
      <w:numFmt w:val="lowerRoman"/>
      <w:lvlText w:val="%3."/>
      <w:lvlJc w:val="right"/>
      <w:pPr>
        <w:ind w:left="1464" w:hanging="180"/>
      </w:pPr>
    </w:lvl>
    <w:lvl w:ilvl="3" w:tplc="0413000F" w:tentative="1">
      <w:start w:val="1"/>
      <w:numFmt w:val="decimal"/>
      <w:lvlText w:val="%4."/>
      <w:lvlJc w:val="left"/>
      <w:pPr>
        <w:ind w:left="2184" w:hanging="360"/>
      </w:pPr>
    </w:lvl>
    <w:lvl w:ilvl="4" w:tplc="04130019" w:tentative="1">
      <w:start w:val="1"/>
      <w:numFmt w:val="lowerLetter"/>
      <w:lvlText w:val="%5."/>
      <w:lvlJc w:val="left"/>
      <w:pPr>
        <w:ind w:left="2904" w:hanging="360"/>
      </w:pPr>
    </w:lvl>
    <w:lvl w:ilvl="5" w:tplc="0413001B" w:tentative="1">
      <w:start w:val="1"/>
      <w:numFmt w:val="lowerRoman"/>
      <w:lvlText w:val="%6."/>
      <w:lvlJc w:val="right"/>
      <w:pPr>
        <w:ind w:left="3624" w:hanging="180"/>
      </w:pPr>
    </w:lvl>
    <w:lvl w:ilvl="6" w:tplc="0413000F" w:tentative="1">
      <w:start w:val="1"/>
      <w:numFmt w:val="decimal"/>
      <w:lvlText w:val="%7."/>
      <w:lvlJc w:val="left"/>
      <w:pPr>
        <w:ind w:left="4344" w:hanging="360"/>
      </w:pPr>
    </w:lvl>
    <w:lvl w:ilvl="7" w:tplc="04130019" w:tentative="1">
      <w:start w:val="1"/>
      <w:numFmt w:val="lowerLetter"/>
      <w:lvlText w:val="%8."/>
      <w:lvlJc w:val="left"/>
      <w:pPr>
        <w:ind w:left="5064" w:hanging="360"/>
      </w:pPr>
    </w:lvl>
    <w:lvl w:ilvl="8" w:tplc="0413001B" w:tentative="1">
      <w:start w:val="1"/>
      <w:numFmt w:val="lowerRoman"/>
      <w:lvlText w:val="%9."/>
      <w:lvlJc w:val="right"/>
      <w:pPr>
        <w:ind w:left="5784" w:hanging="180"/>
      </w:pPr>
    </w:lvl>
  </w:abstractNum>
  <w:abstractNum w:abstractNumId="57" w15:restartNumberingAfterBreak="0">
    <w:nsid w:val="323D062E"/>
    <w:multiLevelType w:val="hybridMultilevel"/>
    <w:tmpl w:val="9064CAB6"/>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8" w15:restartNumberingAfterBreak="0">
    <w:nsid w:val="33807EA3"/>
    <w:multiLevelType w:val="hybridMultilevel"/>
    <w:tmpl w:val="F42A966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9" w15:restartNumberingAfterBreak="0">
    <w:nsid w:val="349A3FFA"/>
    <w:multiLevelType w:val="hybridMultilevel"/>
    <w:tmpl w:val="30A6BAB2"/>
    <w:lvl w:ilvl="0" w:tplc="04130019">
      <w:start w:val="1"/>
      <w:numFmt w:val="lowerLetter"/>
      <w:lvlText w:val="%1."/>
      <w:lvlJc w:val="left"/>
      <w:pPr>
        <w:ind w:left="720" w:hanging="360"/>
      </w:pPr>
    </w:lvl>
    <w:lvl w:ilvl="1" w:tplc="0413001B">
      <w:start w:val="1"/>
      <w:numFmt w:val="lowerRoman"/>
      <w:lvlText w:val="%2."/>
      <w:lvlJc w:val="righ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0" w15:restartNumberingAfterBreak="0">
    <w:nsid w:val="34B66B25"/>
    <w:multiLevelType w:val="hybridMultilevel"/>
    <w:tmpl w:val="405ED4AA"/>
    <w:lvl w:ilvl="0" w:tplc="04130019">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1" w15:restartNumberingAfterBreak="0">
    <w:nsid w:val="34BF3DAB"/>
    <w:multiLevelType w:val="hybridMultilevel"/>
    <w:tmpl w:val="2F8EBE4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37742B0E"/>
    <w:multiLevelType w:val="hybridMultilevel"/>
    <w:tmpl w:val="0B46BE7A"/>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3" w15:restartNumberingAfterBreak="0">
    <w:nsid w:val="3E994207"/>
    <w:multiLevelType w:val="hybridMultilevel"/>
    <w:tmpl w:val="990E1E8E"/>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4" w15:restartNumberingAfterBreak="0">
    <w:nsid w:val="3EA17872"/>
    <w:multiLevelType w:val="multilevel"/>
    <w:tmpl w:val="0C72BA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15:restartNumberingAfterBreak="0">
    <w:nsid w:val="3EE8149E"/>
    <w:multiLevelType w:val="hybridMultilevel"/>
    <w:tmpl w:val="B66A83E8"/>
    <w:lvl w:ilvl="0" w:tplc="886C1988">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6" w15:restartNumberingAfterBreak="0">
    <w:nsid w:val="423415FD"/>
    <w:multiLevelType w:val="multilevel"/>
    <w:tmpl w:val="D7C43B86"/>
    <w:lvl w:ilvl="0">
      <w:start w:val="1"/>
      <w:numFmt w:val="decimal"/>
      <w:pStyle w:val="Cijfers"/>
      <w:lvlText w:val="%1."/>
      <w:lvlJc w:val="left"/>
      <w:pPr>
        <w:ind w:left="397" w:hanging="397"/>
      </w:pPr>
      <w:rPr>
        <w:rFonts w:hint="default"/>
        <w:color w:val="C8007C" w:themeColor="accent1"/>
      </w:rPr>
    </w:lvl>
    <w:lvl w:ilvl="1">
      <w:start w:val="1"/>
      <w:numFmt w:val="lowerLetter"/>
      <w:lvlText w:val="%2."/>
      <w:lvlJc w:val="left"/>
      <w:pPr>
        <w:ind w:left="794" w:hanging="397"/>
      </w:pPr>
      <w:rPr>
        <w:rFonts w:hint="default"/>
        <w:color w:val="C8007C" w:themeColor="accent1"/>
      </w:rPr>
    </w:lvl>
    <w:lvl w:ilvl="2">
      <w:start w:val="1"/>
      <w:numFmt w:val="lowerRoman"/>
      <w:lvlText w:val="%3."/>
      <w:lvlJc w:val="left"/>
      <w:pPr>
        <w:ind w:left="1191" w:hanging="397"/>
      </w:pPr>
      <w:rPr>
        <w:rFonts w:hint="default"/>
        <w:color w:val="C8007C" w:themeColor="accent1"/>
      </w:rPr>
    </w:lvl>
    <w:lvl w:ilvl="3">
      <w:start w:val="1"/>
      <w:numFmt w:val="decimal"/>
      <w:lvlText w:val="%4."/>
      <w:lvlJc w:val="left"/>
      <w:pPr>
        <w:ind w:left="1588" w:hanging="397"/>
      </w:pPr>
      <w:rPr>
        <w:rFonts w:hint="default"/>
        <w:color w:val="C8007C" w:themeColor="accent1"/>
      </w:rPr>
    </w:lvl>
    <w:lvl w:ilvl="4">
      <w:start w:val="1"/>
      <w:numFmt w:val="lowerLetter"/>
      <w:lvlText w:val="%5."/>
      <w:lvlJc w:val="left"/>
      <w:pPr>
        <w:ind w:left="1985" w:hanging="397"/>
      </w:pPr>
      <w:rPr>
        <w:rFonts w:hint="default"/>
        <w:color w:val="C8007C" w:themeColor="accent1"/>
      </w:rPr>
    </w:lvl>
    <w:lvl w:ilvl="5">
      <w:start w:val="1"/>
      <w:numFmt w:val="lowerRoman"/>
      <w:lvlText w:val="%6."/>
      <w:lvlJc w:val="left"/>
      <w:pPr>
        <w:ind w:left="2382" w:hanging="397"/>
      </w:pPr>
      <w:rPr>
        <w:rFonts w:hint="default"/>
        <w:color w:val="C8007C" w:themeColor="accent1"/>
      </w:rPr>
    </w:lvl>
    <w:lvl w:ilvl="6">
      <w:start w:val="1"/>
      <w:numFmt w:val="decimal"/>
      <w:lvlText w:val="%7."/>
      <w:lvlJc w:val="left"/>
      <w:pPr>
        <w:ind w:left="2779" w:hanging="397"/>
      </w:pPr>
      <w:rPr>
        <w:rFonts w:hint="default"/>
        <w:color w:val="C8007C" w:themeColor="accent1"/>
      </w:rPr>
    </w:lvl>
    <w:lvl w:ilvl="7">
      <w:start w:val="1"/>
      <w:numFmt w:val="lowerLetter"/>
      <w:lvlText w:val="%8."/>
      <w:lvlJc w:val="left"/>
      <w:pPr>
        <w:ind w:left="3176" w:hanging="397"/>
      </w:pPr>
      <w:rPr>
        <w:rFonts w:hint="default"/>
        <w:color w:val="C8007C" w:themeColor="accent1"/>
      </w:rPr>
    </w:lvl>
    <w:lvl w:ilvl="8">
      <w:start w:val="1"/>
      <w:numFmt w:val="lowerRoman"/>
      <w:lvlText w:val="%9."/>
      <w:lvlJc w:val="left"/>
      <w:pPr>
        <w:ind w:left="3573" w:hanging="397"/>
      </w:pPr>
      <w:rPr>
        <w:rFonts w:hint="default"/>
        <w:color w:val="C8007C" w:themeColor="accent1"/>
      </w:rPr>
    </w:lvl>
  </w:abstractNum>
  <w:abstractNum w:abstractNumId="67" w15:restartNumberingAfterBreak="0">
    <w:nsid w:val="49697771"/>
    <w:multiLevelType w:val="hybridMultilevel"/>
    <w:tmpl w:val="D750CF7E"/>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8" w15:restartNumberingAfterBreak="0">
    <w:nsid w:val="4B596BFB"/>
    <w:multiLevelType w:val="multilevel"/>
    <w:tmpl w:val="8BC8ED80"/>
    <w:lvl w:ilvl="0">
      <w:start w:val="1"/>
      <w:numFmt w:val="bullet"/>
      <w:pStyle w:val="Bullets"/>
      <w:lvlText w:val="●"/>
      <w:lvlJc w:val="left"/>
      <w:pPr>
        <w:ind w:left="397" w:hanging="397"/>
      </w:pPr>
      <w:rPr>
        <w:rFonts w:ascii="Times New Roman" w:hAnsi="Times New Roman" w:cs="Times New Roman" w:hint="default"/>
        <w:color w:val="C8007C" w:themeColor="accent1"/>
      </w:rPr>
    </w:lvl>
    <w:lvl w:ilvl="1">
      <w:start w:val="1"/>
      <w:numFmt w:val="bullet"/>
      <w:lvlText w:val="-"/>
      <w:lvlJc w:val="left"/>
      <w:pPr>
        <w:ind w:left="794" w:hanging="397"/>
      </w:pPr>
      <w:rPr>
        <w:rFonts w:ascii="Arial" w:hAnsi="Arial" w:hint="default"/>
        <w:color w:val="C8007C" w:themeColor="accent1"/>
      </w:rPr>
    </w:lvl>
    <w:lvl w:ilvl="2">
      <w:start w:val="1"/>
      <w:numFmt w:val="bullet"/>
      <w:lvlText w:val="●"/>
      <w:lvlJc w:val="left"/>
      <w:pPr>
        <w:ind w:left="1191" w:hanging="397"/>
      </w:pPr>
      <w:rPr>
        <w:rFonts w:ascii="Arial" w:hAnsi="Arial" w:hint="default"/>
        <w:color w:val="C8007C" w:themeColor="accent1"/>
      </w:rPr>
    </w:lvl>
    <w:lvl w:ilvl="3">
      <w:start w:val="1"/>
      <w:numFmt w:val="bullet"/>
      <w:lvlText w:val="-"/>
      <w:lvlJc w:val="left"/>
      <w:pPr>
        <w:ind w:left="1588" w:hanging="397"/>
      </w:pPr>
      <w:rPr>
        <w:rFonts w:ascii="Arial" w:hAnsi="Arial" w:hint="default"/>
        <w:color w:val="C8007C" w:themeColor="accent1"/>
      </w:rPr>
    </w:lvl>
    <w:lvl w:ilvl="4">
      <w:start w:val="1"/>
      <w:numFmt w:val="bullet"/>
      <w:lvlText w:val="●"/>
      <w:lvlJc w:val="left"/>
      <w:pPr>
        <w:ind w:left="1985" w:hanging="397"/>
      </w:pPr>
      <w:rPr>
        <w:rFonts w:ascii="Arial" w:hAnsi="Arial" w:hint="default"/>
        <w:color w:val="C8007C" w:themeColor="accent1"/>
      </w:rPr>
    </w:lvl>
    <w:lvl w:ilvl="5">
      <w:start w:val="1"/>
      <w:numFmt w:val="bullet"/>
      <w:lvlText w:val="-"/>
      <w:lvlJc w:val="left"/>
      <w:pPr>
        <w:ind w:left="2382" w:hanging="397"/>
      </w:pPr>
      <w:rPr>
        <w:rFonts w:ascii="Arial" w:hAnsi="Arial" w:hint="default"/>
        <w:color w:val="C8007C" w:themeColor="accent1"/>
      </w:rPr>
    </w:lvl>
    <w:lvl w:ilvl="6">
      <w:start w:val="1"/>
      <w:numFmt w:val="bullet"/>
      <w:lvlText w:val="●"/>
      <w:lvlJc w:val="left"/>
      <w:pPr>
        <w:ind w:left="2779" w:hanging="397"/>
      </w:pPr>
      <w:rPr>
        <w:rFonts w:ascii="Arial" w:hAnsi="Arial" w:hint="default"/>
        <w:color w:val="C8007C" w:themeColor="accent1"/>
      </w:rPr>
    </w:lvl>
    <w:lvl w:ilvl="7">
      <w:start w:val="1"/>
      <w:numFmt w:val="bullet"/>
      <w:lvlText w:val="-"/>
      <w:lvlJc w:val="left"/>
      <w:pPr>
        <w:ind w:left="3176" w:hanging="397"/>
      </w:pPr>
      <w:rPr>
        <w:rFonts w:ascii="Arial" w:hAnsi="Arial" w:hint="default"/>
        <w:color w:val="C8007C" w:themeColor="accent1"/>
      </w:rPr>
    </w:lvl>
    <w:lvl w:ilvl="8">
      <w:start w:val="1"/>
      <w:numFmt w:val="bullet"/>
      <w:lvlText w:val="●"/>
      <w:lvlJc w:val="left"/>
      <w:pPr>
        <w:ind w:left="3573" w:hanging="397"/>
      </w:pPr>
      <w:rPr>
        <w:rFonts w:ascii="Arial" w:hAnsi="Arial" w:hint="default"/>
        <w:color w:val="C8007C" w:themeColor="accent1"/>
      </w:rPr>
    </w:lvl>
  </w:abstractNum>
  <w:abstractNum w:abstractNumId="69" w15:restartNumberingAfterBreak="0">
    <w:nsid w:val="4C9D66B4"/>
    <w:multiLevelType w:val="hybridMultilevel"/>
    <w:tmpl w:val="C0B80612"/>
    <w:lvl w:ilvl="0" w:tplc="FFFFFFFF">
      <w:start w:val="1"/>
      <w:numFmt w:val="lowerLetter"/>
      <w:lvlText w:val="%1."/>
      <w:lvlJc w:val="left"/>
      <w:pPr>
        <w:ind w:left="720" w:hanging="360"/>
      </w:pPr>
    </w:lvl>
    <w:lvl w:ilvl="1" w:tplc="0413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4D1D23AD"/>
    <w:multiLevelType w:val="hybridMultilevel"/>
    <w:tmpl w:val="BDD05DF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1" w15:restartNumberingAfterBreak="0">
    <w:nsid w:val="4FBA4A16"/>
    <w:multiLevelType w:val="hybridMultilevel"/>
    <w:tmpl w:val="4A2AAD7A"/>
    <w:lvl w:ilvl="0" w:tplc="04130019">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2" w15:restartNumberingAfterBreak="0">
    <w:nsid w:val="51865981"/>
    <w:multiLevelType w:val="hybridMultilevel"/>
    <w:tmpl w:val="CFF441AA"/>
    <w:lvl w:ilvl="0" w:tplc="04130019">
      <w:start w:val="1"/>
      <w:numFmt w:val="lowerLetter"/>
      <w:lvlText w:val="%1."/>
      <w:lvlJc w:val="left"/>
      <w:pPr>
        <w:ind w:left="720" w:hanging="360"/>
      </w:pPr>
    </w:lvl>
    <w:lvl w:ilvl="1" w:tplc="0413001B">
      <w:start w:val="1"/>
      <w:numFmt w:val="lowerRoman"/>
      <w:lvlText w:val="%2."/>
      <w:lvlJc w:val="righ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3" w15:restartNumberingAfterBreak="0">
    <w:nsid w:val="54C133C0"/>
    <w:multiLevelType w:val="hybridMultilevel"/>
    <w:tmpl w:val="F0BC243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4" w15:restartNumberingAfterBreak="0">
    <w:nsid w:val="575362B2"/>
    <w:multiLevelType w:val="hybridMultilevel"/>
    <w:tmpl w:val="042A09E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5" w15:restartNumberingAfterBreak="0">
    <w:nsid w:val="576809E9"/>
    <w:multiLevelType w:val="hybridMultilevel"/>
    <w:tmpl w:val="F0BC243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5EEE2DA2"/>
    <w:multiLevelType w:val="hybridMultilevel"/>
    <w:tmpl w:val="B9FCADB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7" w15:restartNumberingAfterBreak="0">
    <w:nsid w:val="5F580958"/>
    <w:multiLevelType w:val="hybridMultilevel"/>
    <w:tmpl w:val="5DA8852E"/>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8" w15:restartNumberingAfterBreak="0">
    <w:nsid w:val="607F4350"/>
    <w:multiLevelType w:val="hybridMultilevel"/>
    <w:tmpl w:val="2394405A"/>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9" w15:restartNumberingAfterBreak="0">
    <w:nsid w:val="614D1320"/>
    <w:multiLevelType w:val="hybridMultilevel"/>
    <w:tmpl w:val="E2940412"/>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0" w15:restartNumberingAfterBreak="0">
    <w:nsid w:val="61ED1676"/>
    <w:multiLevelType w:val="hybridMultilevel"/>
    <w:tmpl w:val="B27E259C"/>
    <w:lvl w:ilvl="0" w:tplc="FFFFFFFF">
      <w:start w:val="1"/>
      <w:numFmt w:val="lowerLetter"/>
      <w:lvlText w:val="%1."/>
      <w:lvlJc w:val="left"/>
      <w:pPr>
        <w:ind w:left="720" w:hanging="360"/>
      </w:pPr>
    </w:lvl>
    <w:lvl w:ilvl="1" w:tplc="0413000F">
      <w:start w:val="1"/>
      <w:numFmt w:val="decimal"/>
      <w:lvlText w:val="%2."/>
      <w:lvlJc w:val="left"/>
      <w:pPr>
        <w:ind w:left="1440" w:hanging="360"/>
      </w:pPr>
    </w:lvl>
    <w:lvl w:ilvl="2" w:tplc="FFFFFFFF">
      <w:start w:val="1"/>
      <w:numFmt w:val="bullet"/>
      <w:lvlText w:val=""/>
      <w:lvlJc w:val="left"/>
      <w:pPr>
        <w:ind w:left="2340" w:hanging="360"/>
      </w:pPr>
      <w:rPr>
        <w:rFonts w:ascii="Wingdings" w:eastAsiaTheme="minorHAnsi" w:hAnsi="Wingdings" w:cs="Aria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2DD77FA"/>
    <w:multiLevelType w:val="hybridMultilevel"/>
    <w:tmpl w:val="AFA8380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630C1E78"/>
    <w:multiLevelType w:val="hybridMultilevel"/>
    <w:tmpl w:val="14AC726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3" w15:restartNumberingAfterBreak="0">
    <w:nsid w:val="634D4D45"/>
    <w:multiLevelType w:val="hybridMultilevel"/>
    <w:tmpl w:val="1B1672EC"/>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4" w15:restartNumberingAfterBreak="0">
    <w:nsid w:val="63962E35"/>
    <w:multiLevelType w:val="hybridMultilevel"/>
    <w:tmpl w:val="E2A429E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639D4871"/>
    <w:multiLevelType w:val="multilevel"/>
    <w:tmpl w:val="F838191C"/>
    <w:lvl w:ilvl="0">
      <w:start w:val="1"/>
      <w:numFmt w:val="decimal"/>
      <w:pStyle w:val="Kop1"/>
      <w:lvlText w:val="%1."/>
      <w:lvlJc w:val="left"/>
      <w:pPr>
        <w:ind w:left="454" w:hanging="454"/>
      </w:pPr>
      <w:rPr>
        <w:rFonts w:hint="default"/>
      </w:rPr>
    </w:lvl>
    <w:lvl w:ilvl="1">
      <w:start w:val="1"/>
      <w:numFmt w:val="decimal"/>
      <w:pStyle w:val="Kop2"/>
      <w:lvlText w:val="%1.%2"/>
      <w:lvlJc w:val="left"/>
      <w:pPr>
        <w:ind w:left="680" w:hanging="680"/>
      </w:pPr>
      <w:rPr>
        <w:rFonts w:hint="default"/>
      </w:rPr>
    </w:lvl>
    <w:lvl w:ilvl="2">
      <w:start w:val="1"/>
      <w:numFmt w:val="decimal"/>
      <w:pStyle w:val="Kop3"/>
      <w:lvlText w:val="%1.%2.%3"/>
      <w:lvlJc w:val="left"/>
      <w:pPr>
        <w:ind w:left="794" w:hanging="794"/>
      </w:pPr>
      <w:rPr>
        <w:rFonts w:hint="default"/>
      </w:rPr>
    </w:lvl>
    <w:lvl w:ilvl="3">
      <w:start w:val="1"/>
      <w:numFmt w:val="decimal"/>
      <w:pStyle w:val="Bijlage"/>
      <w:lvlText w:val="Bijlage %4"/>
      <w:lvlJc w:val="left"/>
      <w:pPr>
        <w:ind w:left="1247" w:hanging="124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86" w15:restartNumberingAfterBreak="0">
    <w:nsid w:val="64112D3C"/>
    <w:multiLevelType w:val="hybridMultilevel"/>
    <w:tmpl w:val="2F7048C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7" w15:restartNumberingAfterBreak="0">
    <w:nsid w:val="64F859A2"/>
    <w:multiLevelType w:val="hybridMultilevel"/>
    <w:tmpl w:val="D0A4B46A"/>
    <w:lvl w:ilvl="0" w:tplc="FFFFFFFF">
      <w:start w:val="1"/>
      <w:numFmt w:val="lowerLetter"/>
      <w:lvlText w:val="%1."/>
      <w:lvlJc w:val="left"/>
      <w:pPr>
        <w:ind w:left="720" w:hanging="360"/>
      </w:pPr>
    </w:lvl>
    <w:lvl w:ilvl="1" w:tplc="0413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661A2DAB"/>
    <w:multiLevelType w:val="hybridMultilevel"/>
    <w:tmpl w:val="7EDC4F3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9" w15:restartNumberingAfterBreak="0">
    <w:nsid w:val="6A2716A4"/>
    <w:multiLevelType w:val="hybridMultilevel"/>
    <w:tmpl w:val="1AD23DBA"/>
    <w:lvl w:ilvl="0" w:tplc="B17C90F0">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0" w15:restartNumberingAfterBreak="0">
    <w:nsid w:val="6B3F109A"/>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1" w15:restartNumberingAfterBreak="0">
    <w:nsid w:val="6C0539F1"/>
    <w:multiLevelType w:val="hybridMultilevel"/>
    <w:tmpl w:val="CBB67AF2"/>
    <w:lvl w:ilvl="0" w:tplc="FFFFFFFF">
      <w:start w:val="1"/>
      <w:numFmt w:val="lowerLetter"/>
      <w:lvlText w:val="%1."/>
      <w:lvlJc w:val="left"/>
      <w:pPr>
        <w:ind w:left="720" w:hanging="360"/>
      </w:pPr>
    </w:lvl>
    <w:lvl w:ilvl="1" w:tplc="0413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6CBF2E87"/>
    <w:multiLevelType w:val="hybridMultilevel"/>
    <w:tmpl w:val="3568345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3" w15:restartNumberingAfterBreak="0">
    <w:nsid w:val="6D8F5B7D"/>
    <w:multiLevelType w:val="hybridMultilevel"/>
    <w:tmpl w:val="1C043A24"/>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4" w15:restartNumberingAfterBreak="0">
    <w:nsid w:val="6DC85D50"/>
    <w:multiLevelType w:val="hybridMultilevel"/>
    <w:tmpl w:val="2F8EBE40"/>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5" w15:restartNumberingAfterBreak="0">
    <w:nsid w:val="6DDA1B79"/>
    <w:multiLevelType w:val="hybridMultilevel"/>
    <w:tmpl w:val="70A28AD6"/>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6" w15:restartNumberingAfterBreak="0">
    <w:nsid w:val="6E657AAC"/>
    <w:multiLevelType w:val="hybridMultilevel"/>
    <w:tmpl w:val="9112F592"/>
    <w:lvl w:ilvl="0" w:tplc="FFFFFFFF">
      <w:start w:val="1"/>
      <w:numFmt w:val="lowerRoman"/>
      <w:lvlText w:val="%1."/>
      <w:lvlJc w:val="right"/>
      <w:pPr>
        <w:ind w:left="720" w:hanging="360"/>
      </w:pPr>
    </w:lvl>
    <w:lvl w:ilvl="1" w:tplc="0413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6F2A6268"/>
    <w:multiLevelType w:val="hybridMultilevel"/>
    <w:tmpl w:val="1CFEB54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8" w15:restartNumberingAfterBreak="0">
    <w:nsid w:val="6FD5071F"/>
    <w:multiLevelType w:val="hybridMultilevel"/>
    <w:tmpl w:val="DF5C71AE"/>
    <w:lvl w:ilvl="0" w:tplc="FFFFFFFF">
      <w:start w:val="1"/>
      <w:numFmt w:val="lowerLetter"/>
      <w:lvlText w:val="%1."/>
      <w:lvlJc w:val="left"/>
      <w:pPr>
        <w:ind w:left="720" w:hanging="360"/>
      </w:pPr>
    </w:lvl>
    <w:lvl w:ilvl="1" w:tplc="0413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706B033F"/>
    <w:multiLevelType w:val="hybridMultilevel"/>
    <w:tmpl w:val="8EA86F78"/>
    <w:lvl w:ilvl="0" w:tplc="04130019">
      <w:start w:val="1"/>
      <w:numFmt w:val="lowerLetter"/>
      <w:lvlText w:val="%1."/>
      <w:lvlJc w:val="left"/>
      <w:pPr>
        <w:ind w:left="774" w:hanging="360"/>
      </w:pPr>
    </w:lvl>
    <w:lvl w:ilvl="1" w:tplc="04130019" w:tentative="1">
      <w:start w:val="1"/>
      <w:numFmt w:val="lowerLetter"/>
      <w:lvlText w:val="%2."/>
      <w:lvlJc w:val="left"/>
      <w:pPr>
        <w:ind w:left="1494" w:hanging="360"/>
      </w:pPr>
    </w:lvl>
    <w:lvl w:ilvl="2" w:tplc="0413001B" w:tentative="1">
      <w:start w:val="1"/>
      <w:numFmt w:val="lowerRoman"/>
      <w:lvlText w:val="%3."/>
      <w:lvlJc w:val="right"/>
      <w:pPr>
        <w:ind w:left="2214" w:hanging="180"/>
      </w:pPr>
    </w:lvl>
    <w:lvl w:ilvl="3" w:tplc="0413000F" w:tentative="1">
      <w:start w:val="1"/>
      <w:numFmt w:val="decimal"/>
      <w:lvlText w:val="%4."/>
      <w:lvlJc w:val="left"/>
      <w:pPr>
        <w:ind w:left="2934" w:hanging="360"/>
      </w:pPr>
    </w:lvl>
    <w:lvl w:ilvl="4" w:tplc="04130019" w:tentative="1">
      <w:start w:val="1"/>
      <w:numFmt w:val="lowerLetter"/>
      <w:lvlText w:val="%5."/>
      <w:lvlJc w:val="left"/>
      <w:pPr>
        <w:ind w:left="3654" w:hanging="360"/>
      </w:pPr>
    </w:lvl>
    <w:lvl w:ilvl="5" w:tplc="0413001B" w:tentative="1">
      <w:start w:val="1"/>
      <w:numFmt w:val="lowerRoman"/>
      <w:lvlText w:val="%6."/>
      <w:lvlJc w:val="right"/>
      <w:pPr>
        <w:ind w:left="4374" w:hanging="180"/>
      </w:pPr>
    </w:lvl>
    <w:lvl w:ilvl="6" w:tplc="0413000F" w:tentative="1">
      <w:start w:val="1"/>
      <w:numFmt w:val="decimal"/>
      <w:lvlText w:val="%7."/>
      <w:lvlJc w:val="left"/>
      <w:pPr>
        <w:ind w:left="5094" w:hanging="360"/>
      </w:pPr>
    </w:lvl>
    <w:lvl w:ilvl="7" w:tplc="04130019" w:tentative="1">
      <w:start w:val="1"/>
      <w:numFmt w:val="lowerLetter"/>
      <w:lvlText w:val="%8."/>
      <w:lvlJc w:val="left"/>
      <w:pPr>
        <w:ind w:left="5814" w:hanging="360"/>
      </w:pPr>
    </w:lvl>
    <w:lvl w:ilvl="8" w:tplc="0413001B" w:tentative="1">
      <w:start w:val="1"/>
      <w:numFmt w:val="lowerRoman"/>
      <w:lvlText w:val="%9."/>
      <w:lvlJc w:val="right"/>
      <w:pPr>
        <w:ind w:left="6534" w:hanging="180"/>
      </w:pPr>
    </w:lvl>
  </w:abstractNum>
  <w:abstractNum w:abstractNumId="100" w15:restartNumberingAfterBreak="0">
    <w:nsid w:val="7431589A"/>
    <w:multiLevelType w:val="hybridMultilevel"/>
    <w:tmpl w:val="0D9C7B9A"/>
    <w:lvl w:ilvl="0" w:tplc="EAA2E5A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1" w15:restartNumberingAfterBreak="0">
    <w:nsid w:val="75AA3AE7"/>
    <w:multiLevelType w:val="hybridMultilevel"/>
    <w:tmpl w:val="00AE4AC2"/>
    <w:lvl w:ilvl="0" w:tplc="04130019">
      <w:start w:val="1"/>
      <w:numFmt w:val="lowerLetter"/>
      <w:lvlText w:val="%1."/>
      <w:lvlJc w:val="left"/>
      <w:pPr>
        <w:ind w:left="720" w:hanging="360"/>
      </w:pPr>
    </w:lvl>
    <w:lvl w:ilvl="1" w:tplc="0413000F">
      <w:start w:val="1"/>
      <w:numFmt w:val="decimal"/>
      <w:lvlText w:val="%2."/>
      <w:lvlJc w:val="left"/>
      <w:pPr>
        <w:ind w:left="1068"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2" w15:restartNumberingAfterBreak="0">
    <w:nsid w:val="760A2E20"/>
    <w:multiLevelType w:val="hybridMultilevel"/>
    <w:tmpl w:val="FB92BB22"/>
    <w:lvl w:ilvl="0" w:tplc="0413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779D0E6B"/>
    <w:multiLevelType w:val="multilevel"/>
    <w:tmpl w:val="B72EF5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4" w15:restartNumberingAfterBreak="0">
    <w:nsid w:val="7AC0779C"/>
    <w:multiLevelType w:val="hybridMultilevel"/>
    <w:tmpl w:val="D1065CF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5" w15:restartNumberingAfterBreak="0">
    <w:nsid w:val="7B332712"/>
    <w:multiLevelType w:val="hybridMultilevel"/>
    <w:tmpl w:val="AFA83806"/>
    <w:lvl w:ilvl="0" w:tplc="FFFFFFFF">
      <w:start w:val="1"/>
      <w:numFmt w:val="lowerLetter"/>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6" w15:restartNumberingAfterBreak="0">
    <w:nsid w:val="7B386759"/>
    <w:multiLevelType w:val="hybridMultilevel"/>
    <w:tmpl w:val="5DA8852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7B8021A2"/>
    <w:multiLevelType w:val="hybridMultilevel"/>
    <w:tmpl w:val="E0B63EC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8" w15:restartNumberingAfterBreak="0">
    <w:nsid w:val="7D4D4A54"/>
    <w:multiLevelType w:val="hybridMultilevel"/>
    <w:tmpl w:val="7DE40072"/>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9" w15:restartNumberingAfterBreak="0">
    <w:nsid w:val="7F385BC8"/>
    <w:multiLevelType w:val="hybridMultilevel"/>
    <w:tmpl w:val="FFFFFFFF"/>
    <w:lvl w:ilvl="0" w:tplc="62C0BB9C">
      <w:start w:val="1"/>
      <w:numFmt w:val="lowerLetter"/>
      <w:lvlText w:val="%1."/>
      <w:lvlJc w:val="left"/>
      <w:pPr>
        <w:ind w:left="720" w:hanging="360"/>
      </w:pPr>
    </w:lvl>
    <w:lvl w:ilvl="1" w:tplc="EC4834D0">
      <w:start w:val="1"/>
      <w:numFmt w:val="lowerLetter"/>
      <w:lvlText w:val="%2."/>
      <w:lvlJc w:val="left"/>
      <w:pPr>
        <w:ind w:left="1440" w:hanging="360"/>
      </w:pPr>
    </w:lvl>
    <w:lvl w:ilvl="2" w:tplc="7E88BD68">
      <w:start w:val="1"/>
      <w:numFmt w:val="lowerRoman"/>
      <w:lvlText w:val="%3."/>
      <w:lvlJc w:val="right"/>
      <w:pPr>
        <w:ind w:left="2160" w:hanging="180"/>
      </w:pPr>
    </w:lvl>
    <w:lvl w:ilvl="3" w:tplc="CFD6BBFE">
      <w:start w:val="1"/>
      <w:numFmt w:val="decimal"/>
      <w:lvlText w:val="%4."/>
      <w:lvlJc w:val="left"/>
      <w:pPr>
        <w:ind w:left="2880" w:hanging="360"/>
      </w:pPr>
    </w:lvl>
    <w:lvl w:ilvl="4" w:tplc="8A82330C">
      <w:start w:val="1"/>
      <w:numFmt w:val="lowerLetter"/>
      <w:lvlText w:val="%5."/>
      <w:lvlJc w:val="left"/>
      <w:pPr>
        <w:ind w:left="3600" w:hanging="360"/>
      </w:pPr>
    </w:lvl>
    <w:lvl w:ilvl="5" w:tplc="D9228740">
      <w:start w:val="1"/>
      <w:numFmt w:val="lowerRoman"/>
      <w:lvlText w:val="%6."/>
      <w:lvlJc w:val="right"/>
      <w:pPr>
        <w:ind w:left="4320" w:hanging="180"/>
      </w:pPr>
    </w:lvl>
    <w:lvl w:ilvl="6" w:tplc="31ECA2C0">
      <w:start w:val="1"/>
      <w:numFmt w:val="decimal"/>
      <w:lvlText w:val="%7."/>
      <w:lvlJc w:val="left"/>
      <w:pPr>
        <w:ind w:left="5040" w:hanging="360"/>
      </w:pPr>
    </w:lvl>
    <w:lvl w:ilvl="7" w:tplc="501CD952">
      <w:start w:val="1"/>
      <w:numFmt w:val="lowerLetter"/>
      <w:lvlText w:val="%8."/>
      <w:lvlJc w:val="left"/>
      <w:pPr>
        <w:ind w:left="5760" w:hanging="360"/>
      </w:pPr>
    </w:lvl>
    <w:lvl w:ilvl="8" w:tplc="A7AA9926">
      <w:start w:val="1"/>
      <w:numFmt w:val="lowerRoman"/>
      <w:lvlText w:val="%9."/>
      <w:lvlJc w:val="right"/>
      <w:pPr>
        <w:ind w:left="6480" w:hanging="180"/>
      </w:pPr>
    </w:lvl>
  </w:abstractNum>
  <w:abstractNum w:abstractNumId="110" w15:restartNumberingAfterBreak="0">
    <w:nsid w:val="7FE965AF"/>
    <w:multiLevelType w:val="hybridMultilevel"/>
    <w:tmpl w:val="4DFEA0F6"/>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9"/>
  </w:num>
  <w:num w:numId="2">
    <w:abstractNumId w:val="90"/>
  </w:num>
  <w:num w:numId="3">
    <w:abstractNumId w:val="5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68"/>
  </w:num>
  <w:num w:numId="15">
    <w:abstractNumId w:val="66"/>
  </w:num>
  <w:num w:numId="16">
    <w:abstractNumId w:val="85"/>
  </w:num>
  <w:num w:numId="17">
    <w:abstractNumId w:val="53"/>
  </w:num>
  <w:num w:numId="18">
    <w:abstractNumId w:val="37"/>
  </w:num>
  <w:num w:numId="19">
    <w:abstractNumId w:val="26"/>
  </w:num>
  <w:num w:numId="20">
    <w:abstractNumId w:val="58"/>
  </w:num>
  <w:num w:numId="21">
    <w:abstractNumId w:val="104"/>
  </w:num>
  <w:num w:numId="22">
    <w:abstractNumId w:val="31"/>
  </w:num>
  <w:num w:numId="23">
    <w:abstractNumId w:val="73"/>
  </w:num>
  <w:num w:numId="24">
    <w:abstractNumId w:val="92"/>
  </w:num>
  <w:num w:numId="25">
    <w:abstractNumId w:val="70"/>
  </w:num>
  <w:num w:numId="26">
    <w:abstractNumId w:val="82"/>
  </w:num>
  <w:num w:numId="27">
    <w:abstractNumId w:val="97"/>
  </w:num>
  <w:num w:numId="28">
    <w:abstractNumId w:val="46"/>
  </w:num>
  <w:num w:numId="29">
    <w:abstractNumId w:val="57"/>
  </w:num>
  <w:num w:numId="30">
    <w:abstractNumId w:val="39"/>
  </w:num>
  <w:num w:numId="31">
    <w:abstractNumId w:val="107"/>
  </w:num>
  <w:num w:numId="32">
    <w:abstractNumId w:val="13"/>
  </w:num>
  <w:num w:numId="33">
    <w:abstractNumId w:val="24"/>
  </w:num>
  <w:num w:numId="34">
    <w:abstractNumId w:val="51"/>
  </w:num>
  <w:num w:numId="35">
    <w:abstractNumId w:val="47"/>
  </w:num>
  <w:num w:numId="36">
    <w:abstractNumId w:val="71"/>
  </w:num>
  <w:num w:numId="37">
    <w:abstractNumId w:val="62"/>
  </w:num>
  <w:num w:numId="38">
    <w:abstractNumId w:val="72"/>
  </w:num>
  <w:num w:numId="39">
    <w:abstractNumId w:val="60"/>
  </w:num>
  <w:num w:numId="40">
    <w:abstractNumId w:val="79"/>
  </w:num>
  <w:num w:numId="41">
    <w:abstractNumId w:val="43"/>
  </w:num>
  <w:num w:numId="42">
    <w:abstractNumId w:val="32"/>
  </w:num>
  <w:num w:numId="43">
    <w:abstractNumId w:val="38"/>
  </w:num>
  <w:num w:numId="44">
    <w:abstractNumId w:val="20"/>
  </w:num>
  <w:num w:numId="45">
    <w:abstractNumId w:val="17"/>
  </w:num>
  <w:num w:numId="46">
    <w:abstractNumId w:val="19"/>
  </w:num>
  <w:num w:numId="47">
    <w:abstractNumId w:val="110"/>
  </w:num>
  <w:num w:numId="48">
    <w:abstractNumId w:val="99"/>
  </w:num>
  <w:num w:numId="49">
    <w:abstractNumId w:val="63"/>
  </w:num>
  <w:num w:numId="50">
    <w:abstractNumId w:val="22"/>
  </w:num>
  <w:num w:numId="51">
    <w:abstractNumId w:val="30"/>
  </w:num>
  <w:num w:numId="52">
    <w:abstractNumId w:val="54"/>
  </w:num>
  <w:num w:numId="53">
    <w:abstractNumId w:val="108"/>
  </w:num>
  <w:num w:numId="54">
    <w:abstractNumId w:val="67"/>
  </w:num>
  <w:num w:numId="55">
    <w:abstractNumId w:val="15"/>
  </w:num>
  <w:num w:numId="56">
    <w:abstractNumId w:val="93"/>
  </w:num>
  <w:num w:numId="57">
    <w:abstractNumId w:val="56"/>
  </w:num>
  <w:num w:numId="58">
    <w:abstractNumId w:val="95"/>
  </w:num>
  <w:num w:numId="59">
    <w:abstractNumId w:val="16"/>
  </w:num>
  <w:num w:numId="60">
    <w:abstractNumId w:val="44"/>
  </w:num>
  <w:num w:numId="61">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9"/>
  </w:num>
  <w:num w:numId="63">
    <w:abstractNumId w:val="11"/>
  </w:num>
  <w:num w:numId="64">
    <w:abstractNumId w:val="36"/>
  </w:num>
  <w:num w:numId="65">
    <w:abstractNumId w:val="33"/>
  </w:num>
  <w:num w:numId="66">
    <w:abstractNumId w:val="78"/>
  </w:num>
  <w:num w:numId="67">
    <w:abstractNumId w:val="50"/>
  </w:num>
  <w:num w:numId="68">
    <w:abstractNumId w:val="75"/>
  </w:num>
  <w:num w:numId="69">
    <w:abstractNumId w:val="10"/>
  </w:num>
  <w:num w:numId="70">
    <w:abstractNumId w:val="103"/>
  </w:num>
  <w:num w:numId="71">
    <w:abstractNumId w:val="55"/>
  </w:num>
  <w:num w:numId="72">
    <w:abstractNumId w:val="25"/>
  </w:num>
  <w:num w:numId="73">
    <w:abstractNumId w:val="23"/>
  </w:num>
  <w:num w:numId="74">
    <w:abstractNumId w:val="109"/>
  </w:num>
  <w:num w:numId="75">
    <w:abstractNumId w:val="41"/>
  </w:num>
  <w:num w:numId="76">
    <w:abstractNumId w:val="45"/>
  </w:num>
  <w:num w:numId="77">
    <w:abstractNumId w:val="102"/>
  </w:num>
  <w:num w:numId="78">
    <w:abstractNumId w:val="28"/>
  </w:num>
  <w:num w:numId="79">
    <w:abstractNumId w:val="18"/>
  </w:num>
  <w:num w:numId="80">
    <w:abstractNumId w:val="76"/>
  </w:num>
  <w:num w:numId="81">
    <w:abstractNumId w:val="40"/>
  </w:num>
  <w:num w:numId="82">
    <w:abstractNumId w:val="65"/>
  </w:num>
  <w:num w:numId="83">
    <w:abstractNumId w:val="80"/>
  </w:num>
  <w:num w:numId="84">
    <w:abstractNumId w:val="86"/>
  </w:num>
  <w:num w:numId="85">
    <w:abstractNumId w:val="12"/>
  </w:num>
  <w:num w:numId="86">
    <w:abstractNumId w:val="87"/>
  </w:num>
  <w:num w:numId="87">
    <w:abstractNumId w:val="34"/>
  </w:num>
  <w:num w:numId="88">
    <w:abstractNumId w:val="74"/>
  </w:num>
  <w:num w:numId="89">
    <w:abstractNumId w:val="94"/>
  </w:num>
  <w:num w:numId="90">
    <w:abstractNumId w:val="27"/>
  </w:num>
  <w:num w:numId="91">
    <w:abstractNumId w:val="21"/>
  </w:num>
  <w:num w:numId="92">
    <w:abstractNumId w:val="49"/>
  </w:num>
  <w:num w:numId="93">
    <w:abstractNumId w:val="106"/>
  </w:num>
  <w:num w:numId="94">
    <w:abstractNumId w:val="84"/>
  </w:num>
  <w:num w:numId="95">
    <w:abstractNumId w:val="98"/>
  </w:num>
  <w:num w:numId="96">
    <w:abstractNumId w:val="83"/>
  </w:num>
  <w:num w:numId="97">
    <w:abstractNumId w:val="69"/>
  </w:num>
  <w:num w:numId="98">
    <w:abstractNumId w:val="42"/>
  </w:num>
  <w:num w:numId="99">
    <w:abstractNumId w:val="35"/>
  </w:num>
  <w:num w:numId="100">
    <w:abstractNumId w:val="101"/>
  </w:num>
  <w:num w:numId="101">
    <w:abstractNumId w:val="61"/>
  </w:num>
  <w:num w:numId="102">
    <w:abstractNumId w:val="96"/>
  </w:num>
  <w:num w:numId="103">
    <w:abstractNumId w:val="91"/>
  </w:num>
  <w:num w:numId="104">
    <w:abstractNumId w:val="89"/>
  </w:num>
  <w:num w:numId="105">
    <w:abstractNumId w:val="48"/>
  </w:num>
  <w:num w:numId="106">
    <w:abstractNumId w:val="105"/>
  </w:num>
  <w:num w:numId="107">
    <w:abstractNumId w:val="81"/>
  </w:num>
  <w:num w:numId="108">
    <w:abstractNumId w:val="88"/>
  </w:num>
  <w:num w:numId="109">
    <w:abstractNumId w:val="100"/>
  </w:num>
  <w:num w:numId="110">
    <w:abstractNumId w:val="64"/>
  </w:num>
  <w:num w:numId="111">
    <w:abstractNumId w:val="14"/>
  </w:num>
  <w:numIdMacAtCleanup w:val="10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Kakes">
    <w15:presenceInfo w15:providerId="AD" w15:userId="S::emma.kakes@rho.nl::6927b2d3-825a-4554-aa1c-9de0c7f021be"/>
  </w15:person>
  <w15:person w15:author="Martine Rotte">
    <w15:presenceInfo w15:providerId="AD" w15:userId="S::Martine.Rotte@anteagroup.nl::2496b8b1-d6d4-49be-9ce2-b01bf209ab2c"/>
  </w15:person>
  <w15:person w15:author="Martine Rotte [2]">
    <w15:presenceInfo w15:providerId="AD" w15:userId="S::martine.rotte_anteagroup.nl#ext#@rhoadviseursnl.onmicrosoft.com::ddce7f52-b53b-40fd-981f-88258f790c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F7"/>
    <w:rsid w:val="00000170"/>
    <w:rsid w:val="00000786"/>
    <w:rsid w:val="0000100C"/>
    <w:rsid w:val="000015B5"/>
    <w:rsid w:val="000019BF"/>
    <w:rsid w:val="000022C2"/>
    <w:rsid w:val="000029BD"/>
    <w:rsid w:val="00002F4A"/>
    <w:rsid w:val="0000356E"/>
    <w:rsid w:val="000035B7"/>
    <w:rsid w:val="00003666"/>
    <w:rsid w:val="00003EE0"/>
    <w:rsid w:val="00003F57"/>
    <w:rsid w:val="0000575E"/>
    <w:rsid w:val="00005FE5"/>
    <w:rsid w:val="0001103C"/>
    <w:rsid w:val="00011130"/>
    <w:rsid w:val="00011E22"/>
    <w:rsid w:val="00013799"/>
    <w:rsid w:val="000159DA"/>
    <w:rsid w:val="00016A26"/>
    <w:rsid w:val="00016BA1"/>
    <w:rsid w:val="00017FAB"/>
    <w:rsid w:val="00020BB3"/>
    <w:rsid w:val="000211FB"/>
    <w:rsid w:val="0002151A"/>
    <w:rsid w:val="00021B23"/>
    <w:rsid w:val="000222AA"/>
    <w:rsid w:val="0002587B"/>
    <w:rsid w:val="000265FA"/>
    <w:rsid w:val="000278D3"/>
    <w:rsid w:val="0003132C"/>
    <w:rsid w:val="00031A46"/>
    <w:rsid w:val="00031A9B"/>
    <w:rsid w:val="00032149"/>
    <w:rsid w:val="00033F72"/>
    <w:rsid w:val="00035E2B"/>
    <w:rsid w:val="00040E27"/>
    <w:rsid w:val="0004180C"/>
    <w:rsid w:val="000425FE"/>
    <w:rsid w:val="000428F6"/>
    <w:rsid w:val="00042936"/>
    <w:rsid w:val="00042BBC"/>
    <w:rsid w:val="00043B36"/>
    <w:rsid w:val="00044F8B"/>
    <w:rsid w:val="000463ED"/>
    <w:rsid w:val="0004663A"/>
    <w:rsid w:val="00046FD8"/>
    <w:rsid w:val="000476F3"/>
    <w:rsid w:val="000506A5"/>
    <w:rsid w:val="00051408"/>
    <w:rsid w:val="000528FE"/>
    <w:rsid w:val="000529E7"/>
    <w:rsid w:val="000530A7"/>
    <w:rsid w:val="00054A59"/>
    <w:rsid w:val="00057AA4"/>
    <w:rsid w:val="0006018E"/>
    <w:rsid w:val="00060EFA"/>
    <w:rsid w:val="00062545"/>
    <w:rsid w:val="00063B43"/>
    <w:rsid w:val="0006443A"/>
    <w:rsid w:val="00064A6D"/>
    <w:rsid w:val="00066DFF"/>
    <w:rsid w:val="00067A65"/>
    <w:rsid w:val="00071370"/>
    <w:rsid w:val="00071777"/>
    <w:rsid w:val="00071A8D"/>
    <w:rsid w:val="00071ED3"/>
    <w:rsid w:val="00072F30"/>
    <w:rsid w:val="000737A1"/>
    <w:rsid w:val="00074508"/>
    <w:rsid w:val="00074757"/>
    <w:rsid w:val="0007619C"/>
    <w:rsid w:val="000768D5"/>
    <w:rsid w:val="00076E91"/>
    <w:rsid w:val="00077E81"/>
    <w:rsid w:val="000802C0"/>
    <w:rsid w:val="00082FCF"/>
    <w:rsid w:val="00085D08"/>
    <w:rsid w:val="000869DD"/>
    <w:rsid w:val="00086B36"/>
    <w:rsid w:val="00087985"/>
    <w:rsid w:val="00090C7B"/>
    <w:rsid w:val="000922E2"/>
    <w:rsid w:val="00094313"/>
    <w:rsid w:val="00094F4F"/>
    <w:rsid w:val="00095116"/>
    <w:rsid w:val="00095548"/>
    <w:rsid w:val="0009602E"/>
    <w:rsid w:val="000974CE"/>
    <w:rsid w:val="000A118C"/>
    <w:rsid w:val="000A1D00"/>
    <w:rsid w:val="000A1EA8"/>
    <w:rsid w:val="000A5382"/>
    <w:rsid w:val="000A5909"/>
    <w:rsid w:val="000B11AB"/>
    <w:rsid w:val="000B1830"/>
    <w:rsid w:val="000B1855"/>
    <w:rsid w:val="000B1DA5"/>
    <w:rsid w:val="000B2620"/>
    <w:rsid w:val="000B293B"/>
    <w:rsid w:val="000B3F75"/>
    <w:rsid w:val="000B539D"/>
    <w:rsid w:val="000B642F"/>
    <w:rsid w:val="000B669F"/>
    <w:rsid w:val="000B6DC0"/>
    <w:rsid w:val="000B724C"/>
    <w:rsid w:val="000B756A"/>
    <w:rsid w:val="000C13AD"/>
    <w:rsid w:val="000C194E"/>
    <w:rsid w:val="000C4759"/>
    <w:rsid w:val="000C4C50"/>
    <w:rsid w:val="000D0B04"/>
    <w:rsid w:val="000D191B"/>
    <w:rsid w:val="000D3B80"/>
    <w:rsid w:val="000D3D01"/>
    <w:rsid w:val="000D3E4E"/>
    <w:rsid w:val="000D4953"/>
    <w:rsid w:val="000D4A50"/>
    <w:rsid w:val="000D55F8"/>
    <w:rsid w:val="000D5A3C"/>
    <w:rsid w:val="000D6503"/>
    <w:rsid w:val="000E09F0"/>
    <w:rsid w:val="000E0B80"/>
    <w:rsid w:val="000E1127"/>
    <w:rsid w:val="000E1C5D"/>
    <w:rsid w:val="000E38AB"/>
    <w:rsid w:val="000E5265"/>
    <w:rsid w:val="000F15D4"/>
    <w:rsid w:val="000F1D88"/>
    <w:rsid w:val="000F1E83"/>
    <w:rsid w:val="000F2614"/>
    <w:rsid w:val="000F297F"/>
    <w:rsid w:val="000F387E"/>
    <w:rsid w:val="000F5145"/>
    <w:rsid w:val="000F68AC"/>
    <w:rsid w:val="000F6C01"/>
    <w:rsid w:val="000F778C"/>
    <w:rsid w:val="000F7D89"/>
    <w:rsid w:val="00104966"/>
    <w:rsid w:val="0010673A"/>
    <w:rsid w:val="001068D3"/>
    <w:rsid w:val="00107B79"/>
    <w:rsid w:val="00113B3F"/>
    <w:rsid w:val="0011527F"/>
    <w:rsid w:val="00115E77"/>
    <w:rsid w:val="0011725B"/>
    <w:rsid w:val="00117392"/>
    <w:rsid w:val="00117608"/>
    <w:rsid w:val="001200F8"/>
    <w:rsid w:val="001209CF"/>
    <w:rsid w:val="001211C0"/>
    <w:rsid w:val="001213B3"/>
    <w:rsid w:val="00121C64"/>
    <w:rsid w:val="00121EBE"/>
    <w:rsid w:val="00123AD8"/>
    <w:rsid w:val="001247E9"/>
    <w:rsid w:val="00124EA1"/>
    <w:rsid w:val="00126D27"/>
    <w:rsid w:val="00127958"/>
    <w:rsid w:val="00131102"/>
    <w:rsid w:val="00132890"/>
    <w:rsid w:val="001338D1"/>
    <w:rsid w:val="00133E09"/>
    <w:rsid w:val="0013516B"/>
    <w:rsid w:val="00136AAF"/>
    <w:rsid w:val="001374D1"/>
    <w:rsid w:val="00140CA1"/>
    <w:rsid w:val="0014135C"/>
    <w:rsid w:val="00141389"/>
    <w:rsid w:val="00141717"/>
    <w:rsid w:val="0014292F"/>
    <w:rsid w:val="00143573"/>
    <w:rsid w:val="00143CAE"/>
    <w:rsid w:val="00144845"/>
    <w:rsid w:val="001454C3"/>
    <w:rsid w:val="00146077"/>
    <w:rsid w:val="00146D83"/>
    <w:rsid w:val="001527C4"/>
    <w:rsid w:val="00152830"/>
    <w:rsid w:val="00153157"/>
    <w:rsid w:val="00153B0F"/>
    <w:rsid w:val="00153C7D"/>
    <w:rsid w:val="00153E28"/>
    <w:rsid w:val="00154ADF"/>
    <w:rsid w:val="00155CA2"/>
    <w:rsid w:val="001579B7"/>
    <w:rsid w:val="00160386"/>
    <w:rsid w:val="001607D8"/>
    <w:rsid w:val="00160C79"/>
    <w:rsid w:val="00164A8E"/>
    <w:rsid w:val="00164ECF"/>
    <w:rsid w:val="00164F8B"/>
    <w:rsid w:val="001656B8"/>
    <w:rsid w:val="00166D47"/>
    <w:rsid w:val="00167381"/>
    <w:rsid w:val="00172E27"/>
    <w:rsid w:val="00174964"/>
    <w:rsid w:val="00174D83"/>
    <w:rsid w:val="00176392"/>
    <w:rsid w:val="00176B46"/>
    <w:rsid w:val="00180297"/>
    <w:rsid w:val="00180F5F"/>
    <w:rsid w:val="0018137A"/>
    <w:rsid w:val="00182255"/>
    <w:rsid w:val="0018447E"/>
    <w:rsid w:val="0018659A"/>
    <w:rsid w:val="00186FBF"/>
    <w:rsid w:val="001917B4"/>
    <w:rsid w:val="001926A7"/>
    <w:rsid w:val="001977E5"/>
    <w:rsid w:val="001A1CFA"/>
    <w:rsid w:val="001A3A3F"/>
    <w:rsid w:val="001A64A5"/>
    <w:rsid w:val="001A682A"/>
    <w:rsid w:val="001A68F5"/>
    <w:rsid w:val="001A7B87"/>
    <w:rsid w:val="001B1678"/>
    <w:rsid w:val="001B1BDD"/>
    <w:rsid w:val="001B6190"/>
    <w:rsid w:val="001C1FCF"/>
    <w:rsid w:val="001C27C2"/>
    <w:rsid w:val="001C74C6"/>
    <w:rsid w:val="001C7FA1"/>
    <w:rsid w:val="001D06C8"/>
    <w:rsid w:val="001D1A36"/>
    <w:rsid w:val="001D321A"/>
    <w:rsid w:val="001D3F70"/>
    <w:rsid w:val="001D42A9"/>
    <w:rsid w:val="001D4964"/>
    <w:rsid w:val="001D6B62"/>
    <w:rsid w:val="001D78F4"/>
    <w:rsid w:val="001E076E"/>
    <w:rsid w:val="001E2106"/>
    <w:rsid w:val="001E3990"/>
    <w:rsid w:val="001E4FA5"/>
    <w:rsid w:val="001E6A95"/>
    <w:rsid w:val="001E73C8"/>
    <w:rsid w:val="001F000F"/>
    <w:rsid w:val="001F0EAE"/>
    <w:rsid w:val="001F2B1E"/>
    <w:rsid w:val="001F2FB1"/>
    <w:rsid w:val="001F35A5"/>
    <w:rsid w:val="001F44CD"/>
    <w:rsid w:val="001F4C1F"/>
    <w:rsid w:val="00201D26"/>
    <w:rsid w:val="00203286"/>
    <w:rsid w:val="00204B5C"/>
    <w:rsid w:val="00204C92"/>
    <w:rsid w:val="002052D2"/>
    <w:rsid w:val="0021003E"/>
    <w:rsid w:val="0021058F"/>
    <w:rsid w:val="002117F6"/>
    <w:rsid w:val="00212A15"/>
    <w:rsid w:val="002137A5"/>
    <w:rsid w:val="00213F1E"/>
    <w:rsid w:val="0021431B"/>
    <w:rsid w:val="00214EA6"/>
    <w:rsid w:val="0022044D"/>
    <w:rsid w:val="00220C65"/>
    <w:rsid w:val="00221914"/>
    <w:rsid w:val="00221FF7"/>
    <w:rsid w:val="002221D9"/>
    <w:rsid w:val="00222F6D"/>
    <w:rsid w:val="00223213"/>
    <w:rsid w:val="002244B0"/>
    <w:rsid w:val="0022525E"/>
    <w:rsid w:val="0022627D"/>
    <w:rsid w:val="002273C8"/>
    <w:rsid w:val="002273D7"/>
    <w:rsid w:val="00231A78"/>
    <w:rsid w:val="00231AFE"/>
    <w:rsid w:val="00231DDE"/>
    <w:rsid w:val="002330FA"/>
    <w:rsid w:val="002338DA"/>
    <w:rsid w:val="002344A2"/>
    <w:rsid w:val="00234582"/>
    <w:rsid w:val="00234ABC"/>
    <w:rsid w:val="002352AB"/>
    <w:rsid w:val="00236337"/>
    <w:rsid w:val="00241537"/>
    <w:rsid w:val="00244402"/>
    <w:rsid w:val="00247E79"/>
    <w:rsid w:val="00251285"/>
    <w:rsid w:val="00251E67"/>
    <w:rsid w:val="00253D46"/>
    <w:rsid w:val="00254ECC"/>
    <w:rsid w:val="00256EC6"/>
    <w:rsid w:val="002603DB"/>
    <w:rsid w:val="00263E5A"/>
    <w:rsid w:val="0026707F"/>
    <w:rsid w:val="00267951"/>
    <w:rsid w:val="00271825"/>
    <w:rsid w:val="002720DD"/>
    <w:rsid w:val="00272F02"/>
    <w:rsid w:val="0027311D"/>
    <w:rsid w:val="00276254"/>
    <w:rsid w:val="00276CBF"/>
    <w:rsid w:val="00277241"/>
    <w:rsid w:val="002775A0"/>
    <w:rsid w:val="00282611"/>
    <w:rsid w:val="0028314C"/>
    <w:rsid w:val="002837B0"/>
    <w:rsid w:val="0028402B"/>
    <w:rsid w:val="00284404"/>
    <w:rsid w:val="0028440D"/>
    <w:rsid w:val="002850B0"/>
    <w:rsid w:val="002850B2"/>
    <w:rsid w:val="00291C2A"/>
    <w:rsid w:val="0029207C"/>
    <w:rsid w:val="002921E8"/>
    <w:rsid w:val="00292979"/>
    <w:rsid w:val="00292E35"/>
    <w:rsid w:val="0029360D"/>
    <w:rsid w:val="00293CC9"/>
    <w:rsid w:val="00294B3A"/>
    <w:rsid w:val="00295392"/>
    <w:rsid w:val="00296072"/>
    <w:rsid w:val="00297BBF"/>
    <w:rsid w:val="002A0608"/>
    <w:rsid w:val="002A0CD1"/>
    <w:rsid w:val="002A10D7"/>
    <w:rsid w:val="002A14EB"/>
    <w:rsid w:val="002A1FA8"/>
    <w:rsid w:val="002A3B45"/>
    <w:rsid w:val="002A455F"/>
    <w:rsid w:val="002A761A"/>
    <w:rsid w:val="002B0C50"/>
    <w:rsid w:val="002B113B"/>
    <w:rsid w:val="002B11F7"/>
    <w:rsid w:val="002B30C8"/>
    <w:rsid w:val="002B3850"/>
    <w:rsid w:val="002B3CAE"/>
    <w:rsid w:val="002B46EE"/>
    <w:rsid w:val="002B4EFE"/>
    <w:rsid w:val="002B65B2"/>
    <w:rsid w:val="002B667D"/>
    <w:rsid w:val="002C03BC"/>
    <w:rsid w:val="002C3113"/>
    <w:rsid w:val="002C3E3D"/>
    <w:rsid w:val="002C3E54"/>
    <w:rsid w:val="002C4A68"/>
    <w:rsid w:val="002C59E8"/>
    <w:rsid w:val="002C7579"/>
    <w:rsid w:val="002C7B6C"/>
    <w:rsid w:val="002D111D"/>
    <w:rsid w:val="002D27B7"/>
    <w:rsid w:val="002D2907"/>
    <w:rsid w:val="002D345A"/>
    <w:rsid w:val="002D3D30"/>
    <w:rsid w:val="002D481A"/>
    <w:rsid w:val="002D4A35"/>
    <w:rsid w:val="002D5188"/>
    <w:rsid w:val="002D6138"/>
    <w:rsid w:val="002D72D2"/>
    <w:rsid w:val="002D740A"/>
    <w:rsid w:val="002D7522"/>
    <w:rsid w:val="002D7BE7"/>
    <w:rsid w:val="002D7E2A"/>
    <w:rsid w:val="002D7F0C"/>
    <w:rsid w:val="002E1550"/>
    <w:rsid w:val="002E32B5"/>
    <w:rsid w:val="002E38B5"/>
    <w:rsid w:val="002E4C1C"/>
    <w:rsid w:val="002E5ECF"/>
    <w:rsid w:val="002E61FC"/>
    <w:rsid w:val="002F0452"/>
    <w:rsid w:val="002F06D7"/>
    <w:rsid w:val="002F294D"/>
    <w:rsid w:val="002F36B9"/>
    <w:rsid w:val="002F4292"/>
    <w:rsid w:val="002F534C"/>
    <w:rsid w:val="002F584D"/>
    <w:rsid w:val="0030136B"/>
    <w:rsid w:val="003032C9"/>
    <w:rsid w:val="0030539A"/>
    <w:rsid w:val="0030568C"/>
    <w:rsid w:val="00307961"/>
    <w:rsid w:val="00307E51"/>
    <w:rsid w:val="00307EEE"/>
    <w:rsid w:val="00310280"/>
    <w:rsid w:val="00310EAC"/>
    <w:rsid w:val="0031184C"/>
    <w:rsid w:val="003153DC"/>
    <w:rsid w:val="003202CF"/>
    <w:rsid w:val="00321081"/>
    <w:rsid w:val="00321F86"/>
    <w:rsid w:val="00322F14"/>
    <w:rsid w:val="00324659"/>
    <w:rsid w:val="00325236"/>
    <w:rsid w:val="0032604D"/>
    <w:rsid w:val="00326852"/>
    <w:rsid w:val="003321D6"/>
    <w:rsid w:val="00332CC5"/>
    <w:rsid w:val="003346CD"/>
    <w:rsid w:val="003348B9"/>
    <w:rsid w:val="003350DE"/>
    <w:rsid w:val="0033519E"/>
    <w:rsid w:val="0033524C"/>
    <w:rsid w:val="00335FFE"/>
    <w:rsid w:val="00341600"/>
    <w:rsid w:val="00342320"/>
    <w:rsid w:val="003434A8"/>
    <w:rsid w:val="003445C4"/>
    <w:rsid w:val="00344FEB"/>
    <w:rsid w:val="00347776"/>
    <w:rsid w:val="0034793F"/>
    <w:rsid w:val="003503EE"/>
    <w:rsid w:val="0035300B"/>
    <w:rsid w:val="00353197"/>
    <w:rsid w:val="00354A8B"/>
    <w:rsid w:val="00356997"/>
    <w:rsid w:val="00357095"/>
    <w:rsid w:val="00357B5F"/>
    <w:rsid w:val="0036034E"/>
    <w:rsid w:val="00370D57"/>
    <w:rsid w:val="00372D1B"/>
    <w:rsid w:val="0037317F"/>
    <w:rsid w:val="003735CB"/>
    <w:rsid w:val="003743EB"/>
    <w:rsid w:val="003743FE"/>
    <w:rsid w:val="003746BE"/>
    <w:rsid w:val="0037493C"/>
    <w:rsid w:val="00374F63"/>
    <w:rsid w:val="00380E0C"/>
    <w:rsid w:val="00381432"/>
    <w:rsid w:val="00381EE3"/>
    <w:rsid w:val="00381F2E"/>
    <w:rsid w:val="003824A7"/>
    <w:rsid w:val="00382AFF"/>
    <w:rsid w:val="00382B9A"/>
    <w:rsid w:val="00383370"/>
    <w:rsid w:val="00385031"/>
    <w:rsid w:val="00387493"/>
    <w:rsid w:val="00391635"/>
    <w:rsid w:val="00391BD9"/>
    <w:rsid w:val="00392810"/>
    <w:rsid w:val="003938FE"/>
    <w:rsid w:val="00393A14"/>
    <w:rsid w:val="00393B4D"/>
    <w:rsid w:val="0039436A"/>
    <w:rsid w:val="003979B2"/>
    <w:rsid w:val="003A0F2A"/>
    <w:rsid w:val="003A10DB"/>
    <w:rsid w:val="003A23CC"/>
    <w:rsid w:val="003A264C"/>
    <w:rsid w:val="003A35A5"/>
    <w:rsid w:val="003A38F3"/>
    <w:rsid w:val="003A438E"/>
    <w:rsid w:val="003A4911"/>
    <w:rsid w:val="003A66B2"/>
    <w:rsid w:val="003B007A"/>
    <w:rsid w:val="003B26FE"/>
    <w:rsid w:val="003B2BAE"/>
    <w:rsid w:val="003B2F12"/>
    <w:rsid w:val="003B4B2B"/>
    <w:rsid w:val="003B781D"/>
    <w:rsid w:val="003B783C"/>
    <w:rsid w:val="003B7953"/>
    <w:rsid w:val="003B7C17"/>
    <w:rsid w:val="003C0D47"/>
    <w:rsid w:val="003C1B2E"/>
    <w:rsid w:val="003C3252"/>
    <w:rsid w:val="003C563F"/>
    <w:rsid w:val="003C5707"/>
    <w:rsid w:val="003C691F"/>
    <w:rsid w:val="003C6B2B"/>
    <w:rsid w:val="003C6C5C"/>
    <w:rsid w:val="003C73B3"/>
    <w:rsid w:val="003D00A9"/>
    <w:rsid w:val="003D0BDE"/>
    <w:rsid w:val="003D0D55"/>
    <w:rsid w:val="003D0EA2"/>
    <w:rsid w:val="003D27E5"/>
    <w:rsid w:val="003D36BC"/>
    <w:rsid w:val="003D57A6"/>
    <w:rsid w:val="003E1C66"/>
    <w:rsid w:val="003E370A"/>
    <w:rsid w:val="003E5199"/>
    <w:rsid w:val="003E51E8"/>
    <w:rsid w:val="003E5E4C"/>
    <w:rsid w:val="003E6691"/>
    <w:rsid w:val="003E6EB1"/>
    <w:rsid w:val="003F2999"/>
    <w:rsid w:val="003F2F72"/>
    <w:rsid w:val="003F6641"/>
    <w:rsid w:val="003F6BBD"/>
    <w:rsid w:val="003F7462"/>
    <w:rsid w:val="003F7527"/>
    <w:rsid w:val="0040094B"/>
    <w:rsid w:val="00401163"/>
    <w:rsid w:val="00406302"/>
    <w:rsid w:val="004078FB"/>
    <w:rsid w:val="0040796B"/>
    <w:rsid w:val="00411FEC"/>
    <w:rsid w:val="00412BF4"/>
    <w:rsid w:val="00412EF3"/>
    <w:rsid w:val="00413312"/>
    <w:rsid w:val="004141CF"/>
    <w:rsid w:val="00415326"/>
    <w:rsid w:val="00415B68"/>
    <w:rsid w:val="004161B7"/>
    <w:rsid w:val="00416B89"/>
    <w:rsid w:val="00417CDC"/>
    <w:rsid w:val="00422106"/>
    <w:rsid w:val="00422BE8"/>
    <w:rsid w:val="00425B11"/>
    <w:rsid w:val="00425C1B"/>
    <w:rsid w:val="004270AF"/>
    <w:rsid w:val="004276ED"/>
    <w:rsid w:val="004302E8"/>
    <w:rsid w:val="004307CC"/>
    <w:rsid w:val="00433742"/>
    <w:rsid w:val="004344BE"/>
    <w:rsid w:val="004348FC"/>
    <w:rsid w:val="004356A1"/>
    <w:rsid w:val="004358CE"/>
    <w:rsid w:val="00435CC0"/>
    <w:rsid w:val="00440479"/>
    <w:rsid w:val="00442302"/>
    <w:rsid w:val="00443253"/>
    <w:rsid w:val="004434B9"/>
    <w:rsid w:val="00445537"/>
    <w:rsid w:val="00445FDD"/>
    <w:rsid w:val="004468F9"/>
    <w:rsid w:val="00451D10"/>
    <w:rsid w:val="00455572"/>
    <w:rsid w:val="00455947"/>
    <w:rsid w:val="00455AB7"/>
    <w:rsid w:val="00455ED1"/>
    <w:rsid w:val="00460566"/>
    <w:rsid w:val="0046184A"/>
    <w:rsid w:val="004619DF"/>
    <w:rsid w:val="00462692"/>
    <w:rsid w:val="00463A0C"/>
    <w:rsid w:val="00463A7A"/>
    <w:rsid w:val="00465698"/>
    <w:rsid w:val="00470F22"/>
    <w:rsid w:val="00471A19"/>
    <w:rsid w:val="0047224E"/>
    <w:rsid w:val="004739F8"/>
    <w:rsid w:val="00475B6E"/>
    <w:rsid w:val="004761EF"/>
    <w:rsid w:val="00476E1E"/>
    <w:rsid w:val="004771F2"/>
    <w:rsid w:val="004777EC"/>
    <w:rsid w:val="00481532"/>
    <w:rsid w:val="004819E0"/>
    <w:rsid w:val="00482869"/>
    <w:rsid w:val="00482A72"/>
    <w:rsid w:val="00483AA7"/>
    <w:rsid w:val="00486369"/>
    <w:rsid w:val="0048759A"/>
    <w:rsid w:val="00487B8E"/>
    <w:rsid w:val="00490387"/>
    <w:rsid w:val="00491EC9"/>
    <w:rsid w:val="00492AC8"/>
    <w:rsid w:val="00493D06"/>
    <w:rsid w:val="00493E9C"/>
    <w:rsid w:val="0049427D"/>
    <w:rsid w:val="004947E6"/>
    <w:rsid w:val="0049499A"/>
    <w:rsid w:val="00496A8E"/>
    <w:rsid w:val="004975B0"/>
    <w:rsid w:val="004975EA"/>
    <w:rsid w:val="00497B93"/>
    <w:rsid w:val="004A0A5E"/>
    <w:rsid w:val="004A185F"/>
    <w:rsid w:val="004A4AD5"/>
    <w:rsid w:val="004A6AF2"/>
    <w:rsid w:val="004A723D"/>
    <w:rsid w:val="004A7DBC"/>
    <w:rsid w:val="004B0B2F"/>
    <w:rsid w:val="004B0EDC"/>
    <w:rsid w:val="004B24B2"/>
    <w:rsid w:val="004B55DC"/>
    <w:rsid w:val="004B6B37"/>
    <w:rsid w:val="004C0B0D"/>
    <w:rsid w:val="004C1153"/>
    <w:rsid w:val="004C1345"/>
    <w:rsid w:val="004C1604"/>
    <w:rsid w:val="004C460D"/>
    <w:rsid w:val="004C66D1"/>
    <w:rsid w:val="004D0F64"/>
    <w:rsid w:val="004D0F99"/>
    <w:rsid w:val="004D2D60"/>
    <w:rsid w:val="004D2FE7"/>
    <w:rsid w:val="004D4001"/>
    <w:rsid w:val="004D503C"/>
    <w:rsid w:val="004D582D"/>
    <w:rsid w:val="004D690E"/>
    <w:rsid w:val="004E045F"/>
    <w:rsid w:val="004E0916"/>
    <w:rsid w:val="004E146E"/>
    <w:rsid w:val="004E35C6"/>
    <w:rsid w:val="004E38CD"/>
    <w:rsid w:val="004E3CF1"/>
    <w:rsid w:val="004E3E38"/>
    <w:rsid w:val="004E47F8"/>
    <w:rsid w:val="004E486C"/>
    <w:rsid w:val="004E579A"/>
    <w:rsid w:val="004E5E20"/>
    <w:rsid w:val="004E5E39"/>
    <w:rsid w:val="004F0D31"/>
    <w:rsid w:val="004F1D5F"/>
    <w:rsid w:val="004F297E"/>
    <w:rsid w:val="004F316F"/>
    <w:rsid w:val="004F441E"/>
    <w:rsid w:val="004F453B"/>
    <w:rsid w:val="004F4AA8"/>
    <w:rsid w:val="004F4D49"/>
    <w:rsid w:val="004F4E23"/>
    <w:rsid w:val="004F53A6"/>
    <w:rsid w:val="004F5F1C"/>
    <w:rsid w:val="004F5FB6"/>
    <w:rsid w:val="00501BB6"/>
    <w:rsid w:val="00503DA2"/>
    <w:rsid w:val="00503F80"/>
    <w:rsid w:val="005055D9"/>
    <w:rsid w:val="0050571F"/>
    <w:rsid w:val="00506F5C"/>
    <w:rsid w:val="00510062"/>
    <w:rsid w:val="00510AD6"/>
    <w:rsid w:val="00511A5D"/>
    <w:rsid w:val="00511C1C"/>
    <w:rsid w:val="005126C1"/>
    <w:rsid w:val="00513ABA"/>
    <w:rsid w:val="00513C2C"/>
    <w:rsid w:val="005141FA"/>
    <w:rsid w:val="0051528D"/>
    <w:rsid w:val="00515BC9"/>
    <w:rsid w:val="005160F1"/>
    <w:rsid w:val="00516119"/>
    <w:rsid w:val="005173DB"/>
    <w:rsid w:val="00517B84"/>
    <w:rsid w:val="00520EA2"/>
    <w:rsid w:val="00523FFA"/>
    <w:rsid w:val="00526419"/>
    <w:rsid w:val="00527BCD"/>
    <w:rsid w:val="00527C5E"/>
    <w:rsid w:val="005323E3"/>
    <w:rsid w:val="00533835"/>
    <w:rsid w:val="00533B6F"/>
    <w:rsid w:val="00533E51"/>
    <w:rsid w:val="00536B81"/>
    <w:rsid w:val="00536C71"/>
    <w:rsid w:val="0054017C"/>
    <w:rsid w:val="0054221C"/>
    <w:rsid w:val="0054245C"/>
    <w:rsid w:val="00542967"/>
    <w:rsid w:val="00543E5C"/>
    <w:rsid w:val="0054405E"/>
    <w:rsid w:val="00544613"/>
    <w:rsid w:val="005452D6"/>
    <w:rsid w:val="00546B59"/>
    <w:rsid w:val="00547030"/>
    <w:rsid w:val="00547B03"/>
    <w:rsid w:val="0055034B"/>
    <w:rsid w:val="00552C61"/>
    <w:rsid w:val="005551EA"/>
    <w:rsid w:val="0055573F"/>
    <w:rsid w:val="00561185"/>
    <w:rsid w:val="00561841"/>
    <w:rsid w:val="00562EA4"/>
    <w:rsid w:val="00564E82"/>
    <w:rsid w:val="00566ACC"/>
    <w:rsid w:val="0057096C"/>
    <w:rsid w:val="00575477"/>
    <w:rsid w:val="00575CF9"/>
    <w:rsid w:val="00575DCD"/>
    <w:rsid w:val="0057766B"/>
    <w:rsid w:val="005801B7"/>
    <w:rsid w:val="00582F45"/>
    <w:rsid w:val="005835C4"/>
    <w:rsid w:val="00586135"/>
    <w:rsid w:val="00587500"/>
    <w:rsid w:val="00587D26"/>
    <w:rsid w:val="005912E4"/>
    <w:rsid w:val="005920A1"/>
    <w:rsid w:val="00596152"/>
    <w:rsid w:val="00596E6B"/>
    <w:rsid w:val="00596FAD"/>
    <w:rsid w:val="00597659"/>
    <w:rsid w:val="00597B21"/>
    <w:rsid w:val="00597E59"/>
    <w:rsid w:val="00597F47"/>
    <w:rsid w:val="005A2219"/>
    <w:rsid w:val="005A3618"/>
    <w:rsid w:val="005A46A5"/>
    <w:rsid w:val="005A4813"/>
    <w:rsid w:val="005A50AD"/>
    <w:rsid w:val="005A5860"/>
    <w:rsid w:val="005A5CEE"/>
    <w:rsid w:val="005A72E6"/>
    <w:rsid w:val="005A731D"/>
    <w:rsid w:val="005A79EE"/>
    <w:rsid w:val="005A7BA8"/>
    <w:rsid w:val="005B12FA"/>
    <w:rsid w:val="005B22AC"/>
    <w:rsid w:val="005B29A1"/>
    <w:rsid w:val="005B2B36"/>
    <w:rsid w:val="005B2C78"/>
    <w:rsid w:val="005B3A14"/>
    <w:rsid w:val="005B3D55"/>
    <w:rsid w:val="005B4C4A"/>
    <w:rsid w:val="005B50B5"/>
    <w:rsid w:val="005B795B"/>
    <w:rsid w:val="005C10F3"/>
    <w:rsid w:val="005C11D2"/>
    <w:rsid w:val="005C468B"/>
    <w:rsid w:val="005C5298"/>
    <w:rsid w:val="005C5865"/>
    <w:rsid w:val="005C5ED2"/>
    <w:rsid w:val="005C69A9"/>
    <w:rsid w:val="005C7629"/>
    <w:rsid w:val="005D0AB0"/>
    <w:rsid w:val="005D47AB"/>
    <w:rsid w:val="005D4C5E"/>
    <w:rsid w:val="005D504D"/>
    <w:rsid w:val="005D5AF7"/>
    <w:rsid w:val="005D5AF9"/>
    <w:rsid w:val="005D7605"/>
    <w:rsid w:val="005D7D9F"/>
    <w:rsid w:val="005E1389"/>
    <w:rsid w:val="005E1909"/>
    <w:rsid w:val="005E1961"/>
    <w:rsid w:val="005E292A"/>
    <w:rsid w:val="005E2C1E"/>
    <w:rsid w:val="005E2D79"/>
    <w:rsid w:val="005E499B"/>
    <w:rsid w:val="005E626D"/>
    <w:rsid w:val="005E7B32"/>
    <w:rsid w:val="005E7E1E"/>
    <w:rsid w:val="005F14EF"/>
    <w:rsid w:val="005F1FD4"/>
    <w:rsid w:val="005F3033"/>
    <w:rsid w:val="005F5221"/>
    <w:rsid w:val="005F5C4F"/>
    <w:rsid w:val="005F7889"/>
    <w:rsid w:val="00602B46"/>
    <w:rsid w:val="006040B3"/>
    <w:rsid w:val="0060527A"/>
    <w:rsid w:val="00605302"/>
    <w:rsid w:val="00605CCC"/>
    <w:rsid w:val="00607596"/>
    <w:rsid w:val="00610FC1"/>
    <w:rsid w:val="00612470"/>
    <w:rsid w:val="00612A3E"/>
    <w:rsid w:val="00614820"/>
    <w:rsid w:val="00614C67"/>
    <w:rsid w:val="00615E65"/>
    <w:rsid w:val="00615F34"/>
    <w:rsid w:val="00616EAC"/>
    <w:rsid w:val="00617674"/>
    <w:rsid w:val="00617D90"/>
    <w:rsid w:val="00620FDC"/>
    <w:rsid w:val="00621070"/>
    <w:rsid w:val="00621550"/>
    <w:rsid w:val="00621BF3"/>
    <w:rsid w:val="00621F04"/>
    <w:rsid w:val="0062257E"/>
    <w:rsid w:val="0062549E"/>
    <w:rsid w:val="00627563"/>
    <w:rsid w:val="0063018A"/>
    <w:rsid w:val="0063065E"/>
    <w:rsid w:val="00630B6A"/>
    <w:rsid w:val="00631101"/>
    <w:rsid w:val="0063173B"/>
    <w:rsid w:val="00631DBB"/>
    <w:rsid w:val="00631FB8"/>
    <w:rsid w:val="00632751"/>
    <w:rsid w:val="00634068"/>
    <w:rsid w:val="00634102"/>
    <w:rsid w:val="00635231"/>
    <w:rsid w:val="00635E7B"/>
    <w:rsid w:val="00637C23"/>
    <w:rsid w:val="00637E9C"/>
    <w:rsid w:val="0064017E"/>
    <w:rsid w:val="006413BC"/>
    <w:rsid w:val="00641821"/>
    <w:rsid w:val="006439BA"/>
    <w:rsid w:val="00643E57"/>
    <w:rsid w:val="0064521D"/>
    <w:rsid w:val="00645947"/>
    <w:rsid w:val="00646143"/>
    <w:rsid w:val="00647E8E"/>
    <w:rsid w:val="006500B6"/>
    <w:rsid w:val="00650332"/>
    <w:rsid w:val="00651ADA"/>
    <w:rsid w:val="00651C2D"/>
    <w:rsid w:val="006526B2"/>
    <w:rsid w:val="0065367E"/>
    <w:rsid w:val="006549FC"/>
    <w:rsid w:val="00657526"/>
    <w:rsid w:val="006602F2"/>
    <w:rsid w:val="00661492"/>
    <w:rsid w:val="0066196A"/>
    <w:rsid w:val="006628F9"/>
    <w:rsid w:val="006631D6"/>
    <w:rsid w:val="00663BA5"/>
    <w:rsid w:val="00663D60"/>
    <w:rsid w:val="00664293"/>
    <w:rsid w:val="006703D2"/>
    <w:rsid w:val="00670F0D"/>
    <w:rsid w:val="00671B63"/>
    <w:rsid w:val="00671D81"/>
    <w:rsid w:val="006749E7"/>
    <w:rsid w:val="0067619E"/>
    <w:rsid w:val="00680A1A"/>
    <w:rsid w:val="0068272A"/>
    <w:rsid w:val="00682BB4"/>
    <w:rsid w:val="00683672"/>
    <w:rsid w:val="00684E72"/>
    <w:rsid w:val="00685549"/>
    <w:rsid w:val="0068764D"/>
    <w:rsid w:val="00690413"/>
    <w:rsid w:val="00693207"/>
    <w:rsid w:val="006944CE"/>
    <w:rsid w:val="006A1CA7"/>
    <w:rsid w:val="006A277E"/>
    <w:rsid w:val="006A3274"/>
    <w:rsid w:val="006A3A70"/>
    <w:rsid w:val="006A4E59"/>
    <w:rsid w:val="006A4EF4"/>
    <w:rsid w:val="006A4FD6"/>
    <w:rsid w:val="006A631C"/>
    <w:rsid w:val="006B06D6"/>
    <w:rsid w:val="006B0CB0"/>
    <w:rsid w:val="006B14FF"/>
    <w:rsid w:val="006B1D41"/>
    <w:rsid w:val="006B2915"/>
    <w:rsid w:val="006B2C6D"/>
    <w:rsid w:val="006B3782"/>
    <w:rsid w:val="006B611E"/>
    <w:rsid w:val="006B6960"/>
    <w:rsid w:val="006B6BBB"/>
    <w:rsid w:val="006B790E"/>
    <w:rsid w:val="006B7BBD"/>
    <w:rsid w:val="006B7E4D"/>
    <w:rsid w:val="006C05DB"/>
    <w:rsid w:val="006C0B16"/>
    <w:rsid w:val="006C4106"/>
    <w:rsid w:val="006C4B5E"/>
    <w:rsid w:val="006D0901"/>
    <w:rsid w:val="006D15D4"/>
    <w:rsid w:val="006D2169"/>
    <w:rsid w:val="006D4472"/>
    <w:rsid w:val="006D47A4"/>
    <w:rsid w:val="006D5E9F"/>
    <w:rsid w:val="006D7CC7"/>
    <w:rsid w:val="006D7D75"/>
    <w:rsid w:val="006E1F25"/>
    <w:rsid w:val="006E2021"/>
    <w:rsid w:val="006E4293"/>
    <w:rsid w:val="006E52EE"/>
    <w:rsid w:val="006E53C4"/>
    <w:rsid w:val="006F10E2"/>
    <w:rsid w:val="006F3FE2"/>
    <w:rsid w:val="006F4E42"/>
    <w:rsid w:val="006F76D6"/>
    <w:rsid w:val="00701012"/>
    <w:rsid w:val="00703221"/>
    <w:rsid w:val="007039FE"/>
    <w:rsid w:val="00703BC8"/>
    <w:rsid w:val="00704FBC"/>
    <w:rsid w:val="00706987"/>
    <w:rsid w:val="007071E2"/>
    <w:rsid w:val="00707911"/>
    <w:rsid w:val="00707BB2"/>
    <w:rsid w:val="00707BD6"/>
    <w:rsid w:val="0071133C"/>
    <w:rsid w:val="00711820"/>
    <w:rsid w:val="00711D73"/>
    <w:rsid w:val="00715201"/>
    <w:rsid w:val="00717C95"/>
    <w:rsid w:val="00717F86"/>
    <w:rsid w:val="007229E0"/>
    <w:rsid w:val="007233E3"/>
    <w:rsid w:val="0072699D"/>
    <w:rsid w:val="00726EB1"/>
    <w:rsid w:val="007307A4"/>
    <w:rsid w:val="007324DF"/>
    <w:rsid w:val="00732E37"/>
    <w:rsid w:val="00734AAB"/>
    <w:rsid w:val="00735AF6"/>
    <w:rsid w:val="00735E62"/>
    <w:rsid w:val="0074075E"/>
    <w:rsid w:val="00740959"/>
    <w:rsid w:val="00742251"/>
    <w:rsid w:val="007456B1"/>
    <w:rsid w:val="00751FBB"/>
    <w:rsid w:val="007542D1"/>
    <w:rsid w:val="007544D4"/>
    <w:rsid w:val="00755226"/>
    <w:rsid w:val="007566EC"/>
    <w:rsid w:val="00757AFB"/>
    <w:rsid w:val="007605C2"/>
    <w:rsid w:val="007605DD"/>
    <w:rsid w:val="00760606"/>
    <w:rsid w:val="00760C1A"/>
    <w:rsid w:val="00761D3C"/>
    <w:rsid w:val="007623B5"/>
    <w:rsid w:val="0076349A"/>
    <w:rsid w:val="007635EA"/>
    <w:rsid w:val="00764403"/>
    <w:rsid w:val="007644E9"/>
    <w:rsid w:val="00765F88"/>
    <w:rsid w:val="007675F1"/>
    <w:rsid w:val="00767984"/>
    <w:rsid w:val="00770D89"/>
    <w:rsid w:val="00771BE6"/>
    <w:rsid w:val="007721E1"/>
    <w:rsid w:val="007734A0"/>
    <w:rsid w:val="007735AC"/>
    <w:rsid w:val="00774690"/>
    <w:rsid w:val="00775433"/>
    <w:rsid w:val="00776CB9"/>
    <w:rsid w:val="007809B7"/>
    <w:rsid w:val="007819DE"/>
    <w:rsid w:val="00782721"/>
    <w:rsid w:val="00783A31"/>
    <w:rsid w:val="00783F87"/>
    <w:rsid w:val="00785637"/>
    <w:rsid w:val="00785D43"/>
    <w:rsid w:val="007860CE"/>
    <w:rsid w:val="007877D8"/>
    <w:rsid w:val="0079086B"/>
    <w:rsid w:val="00791F25"/>
    <w:rsid w:val="007920DD"/>
    <w:rsid w:val="007922F0"/>
    <w:rsid w:val="00794D91"/>
    <w:rsid w:val="007950CD"/>
    <w:rsid w:val="00796876"/>
    <w:rsid w:val="007A1881"/>
    <w:rsid w:val="007A2334"/>
    <w:rsid w:val="007A255B"/>
    <w:rsid w:val="007A3B42"/>
    <w:rsid w:val="007A4120"/>
    <w:rsid w:val="007A60D4"/>
    <w:rsid w:val="007A7C01"/>
    <w:rsid w:val="007B2406"/>
    <w:rsid w:val="007B276B"/>
    <w:rsid w:val="007B2EC0"/>
    <w:rsid w:val="007B40F8"/>
    <w:rsid w:val="007B4A89"/>
    <w:rsid w:val="007B582E"/>
    <w:rsid w:val="007B66AE"/>
    <w:rsid w:val="007B6BC9"/>
    <w:rsid w:val="007B7113"/>
    <w:rsid w:val="007C1884"/>
    <w:rsid w:val="007C394D"/>
    <w:rsid w:val="007C4C9B"/>
    <w:rsid w:val="007C5C55"/>
    <w:rsid w:val="007C662C"/>
    <w:rsid w:val="007C694A"/>
    <w:rsid w:val="007C6E2A"/>
    <w:rsid w:val="007C6ECA"/>
    <w:rsid w:val="007C7A24"/>
    <w:rsid w:val="007C7C1B"/>
    <w:rsid w:val="007D0F20"/>
    <w:rsid w:val="007D2637"/>
    <w:rsid w:val="007D2B94"/>
    <w:rsid w:val="007D2F46"/>
    <w:rsid w:val="007D335C"/>
    <w:rsid w:val="007D35F0"/>
    <w:rsid w:val="007D4E91"/>
    <w:rsid w:val="007D6EDD"/>
    <w:rsid w:val="007E00D5"/>
    <w:rsid w:val="007E318C"/>
    <w:rsid w:val="007E3D10"/>
    <w:rsid w:val="007E5300"/>
    <w:rsid w:val="007E5F4F"/>
    <w:rsid w:val="007E69F2"/>
    <w:rsid w:val="007E71A0"/>
    <w:rsid w:val="007E7372"/>
    <w:rsid w:val="007E7394"/>
    <w:rsid w:val="007F05F5"/>
    <w:rsid w:val="007F06DD"/>
    <w:rsid w:val="007F14CA"/>
    <w:rsid w:val="007F1CF1"/>
    <w:rsid w:val="007F307A"/>
    <w:rsid w:val="00800418"/>
    <w:rsid w:val="00800775"/>
    <w:rsid w:val="0080101C"/>
    <w:rsid w:val="00804C0A"/>
    <w:rsid w:val="00811F59"/>
    <w:rsid w:val="008134A1"/>
    <w:rsid w:val="00815F1D"/>
    <w:rsid w:val="0081698D"/>
    <w:rsid w:val="00820F0D"/>
    <w:rsid w:val="008214F6"/>
    <w:rsid w:val="008215D6"/>
    <w:rsid w:val="00821A46"/>
    <w:rsid w:val="00821B8C"/>
    <w:rsid w:val="00824052"/>
    <w:rsid w:val="00825757"/>
    <w:rsid w:val="0082690A"/>
    <w:rsid w:val="0082697D"/>
    <w:rsid w:val="00830B8E"/>
    <w:rsid w:val="00831C3C"/>
    <w:rsid w:val="00832152"/>
    <w:rsid w:val="0083244F"/>
    <w:rsid w:val="00835AF7"/>
    <w:rsid w:val="00836998"/>
    <w:rsid w:val="008370F2"/>
    <w:rsid w:val="00837C42"/>
    <w:rsid w:val="00840594"/>
    <w:rsid w:val="008439F3"/>
    <w:rsid w:val="008448FE"/>
    <w:rsid w:val="00844FCD"/>
    <w:rsid w:val="008461B5"/>
    <w:rsid w:val="00846A64"/>
    <w:rsid w:val="00847709"/>
    <w:rsid w:val="00847932"/>
    <w:rsid w:val="00847E8A"/>
    <w:rsid w:val="008511EB"/>
    <w:rsid w:val="0085131F"/>
    <w:rsid w:val="008517B1"/>
    <w:rsid w:val="00851BD5"/>
    <w:rsid w:val="008531A9"/>
    <w:rsid w:val="00853B06"/>
    <w:rsid w:val="00854964"/>
    <w:rsid w:val="00856A14"/>
    <w:rsid w:val="00856E90"/>
    <w:rsid w:val="00857027"/>
    <w:rsid w:val="00857A0C"/>
    <w:rsid w:val="00864069"/>
    <w:rsid w:val="008657E7"/>
    <w:rsid w:val="00865A64"/>
    <w:rsid w:val="008662A4"/>
    <w:rsid w:val="00866FC1"/>
    <w:rsid w:val="008700B7"/>
    <w:rsid w:val="00870A24"/>
    <w:rsid w:val="00872268"/>
    <w:rsid w:val="00874468"/>
    <w:rsid w:val="008776F3"/>
    <w:rsid w:val="00880064"/>
    <w:rsid w:val="00880D1B"/>
    <w:rsid w:val="00882614"/>
    <w:rsid w:val="0088373F"/>
    <w:rsid w:val="00885201"/>
    <w:rsid w:val="00885369"/>
    <w:rsid w:val="00885CF8"/>
    <w:rsid w:val="008903A7"/>
    <w:rsid w:val="0089083C"/>
    <w:rsid w:val="00893818"/>
    <w:rsid w:val="00895617"/>
    <w:rsid w:val="00895745"/>
    <w:rsid w:val="00896B93"/>
    <w:rsid w:val="00896C7D"/>
    <w:rsid w:val="00896D88"/>
    <w:rsid w:val="008A0F1A"/>
    <w:rsid w:val="008A1185"/>
    <w:rsid w:val="008A1E9B"/>
    <w:rsid w:val="008A2474"/>
    <w:rsid w:val="008A32BD"/>
    <w:rsid w:val="008A4A08"/>
    <w:rsid w:val="008A5E02"/>
    <w:rsid w:val="008A6438"/>
    <w:rsid w:val="008B064A"/>
    <w:rsid w:val="008B0753"/>
    <w:rsid w:val="008B1CC4"/>
    <w:rsid w:val="008B1F2D"/>
    <w:rsid w:val="008B2A78"/>
    <w:rsid w:val="008B3CB2"/>
    <w:rsid w:val="008B64CA"/>
    <w:rsid w:val="008B6944"/>
    <w:rsid w:val="008B7012"/>
    <w:rsid w:val="008C0AE6"/>
    <w:rsid w:val="008C1488"/>
    <w:rsid w:val="008C2908"/>
    <w:rsid w:val="008C2D58"/>
    <w:rsid w:val="008C2EDC"/>
    <w:rsid w:val="008C302C"/>
    <w:rsid w:val="008C515C"/>
    <w:rsid w:val="008C6630"/>
    <w:rsid w:val="008C6C55"/>
    <w:rsid w:val="008D165F"/>
    <w:rsid w:val="008D224A"/>
    <w:rsid w:val="008D2525"/>
    <w:rsid w:val="008D346C"/>
    <w:rsid w:val="008D3EDB"/>
    <w:rsid w:val="008D434F"/>
    <w:rsid w:val="008D575F"/>
    <w:rsid w:val="008D5B2F"/>
    <w:rsid w:val="008D7910"/>
    <w:rsid w:val="008E0198"/>
    <w:rsid w:val="008E082B"/>
    <w:rsid w:val="008E1402"/>
    <w:rsid w:val="008E1F63"/>
    <w:rsid w:val="008E21AA"/>
    <w:rsid w:val="008E2491"/>
    <w:rsid w:val="008E31F4"/>
    <w:rsid w:val="008E349A"/>
    <w:rsid w:val="008E3551"/>
    <w:rsid w:val="008E3D66"/>
    <w:rsid w:val="008E3FC1"/>
    <w:rsid w:val="008E419D"/>
    <w:rsid w:val="008E4F5F"/>
    <w:rsid w:val="008E53F9"/>
    <w:rsid w:val="008E6420"/>
    <w:rsid w:val="008E7368"/>
    <w:rsid w:val="008E79AD"/>
    <w:rsid w:val="008E7C3A"/>
    <w:rsid w:val="008F0091"/>
    <w:rsid w:val="008F01E4"/>
    <w:rsid w:val="008F0FEF"/>
    <w:rsid w:val="008F16BD"/>
    <w:rsid w:val="008F200B"/>
    <w:rsid w:val="008F2403"/>
    <w:rsid w:val="008F2626"/>
    <w:rsid w:val="008F34EE"/>
    <w:rsid w:val="008F351A"/>
    <w:rsid w:val="008F50CD"/>
    <w:rsid w:val="008F6A56"/>
    <w:rsid w:val="008F7889"/>
    <w:rsid w:val="0090037F"/>
    <w:rsid w:val="009005F5"/>
    <w:rsid w:val="009008BB"/>
    <w:rsid w:val="00901A43"/>
    <w:rsid w:val="009063B7"/>
    <w:rsid w:val="009108AE"/>
    <w:rsid w:val="00911132"/>
    <w:rsid w:val="009116DB"/>
    <w:rsid w:val="00912CAC"/>
    <w:rsid w:val="009160E2"/>
    <w:rsid w:val="00917535"/>
    <w:rsid w:val="00920683"/>
    <w:rsid w:val="0092218B"/>
    <w:rsid w:val="00922CB0"/>
    <w:rsid w:val="00923142"/>
    <w:rsid w:val="009249E5"/>
    <w:rsid w:val="009253E3"/>
    <w:rsid w:val="00925578"/>
    <w:rsid w:val="009262ED"/>
    <w:rsid w:val="00926AA0"/>
    <w:rsid w:val="00926B06"/>
    <w:rsid w:val="00927B89"/>
    <w:rsid w:val="0093026B"/>
    <w:rsid w:val="009319D2"/>
    <w:rsid w:val="00931F43"/>
    <w:rsid w:val="009323A9"/>
    <w:rsid w:val="009373DA"/>
    <w:rsid w:val="00937589"/>
    <w:rsid w:val="00940009"/>
    <w:rsid w:val="0094086C"/>
    <w:rsid w:val="00941393"/>
    <w:rsid w:val="00941814"/>
    <w:rsid w:val="00942410"/>
    <w:rsid w:val="009425E1"/>
    <w:rsid w:val="00942C84"/>
    <w:rsid w:val="00943754"/>
    <w:rsid w:val="00946444"/>
    <w:rsid w:val="0094647C"/>
    <w:rsid w:val="0094684D"/>
    <w:rsid w:val="00947553"/>
    <w:rsid w:val="00950BAA"/>
    <w:rsid w:val="00950F35"/>
    <w:rsid w:val="00954CAA"/>
    <w:rsid w:val="0095552E"/>
    <w:rsid w:val="0095576D"/>
    <w:rsid w:val="00956DC3"/>
    <w:rsid w:val="00956F2D"/>
    <w:rsid w:val="009608A0"/>
    <w:rsid w:val="009618E9"/>
    <w:rsid w:val="00962C8C"/>
    <w:rsid w:val="00963C45"/>
    <w:rsid w:val="00964241"/>
    <w:rsid w:val="0096592A"/>
    <w:rsid w:val="00966427"/>
    <w:rsid w:val="00967DD3"/>
    <w:rsid w:val="0097012A"/>
    <w:rsid w:val="009720A6"/>
    <w:rsid w:val="0097438B"/>
    <w:rsid w:val="009744BD"/>
    <w:rsid w:val="00975498"/>
    <w:rsid w:val="009754EC"/>
    <w:rsid w:val="00975599"/>
    <w:rsid w:val="0097577C"/>
    <w:rsid w:val="00976456"/>
    <w:rsid w:val="0097665A"/>
    <w:rsid w:val="00976B24"/>
    <w:rsid w:val="00976FC4"/>
    <w:rsid w:val="00977B8F"/>
    <w:rsid w:val="00977BE2"/>
    <w:rsid w:val="00977C79"/>
    <w:rsid w:val="009823A3"/>
    <w:rsid w:val="009834C4"/>
    <w:rsid w:val="00983C12"/>
    <w:rsid w:val="009847DD"/>
    <w:rsid w:val="009854EF"/>
    <w:rsid w:val="00986BEF"/>
    <w:rsid w:val="009871F1"/>
    <w:rsid w:val="00987D05"/>
    <w:rsid w:val="00990B25"/>
    <w:rsid w:val="00990F0A"/>
    <w:rsid w:val="0099188B"/>
    <w:rsid w:val="009935BD"/>
    <w:rsid w:val="00994080"/>
    <w:rsid w:val="00994C43"/>
    <w:rsid w:val="009961C1"/>
    <w:rsid w:val="00997695"/>
    <w:rsid w:val="00997882"/>
    <w:rsid w:val="009A08E6"/>
    <w:rsid w:val="009A133B"/>
    <w:rsid w:val="009A57FC"/>
    <w:rsid w:val="009A62F9"/>
    <w:rsid w:val="009A6631"/>
    <w:rsid w:val="009A6A64"/>
    <w:rsid w:val="009B0419"/>
    <w:rsid w:val="009B0781"/>
    <w:rsid w:val="009B0E0B"/>
    <w:rsid w:val="009B18DE"/>
    <w:rsid w:val="009B20F5"/>
    <w:rsid w:val="009B30C2"/>
    <w:rsid w:val="009B3CDF"/>
    <w:rsid w:val="009B4C36"/>
    <w:rsid w:val="009B76C0"/>
    <w:rsid w:val="009B76DD"/>
    <w:rsid w:val="009C05D5"/>
    <w:rsid w:val="009C0748"/>
    <w:rsid w:val="009C0A78"/>
    <w:rsid w:val="009C0DF3"/>
    <w:rsid w:val="009C1782"/>
    <w:rsid w:val="009C42D6"/>
    <w:rsid w:val="009C4568"/>
    <w:rsid w:val="009C4B04"/>
    <w:rsid w:val="009C5278"/>
    <w:rsid w:val="009C619F"/>
    <w:rsid w:val="009C6C88"/>
    <w:rsid w:val="009C7029"/>
    <w:rsid w:val="009D03E4"/>
    <w:rsid w:val="009D0F9F"/>
    <w:rsid w:val="009D2144"/>
    <w:rsid w:val="009D2165"/>
    <w:rsid w:val="009D26F2"/>
    <w:rsid w:val="009D2C27"/>
    <w:rsid w:val="009D534C"/>
    <w:rsid w:val="009D5870"/>
    <w:rsid w:val="009D5D46"/>
    <w:rsid w:val="009E115F"/>
    <w:rsid w:val="009E15DE"/>
    <w:rsid w:val="009E235E"/>
    <w:rsid w:val="009E245C"/>
    <w:rsid w:val="009E6058"/>
    <w:rsid w:val="009E6D82"/>
    <w:rsid w:val="009E71C4"/>
    <w:rsid w:val="009E75C8"/>
    <w:rsid w:val="009F1304"/>
    <w:rsid w:val="009F1A3E"/>
    <w:rsid w:val="009F25DA"/>
    <w:rsid w:val="009F39BC"/>
    <w:rsid w:val="009F4783"/>
    <w:rsid w:val="009F7DB2"/>
    <w:rsid w:val="00A004EE"/>
    <w:rsid w:val="00A03302"/>
    <w:rsid w:val="00A039EA"/>
    <w:rsid w:val="00A03C10"/>
    <w:rsid w:val="00A04177"/>
    <w:rsid w:val="00A0577D"/>
    <w:rsid w:val="00A05CE9"/>
    <w:rsid w:val="00A100D6"/>
    <w:rsid w:val="00A11E78"/>
    <w:rsid w:val="00A11EB1"/>
    <w:rsid w:val="00A137BD"/>
    <w:rsid w:val="00A14BCD"/>
    <w:rsid w:val="00A14C52"/>
    <w:rsid w:val="00A14D77"/>
    <w:rsid w:val="00A17C89"/>
    <w:rsid w:val="00A2247C"/>
    <w:rsid w:val="00A270E4"/>
    <w:rsid w:val="00A27AD7"/>
    <w:rsid w:val="00A30963"/>
    <w:rsid w:val="00A32544"/>
    <w:rsid w:val="00A339B2"/>
    <w:rsid w:val="00A37D0F"/>
    <w:rsid w:val="00A42B33"/>
    <w:rsid w:val="00A43994"/>
    <w:rsid w:val="00A467C2"/>
    <w:rsid w:val="00A46F79"/>
    <w:rsid w:val="00A47490"/>
    <w:rsid w:val="00A476E1"/>
    <w:rsid w:val="00A50414"/>
    <w:rsid w:val="00A50733"/>
    <w:rsid w:val="00A52232"/>
    <w:rsid w:val="00A531EF"/>
    <w:rsid w:val="00A53CDD"/>
    <w:rsid w:val="00A55001"/>
    <w:rsid w:val="00A550FF"/>
    <w:rsid w:val="00A563DE"/>
    <w:rsid w:val="00A56850"/>
    <w:rsid w:val="00A5724E"/>
    <w:rsid w:val="00A573B2"/>
    <w:rsid w:val="00A604B9"/>
    <w:rsid w:val="00A61C16"/>
    <w:rsid w:val="00A62154"/>
    <w:rsid w:val="00A62C8A"/>
    <w:rsid w:val="00A66C7D"/>
    <w:rsid w:val="00A67B4B"/>
    <w:rsid w:val="00A71511"/>
    <w:rsid w:val="00A73A23"/>
    <w:rsid w:val="00A747FF"/>
    <w:rsid w:val="00A749F2"/>
    <w:rsid w:val="00A74AF3"/>
    <w:rsid w:val="00A74FCF"/>
    <w:rsid w:val="00A76358"/>
    <w:rsid w:val="00A7650E"/>
    <w:rsid w:val="00A76831"/>
    <w:rsid w:val="00A812CE"/>
    <w:rsid w:val="00A818BC"/>
    <w:rsid w:val="00A82B14"/>
    <w:rsid w:val="00A82B5F"/>
    <w:rsid w:val="00A83E85"/>
    <w:rsid w:val="00A84AD3"/>
    <w:rsid w:val="00A860D5"/>
    <w:rsid w:val="00A86103"/>
    <w:rsid w:val="00A87ABA"/>
    <w:rsid w:val="00A90CE3"/>
    <w:rsid w:val="00A9121B"/>
    <w:rsid w:val="00A91B1D"/>
    <w:rsid w:val="00A92AE4"/>
    <w:rsid w:val="00A93423"/>
    <w:rsid w:val="00A944D3"/>
    <w:rsid w:val="00A94997"/>
    <w:rsid w:val="00A95B47"/>
    <w:rsid w:val="00A974E7"/>
    <w:rsid w:val="00A97C9E"/>
    <w:rsid w:val="00AA103E"/>
    <w:rsid w:val="00AA290E"/>
    <w:rsid w:val="00AA4C39"/>
    <w:rsid w:val="00AA5282"/>
    <w:rsid w:val="00AA566B"/>
    <w:rsid w:val="00AA57D7"/>
    <w:rsid w:val="00AA649F"/>
    <w:rsid w:val="00AB0385"/>
    <w:rsid w:val="00AB1918"/>
    <w:rsid w:val="00AB351F"/>
    <w:rsid w:val="00AB3926"/>
    <w:rsid w:val="00AB4CD0"/>
    <w:rsid w:val="00AB57A5"/>
    <w:rsid w:val="00AB7462"/>
    <w:rsid w:val="00AB75F1"/>
    <w:rsid w:val="00AB7C82"/>
    <w:rsid w:val="00AC0887"/>
    <w:rsid w:val="00AC2377"/>
    <w:rsid w:val="00AC30A2"/>
    <w:rsid w:val="00AC3B1C"/>
    <w:rsid w:val="00AC5796"/>
    <w:rsid w:val="00AC79A6"/>
    <w:rsid w:val="00AD0308"/>
    <w:rsid w:val="00AD0D88"/>
    <w:rsid w:val="00AD234E"/>
    <w:rsid w:val="00AD3823"/>
    <w:rsid w:val="00AD3EFC"/>
    <w:rsid w:val="00AD4C78"/>
    <w:rsid w:val="00AD64B0"/>
    <w:rsid w:val="00AD6794"/>
    <w:rsid w:val="00AD6D3A"/>
    <w:rsid w:val="00AD7202"/>
    <w:rsid w:val="00AD757B"/>
    <w:rsid w:val="00AE18C2"/>
    <w:rsid w:val="00AE1DA0"/>
    <w:rsid w:val="00AE3744"/>
    <w:rsid w:val="00AE6F0E"/>
    <w:rsid w:val="00AE70C1"/>
    <w:rsid w:val="00AF23D8"/>
    <w:rsid w:val="00AF3AA9"/>
    <w:rsid w:val="00AF3E7B"/>
    <w:rsid w:val="00AF5CC0"/>
    <w:rsid w:val="00AF7F24"/>
    <w:rsid w:val="00B01426"/>
    <w:rsid w:val="00B01CEC"/>
    <w:rsid w:val="00B03856"/>
    <w:rsid w:val="00B06990"/>
    <w:rsid w:val="00B07276"/>
    <w:rsid w:val="00B073C1"/>
    <w:rsid w:val="00B0785E"/>
    <w:rsid w:val="00B119E7"/>
    <w:rsid w:val="00B13D3E"/>
    <w:rsid w:val="00B145EE"/>
    <w:rsid w:val="00B14D15"/>
    <w:rsid w:val="00B14EE3"/>
    <w:rsid w:val="00B21043"/>
    <w:rsid w:val="00B23060"/>
    <w:rsid w:val="00B23E3F"/>
    <w:rsid w:val="00B255B7"/>
    <w:rsid w:val="00B258FF"/>
    <w:rsid w:val="00B26685"/>
    <w:rsid w:val="00B27B0C"/>
    <w:rsid w:val="00B31391"/>
    <w:rsid w:val="00B33BED"/>
    <w:rsid w:val="00B33C5D"/>
    <w:rsid w:val="00B34BBD"/>
    <w:rsid w:val="00B35D12"/>
    <w:rsid w:val="00B366AF"/>
    <w:rsid w:val="00B3693F"/>
    <w:rsid w:val="00B36AD8"/>
    <w:rsid w:val="00B3791F"/>
    <w:rsid w:val="00B414A1"/>
    <w:rsid w:val="00B4206C"/>
    <w:rsid w:val="00B454EC"/>
    <w:rsid w:val="00B478B3"/>
    <w:rsid w:val="00B51929"/>
    <w:rsid w:val="00B51AF5"/>
    <w:rsid w:val="00B52FB5"/>
    <w:rsid w:val="00B540E9"/>
    <w:rsid w:val="00B54D42"/>
    <w:rsid w:val="00B55A8F"/>
    <w:rsid w:val="00B565B9"/>
    <w:rsid w:val="00B6180A"/>
    <w:rsid w:val="00B66287"/>
    <w:rsid w:val="00B66DEB"/>
    <w:rsid w:val="00B70CCC"/>
    <w:rsid w:val="00B71E32"/>
    <w:rsid w:val="00B7320B"/>
    <w:rsid w:val="00B73FC4"/>
    <w:rsid w:val="00B7497B"/>
    <w:rsid w:val="00B74CC6"/>
    <w:rsid w:val="00B75748"/>
    <w:rsid w:val="00B76DF1"/>
    <w:rsid w:val="00B76EB8"/>
    <w:rsid w:val="00B771A1"/>
    <w:rsid w:val="00B801A0"/>
    <w:rsid w:val="00B802C8"/>
    <w:rsid w:val="00B821FF"/>
    <w:rsid w:val="00B82E44"/>
    <w:rsid w:val="00B831E3"/>
    <w:rsid w:val="00B85CC0"/>
    <w:rsid w:val="00B91B66"/>
    <w:rsid w:val="00B942A7"/>
    <w:rsid w:val="00B94474"/>
    <w:rsid w:val="00B95036"/>
    <w:rsid w:val="00B959EC"/>
    <w:rsid w:val="00B95B30"/>
    <w:rsid w:val="00B97FCC"/>
    <w:rsid w:val="00BA16E9"/>
    <w:rsid w:val="00BA1936"/>
    <w:rsid w:val="00BA2525"/>
    <w:rsid w:val="00BA2747"/>
    <w:rsid w:val="00BA2770"/>
    <w:rsid w:val="00BA3341"/>
    <w:rsid w:val="00BA3EAE"/>
    <w:rsid w:val="00BA790F"/>
    <w:rsid w:val="00BB0AFB"/>
    <w:rsid w:val="00BB1024"/>
    <w:rsid w:val="00BB2F00"/>
    <w:rsid w:val="00BB32D0"/>
    <w:rsid w:val="00BB3D63"/>
    <w:rsid w:val="00BB44E2"/>
    <w:rsid w:val="00BB4BF3"/>
    <w:rsid w:val="00BB4CFE"/>
    <w:rsid w:val="00BB53C0"/>
    <w:rsid w:val="00BB63C7"/>
    <w:rsid w:val="00BB69E6"/>
    <w:rsid w:val="00BB7F8A"/>
    <w:rsid w:val="00BC1386"/>
    <w:rsid w:val="00BC4B4E"/>
    <w:rsid w:val="00BC4DC8"/>
    <w:rsid w:val="00BC5D3D"/>
    <w:rsid w:val="00BC6BF1"/>
    <w:rsid w:val="00BC6C4A"/>
    <w:rsid w:val="00BC70BB"/>
    <w:rsid w:val="00BD1179"/>
    <w:rsid w:val="00BD420D"/>
    <w:rsid w:val="00BD4CEC"/>
    <w:rsid w:val="00BD584A"/>
    <w:rsid w:val="00BD6965"/>
    <w:rsid w:val="00BE006C"/>
    <w:rsid w:val="00BE1595"/>
    <w:rsid w:val="00BE2E0D"/>
    <w:rsid w:val="00BE4DA2"/>
    <w:rsid w:val="00BE511E"/>
    <w:rsid w:val="00BE5DAB"/>
    <w:rsid w:val="00BE6F2D"/>
    <w:rsid w:val="00BE7ED5"/>
    <w:rsid w:val="00BF0C4C"/>
    <w:rsid w:val="00BF2AF3"/>
    <w:rsid w:val="00BF3F7D"/>
    <w:rsid w:val="00BF40AC"/>
    <w:rsid w:val="00BF4575"/>
    <w:rsid w:val="00BF46FA"/>
    <w:rsid w:val="00BF4FAA"/>
    <w:rsid w:val="00BF5341"/>
    <w:rsid w:val="00BF689B"/>
    <w:rsid w:val="00BF722A"/>
    <w:rsid w:val="00C00461"/>
    <w:rsid w:val="00C00473"/>
    <w:rsid w:val="00C01335"/>
    <w:rsid w:val="00C027F6"/>
    <w:rsid w:val="00C03E36"/>
    <w:rsid w:val="00C07542"/>
    <w:rsid w:val="00C100AB"/>
    <w:rsid w:val="00C125EC"/>
    <w:rsid w:val="00C12FA9"/>
    <w:rsid w:val="00C13B2B"/>
    <w:rsid w:val="00C14471"/>
    <w:rsid w:val="00C14D6B"/>
    <w:rsid w:val="00C16E3A"/>
    <w:rsid w:val="00C177AA"/>
    <w:rsid w:val="00C20C87"/>
    <w:rsid w:val="00C227FA"/>
    <w:rsid w:val="00C22A78"/>
    <w:rsid w:val="00C248EA"/>
    <w:rsid w:val="00C2563D"/>
    <w:rsid w:val="00C264D4"/>
    <w:rsid w:val="00C27200"/>
    <w:rsid w:val="00C27355"/>
    <w:rsid w:val="00C27AF8"/>
    <w:rsid w:val="00C27F09"/>
    <w:rsid w:val="00C27F4F"/>
    <w:rsid w:val="00C33E94"/>
    <w:rsid w:val="00C34724"/>
    <w:rsid w:val="00C34C83"/>
    <w:rsid w:val="00C34EF8"/>
    <w:rsid w:val="00C356EB"/>
    <w:rsid w:val="00C35D75"/>
    <w:rsid w:val="00C361D3"/>
    <w:rsid w:val="00C3752A"/>
    <w:rsid w:val="00C41A77"/>
    <w:rsid w:val="00C4235C"/>
    <w:rsid w:val="00C4496C"/>
    <w:rsid w:val="00C452F7"/>
    <w:rsid w:val="00C45CE0"/>
    <w:rsid w:val="00C4639A"/>
    <w:rsid w:val="00C465CD"/>
    <w:rsid w:val="00C467CA"/>
    <w:rsid w:val="00C46B92"/>
    <w:rsid w:val="00C470BD"/>
    <w:rsid w:val="00C47327"/>
    <w:rsid w:val="00C47744"/>
    <w:rsid w:val="00C509C4"/>
    <w:rsid w:val="00C522DD"/>
    <w:rsid w:val="00C523F9"/>
    <w:rsid w:val="00C53223"/>
    <w:rsid w:val="00C544C2"/>
    <w:rsid w:val="00C563B2"/>
    <w:rsid w:val="00C56C50"/>
    <w:rsid w:val="00C573A5"/>
    <w:rsid w:val="00C5768A"/>
    <w:rsid w:val="00C602C4"/>
    <w:rsid w:val="00C6039E"/>
    <w:rsid w:val="00C607D7"/>
    <w:rsid w:val="00C608E0"/>
    <w:rsid w:val="00C60D1B"/>
    <w:rsid w:val="00C60DA5"/>
    <w:rsid w:val="00C6117B"/>
    <w:rsid w:val="00C6173E"/>
    <w:rsid w:val="00C61A82"/>
    <w:rsid w:val="00C6209B"/>
    <w:rsid w:val="00C62B08"/>
    <w:rsid w:val="00C62F14"/>
    <w:rsid w:val="00C6629F"/>
    <w:rsid w:val="00C6638A"/>
    <w:rsid w:val="00C6756B"/>
    <w:rsid w:val="00C67B2D"/>
    <w:rsid w:val="00C70EAA"/>
    <w:rsid w:val="00C713FB"/>
    <w:rsid w:val="00C717DF"/>
    <w:rsid w:val="00C725E9"/>
    <w:rsid w:val="00C74319"/>
    <w:rsid w:val="00C7488A"/>
    <w:rsid w:val="00C74D6B"/>
    <w:rsid w:val="00C74F0D"/>
    <w:rsid w:val="00C754E3"/>
    <w:rsid w:val="00C76A5C"/>
    <w:rsid w:val="00C76D49"/>
    <w:rsid w:val="00C8142A"/>
    <w:rsid w:val="00C83B83"/>
    <w:rsid w:val="00C906FB"/>
    <w:rsid w:val="00C90F1D"/>
    <w:rsid w:val="00C92763"/>
    <w:rsid w:val="00C93238"/>
    <w:rsid w:val="00C9395B"/>
    <w:rsid w:val="00C93C76"/>
    <w:rsid w:val="00C94626"/>
    <w:rsid w:val="00C94BEB"/>
    <w:rsid w:val="00C96874"/>
    <w:rsid w:val="00CA2FB7"/>
    <w:rsid w:val="00CA3574"/>
    <w:rsid w:val="00CA5629"/>
    <w:rsid w:val="00CA67EA"/>
    <w:rsid w:val="00CA70AA"/>
    <w:rsid w:val="00CB11C7"/>
    <w:rsid w:val="00CB1BC3"/>
    <w:rsid w:val="00CB66ED"/>
    <w:rsid w:val="00CB703F"/>
    <w:rsid w:val="00CB7DC4"/>
    <w:rsid w:val="00CC15A1"/>
    <w:rsid w:val="00CC16B8"/>
    <w:rsid w:val="00CC41FD"/>
    <w:rsid w:val="00CC48E4"/>
    <w:rsid w:val="00CC5E7C"/>
    <w:rsid w:val="00CC7829"/>
    <w:rsid w:val="00CC7EB6"/>
    <w:rsid w:val="00CD08BA"/>
    <w:rsid w:val="00CD0CDC"/>
    <w:rsid w:val="00CD1E11"/>
    <w:rsid w:val="00CD4132"/>
    <w:rsid w:val="00CD56AA"/>
    <w:rsid w:val="00CD61F8"/>
    <w:rsid w:val="00CE167F"/>
    <w:rsid w:val="00CE1943"/>
    <w:rsid w:val="00CE2548"/>
    <w:rsid w:val="00CE6129"/>
    <w:rsid w:val="00CE7404"/>
    <w:rsid w:val="00CE7FAF"/>
    <w:rsid w:val="00CF3310"/>
    <w:rsid w:val="00CF4C28"/>
    <w:rsid w:val="00CF5A29"/>
    <w:rsid w:val="00CF5A7C"/>
    <w:rsid w:val="00CF696D"/>
    <w:rsid w:val="00CF71DF"/>
    <w:rsid w:val="00CF762E"/>
    <w:rsid w:val="00CF7ED6"/>
    <w:rsid w:val="00D028B0"/>
    <w:rsid w:val="00D04123"/>
    <w:rsid w:val="00D04789"/>
    <w:rsid w:val="00D05292"/>
    <w:rsid w:val="00D05905"/>
    <w:rsid w:val="00D05ACC"/>
    <w:rsid w:val="00D101E4"/>
    <w:rsid w:val="00D10D8A"/>
    <w:rsid w:val="00D11803"/>
    <w:rsid w:val="00D1368D"/>
    <w:rsid w:val="00D136DA"/>
    <w:rsid w:val="00D13CD9"/>
    <w:rsid w:val="00D17115"/>
    <w:rsid w:val="00D200AE"/>
    <w:rsid w:val="00D20566"/>
    <w:rsid w:val="00D20762"/>
    <w:rsid w:val="00D20B1F"/>
    <w:rsid w:val="00D2121E"/>
    <w:rsid w:val="00D232B4"/>
    <w:rsid w:val="00D2388B"/>
    <w:rsid w:val="00D23977"/>
    <w:rsid w:val="00D23B93"/>
    <w:rsid w:val="00D252FD"/>
    <w:rsid w:val="00D27E43"/>
    <w:rsid w:val="00D30E89"/>
    <w:rsid w:val="00D32FE0"/>
    <w:rsid w:val="00D33BA0"/>
    <w:rsid w:val="00D34719"/>
    <w:rsid w:val="00D34A11"/>
    <w:rsid w:val="00D37065"/>
    <w:rsid w:val="00D4005B"/>
    <w:rsid w:val="00D411EB"/>
    <w:rsid w:val="00D41214"/>
    <w:rsid w:val="00D41D27"/>
    <w:rsid w:val="00D429D4"/>
    <w:rsid w:val="00D42AEF"/>
    <w:rsid w:val="00D44DC7"/>
    <w:rsid w:val="00D46255"/>
    <w:rsid w:val="00D4630F"/>
    <w:rsid w:val="00D47265"/>
    <w:rsid w:val="00D55774"/>
    <w:rsid w:val="00D575EA"/>
    <w:rsid w:val="00D57688"/>
    <w:rsid w:val="00D576CD"/>
    <w:rsid w:val="00D608F3"/>
    <w:rsid w:val="00D60964"/>
    <w:rsid w:val="00D622A0"/>
    <w:rsid w:val="00D633A1"/>
    <w:rsid w:val="00D63C87"/>
    <w:rsid w:val="00D63E9B"/>
    <w:rsid w:val="00D64887"/>
    <w:rsid w:val="00D65501"/>
    <w:rsid w:val="00D665D8"/>
    <w:rsid w:val="00D66C91"/>
    <w:rsid w:val="00D67063"/>
    <w:rsid w:val="00D67080"/>
    <w:rsid w:val="00D67BBF"/>
    <w:rsid w:val="00D7045F"/>
    <w:rsid w:val="00D7183A"/>
    <w:rsid w:val="00D71E96"/>
    <w:rsid w:val="00D72322"/>
    <w:rsid w:val="00D72836"/>
    <w:rsid w:val="00D72ADD"/>
    <w:rsid w:val="00D73BCC"/>
    <w:rsid w:val="00D759D9"/>
    <w:rsid w:val="00D76780"/>
    <w:rsid w:val="00D77E93"/>
    <w:rsid w:val="00D804E9"/>
    <w:rsid w:val="00D80656"/>
    <w:rsid w:val="00D807D1"/>
    <w:rsid w:val="00D80EB3"/>
    <w:rsid w:val="00D8183B"/>
    <w:rsid w:val="00D818ED"/>
    <w:rsid w:val="00D834BD"/>
    <w:rsid w:val="00D84A62"/>
    <w:rsid w:val="00D84DE2"/>
    <w:rsid w:val="00D8655E"/>
    <w:rsid w:val="00D86AAB"/>
    <w:rsid w:val="00D87061"/>
    <w:rsid w:val="00D871F3"/>
    <w:rsid w:val="00D908E1"/>
    <w:rsid w:val="00D95C81"/>
    <w:rsid w:val="00D96EFF"/>
    <w:rsid w:val="00D970FF"/>
    <w:rsid w:val="00D97656"/>
    <w:rsid w:val="00DA1FA5"/>
    <w:rsid w:val="00DA21C7"/>
    <w:rsid w:val="00DA256E"/>
    <w:rsid w:val="00DA26B0"/>
    <w:rsid w:val="00DA492B"/>
    <w:rsid w:val="00DA4B34"/>
    <w:rsid w:val="00DA4B53"/>
    <w:rsid w:val="00DA544C"/>
    <w:rsid w:val="00DA58CC"/>
    <w:rsid w:val="00DA5913"/>
    <w:rsid w:val="00DA71B6"/>
    <w:rsid w:val="00DA7511"/>
    <w:rsid w:val="00DA777B"/>
    <w:rsid w:val="00DA7EEE"/>
    <w:rsid w:val="00DB339F"/>
    <w:rsid w:val="00DB464A"/>
    <w:rsid w:val="00DB4AD2"/>
    <w:rsid w:val="00DB5124"/>
    <w:rsid w:val="00DB519E"/>
    <w:rsid w:val="00DB55FA"/>
    <w:rsid w:val="00DB56CA"/>
    <w:rsid w:val="00DB5982"/>
    <w:rsid w:val="00DB69FE"/>
    <w:rsid w:val="00DB6EF5"/>
    <w:rsid w:val="00DB7726"/>
    <w:rsid w:val="00DC0F92"/>
    <w:rsid w:val="00DC12FF"/>
    <w:rsid w:val="00DC1F9D"/>
    <w:rsid w:val="00DC2A64"/>
    <w:rsid w:val="00DC3EDC"/>
    <w:rsid w:val="00DC4573"/>
    <w:rsid w:val="00DC55DA"/>
    <w:rsid w:val="00DC58C3"/>
    <w:rsid w:val="00DC640F"/>
    <w:rsid w:val="00DC6A69"/>
    <w:rsid w:val="00DD0417"/>
    <w:rsid w:val="00DD0DF6"/>
    <w:rsid w:val="00DD14DF"/>
    <w:rsid w:val="00DD16FF"/>
    <w:rsid w:val="00DD1CC4"/>
    <w:rsid w:val="00DD200D"/>
    <w:rsid w:val="00DD3342"/>
    <w:rsid w:val="00DD3DF6"/>
    <w:rsid w:val="00DD488E"/>
    <w:rsid w:val="00DD594D"/>
    <w:rsid w:val="00DD7090"/>
    <w:rsid w:val="00DD7B1A"/>
    <w:rsid w:val="00DD7CDE"/>
    <w:rsid w:val="00DE064E"/>
    <w:rsid w:val="00DE07D4"/>
    <w:rsid w:val="00DE4916"/>
    <w:rsid w:val="00DE493A"/>
    <w:rsid w:val="00DE4BB1"/>
    <w:rsid w:val="00DE4C8C"/>
    <w:rsid w:val="00DE4CF8"/>
    <w:rsid w:val="00DE5959"/>
    <w:rsid w:val="00DE67F3"/>
    <w:rsid w:val="00DE6903"/>
    <w:rsid w:val="00DE7F50"/>
    <w:rsid w:val="00DF028D"/>
    <w:rsid w:val="00DF046D"/>
    <w:rsid w:val="00DF0E7E"/>
    <w:rsid w:val="00DF269F"/>
    <w:rsid w:val="00DF2EC0"/>
    <w:rsid w:val="00DF3BF0"/>
    <w:rsid w:val="00DF6357"/>
    <w:rsid w:val="00DF6782"/>
    <w:rsid w:val="00DF7CBA"/>
    <w:rsid w:val="00E0120E"/>
    <w:rsid w:val="00E06C26"/>
    <w:rsid w:val="00E06FBD"/>
    <w:rsid w:val="00E074E2"/>
    <w:rsid w:val="00E078CC"/>
    <w:rsid w:val="00E10372"/>
    <w:rsid w:val="00E10942"/>
    <w:rsid w:val="00E10CA8"/>
    <w:rsid w:val="00E11348"/>
    <w:rsid w:val="00E120CB"/>
    <w:rsid w:val="00E12FF3"/>
    <w:rsid w:val="00E132DF"/>
    <w:rsid w:val="00E136B7"/>
    <w:rsid w:val="00E141AB"/>
    <w:rsid w:val="00E14E3B"/>
    <w:rsid w:val="00E154C9"/>
    <w:rsid w:val="00E15FCE"/>
    <w:rsid w:val="00E17304"/>
    <w:rsid w:val="00E20684"/>
    <w:rsid w:val="00E22E88"/>
    <w:rsid w:val="00E2368E"/>
    <w:rsid w:val="00E25097"/>
    <w:rsid w:val="00E2779E"/>
    <w:rsid w:val="00E27E10"/>
    <w:rsid w:val="00E324E6"/>
    <w:rsid w:val="00E3297D"/>
    <w:rsid w:val="00E35ED1"/>
    <w:rsid w:val="00E35F35"/>
    <w:rsid w:val="00E378AB"/>
    <w:rsid w:val="00E41724"/>
    <w:rsid w:val="00E41E2F"/>
    <w:rsid w:val="00E43901"/>
    <w:rsid w:val="00E451B4"/>
    <w:rsid w:val="00E459F2"/>
    <w:rsid w:val="00E4753D"/>
    <w:rsid w:val="00E479E9"/>
    <w:rsid w:val="00E508EB"/>
    <w:rsid w:val="00E50974"/>
    <w:rsid w:val="00E50BA3"/>
    <w:rsid w:val="00E50EAF"/>
    <w:rsid w:val="00E50FB1"/>
    <w:rsid w:val="00E51085"/>
    <w:rsid w:val="00E51731"/>
    <w:rsid w:val="00E51AE5"/>
    <w:rsid w:val="00E5202B"/>
    <w:rsid w:val="00E53021"/>
    <w:rsid w:val="00E53435"/>
    <w:rsid w:val="00E54CA0"/>
    <w:rsid w:val="00E54D20"/>
    <w:rsid w:val="00E5592B"/>
    <w:rsid w:val="00E55A92"/>
    <w:rsid w:val="00E56910"/>
    <w:rsid w:val="00E56C01"/>
    <w:rsid w:val="00E56ED5"/>
    <w:rsid w:val="00E5752E"/>
    <w:rsid w:val="00E57DD5"/>
    <w:rsid w:val="00E57F12"/>
    <w:rsid w:val="00E60B60"/>
    <w:rsid w:val="00E615E1"/>
    <w:rsid w:val="00E61B9D"/>
    <w:rsid w:val="00E61E61"/>
    <w:rsid w:val="00E6614E"/>
    <w:rsid w:val="00E66497"/>
    <w:rsid w:val="00E67321"/>
    <w:rsid w:val="00E67365"/>
    <w:rsid w:val="00E678BF"/>
    <w:rsid w:val="00E70E66"/>
    <w:rsid w:val="00E721A9"/>
    <w:rsid w:val="00E7235C"/>
    <w:rsid w:val="00E72852"/>
    <w:rsid w:val="00E732A2"/>
    <w:rsid w:val="00E73485"/>
    <w:rsid w:val="00E73561"/>
    <w:rsid w:val="00E74E4D"/>
    <w:rsid w:val="00E759F2"/>
    <w:rsid w:val="00E76DD0"/>
    <w:rsid w:val="00E80E45"/>
    <w:rsid w:val="00E8277B"/>
    <w:rsid w:val="00E82AB4"/>
    <w:rsid w:val="00E8327C"/>
    <w:rsid w:val="00E854FA"/>
    <w:rsid w:val="00E856BA"/>
    <w:rsid w:val="00E87B27"/>
    <w:rsid w:val="00E90219"/>
    <w:rsid w:val="00E90FBE"/>
    <w:rsid w:val="00E92A17"/>
    <w:rsid w:val="00E92B7B"/>
    <w:rsid w:val="00E93D19"/>
    <w:rsid w:val="00E94587"/>
    <w:rsid w:val="00E95303"/>
    <w:rsid w:val="00E9624B"/>
    <w:rsid w:val="00E963EA"/>
    <w:rsid w:val="00E96E31"/>
    <w:rsid w:val="00E96F98"/>
    <w:rsid w:val="00E9761A"/>
    <w:rsid w:val="00EA0DCF"/>
    <w:rsid w:val="00EA28FA"/>
    <w:rsid w:val="00EA2D4B"/>
    <w:rsid w:val="00EA3429"/>
    <w:rsid w:val="00EA3570"/>
    <w:rsid w:val="00EA395E"/>
    <w:rsid w:val="00EA3A17"/>
    <w:rsid w:val="00EA3C32"/>
    <w:rsid w:val="00EA481F"/>
    <w:rsid w:val="00EA4DAB"/>
    <w:rsid w:val="00EA5DDA"/>
    <w:rsid w:val="00EA620D"/>
    <w:rsid w:val="00EA7E1D"/>
    <w:rsid w:val="00EB083B"/>
    <w:rsid w:val="00EB1038"/>
    <w:rsid w:val="00EB1BF0"/>
    <w:rsid w:val="00EB30AE"/>
    <w:rsid w:val="00EB38B1"/>
    <w:rsid w:val="00EB40D8"/>
    <w:rsid w:val="00EB4378"/>
    <w:rsid w:val="00EB43ED"/>
    <w:rsid w:val="00EB4459"/>
    <w:rsid w:val="00EB5B74"/>
    <w:rsid w:val="00EB6B16"/>
    <w:rsid w:val="00EC00D2"/>
    <w:rsid w:val="00EC0698"/>
    <w:rsid w:val="00EC070D"/>
    <w:rsid w:val="00EC09ED"/>
    <w:rsid w:val="00EC0CD6"/>
    <w:rsid w:val="00EC1005"/>
    <w:rsid w:val="00EC2022"/>
    <w:rsid w:val="00EC26AC"/>
    <w:rsid w:val="00EC2E77"/>
    <w:rsid w:val="00EC6E86"/>
    <w:rsid w:val="00EC7069"/>
    <w:rsid w:val="00ED021A"/>
    <w:rsid w:val="00ED02B6"/>
    <w:rsid w:val="00ED0412"/>
    <w:rsid w:val="00ED0C53"/>
    <w:rsid w:val="00ED3375"/>
    <w:rsid w:val="00ED34E8"/>
    <w:rsid w:val="00ED3B33"/>
    <w:rsid w:val="00ED4920"/>
    <w:rsid w:val="00ED67A8"/>
    <w:rsid w:val="00EE027A"/>
    <w:rsid w:val="00EE17CA"/>
    <w:rsid w:val="00EE2093"/>
    <w:rsid w:val="00EE311A"/>
    <w:rsid w:val="00EE3200"/>
    <w:rsid w:val="00EE4FB3"/>
    <w:rsid w:val="00EE64BD"/>
    <w:rsid w:val="00EF1916"/>
    <w:rsid w:val="00EF1D87"/>
    <w:rsid w:val="00EF2D36"/>
    <w:rsid w:val="00EF3977"/>
    <w:rsid w:val="00EF3991"/>
    <w:rsid w:val="00EF39F0"/>
    <w:rsid w:val="00EF3A81"/>
    <w:rsid w:val="00EF4222"/>
    <w:rsid w:val="00F00059"/>
    <w:rsid w:val="00F014C8"/>
    <w:rsid w:val="00F02D7E"/>
    <w:rsid w:val="00F046BD"/>
    <w:rsid w:val="00F055C1"/>
    <w:rsid w:val="00F063F4"/>
    <w:rsid w:val="00F06F6C"/>
    <w:rsid w:val="00F07DC8"/>
    <w:rsid w:val="00F11982"/>
    <w:rsid w:val="00F1445B"/>
    <w:rsid w:val="00F15CCD"/>
    <w:rsid w:val="00F20F8B"/>
    <w:rsid w:val="00F217AD"/>
    <w:rsid w:val="00F22A1D"/>
    <w:rsid w:val="00F22DCD"/>
    <w:rsid w:val="00F23037"/>
    <w:rsid w:val="00F232DA"/>
    <w:rsid w:val="00F23619"/>
    <w:rsid w:val="00F25EEF"/>
    <w:rsid w:val="00F26957"/>
    <w:rsid w:val="00F273ED"/>
    <w:rsid w:val="00F27DB3"/>
    <w:rsid w:val="00F3159D"/>
    <w:rsid w:val="00F32034"/>
    <w:rsid w:val="00F323EF"/>
    <w:rsid w:val="00F325BC"/>
    <w:rsid w:val="00F33EF9"/>
    <w:rsid w:val="00F36050"/>
    <w:rsid w:val="00F361B1"/>
    <w:rsid w:val="00F36668"/>
    <w:rsid w:val="00F369FE"/>
    <w:rsid w:val="00F416BC"/>
    <w:rsid w:val="00F42058"/>
    <w:rsid w:val="00F42847"/>
    <w:rsid w:val="00F433CB"/>
    <w:rsid w:val="00F43809"/>
    <w:rsid w:val="00F43EB1"/>
    <w:rsid w:val="00F44757"/>
    <w:rsid w:val="00F4552A"/>
    <w:rsid w:val="00F46238"/>
    <w:rsid w:val="00F4706B"/>
    <w:rsid w:val="00F472B9"/>
    <w:rsid w:val="00F524C6"/>
    <w:rsid w:val="00F532D2"/>
    <w:rsid w:val="00F5537B"/>
    <w:rsid w:val="00F564A2"/>
    <w:rsid w:val="00F56EA5"/>
    <w:rsid w:val="00F57420"/>
    <w:rsid w:val="00F61176"/>
    <w:rsid w:val="00F61C76"/>
    <w:rsid w:val="00F62BFB"/>
    <w:rsid w:val="00F62E3C"/>
    <w:rsid w:val="00F6345B"/>
    <w:rsid w:val="00F64036"/>
    <w:rsid w:val="00F64089"/>
    <w:rsid w:val="00F64E1A"/>
    <w:rsid w:val="00F6578F"/>
    <w:rsid w:val="00F65A38"/>
    <w:rsid w:val="00F65BC5"/>
    <w:rsid w:val="00F6601E"/>
    <w:rsid w:val="00F66107"/>
    <w:rsid w:val="00F662FE"/>
    <w:rsid w:val="00F70739"/>
    <w:rsid w:val="00F71C17"/>
    <w:rsid w:val="00F71C9A"/>
    <w:rsid w:val="00F7207B"/>
    <w:rsid w:val="00F72443"/>
    <w:rsid w:val="00F7446A"/>
    <w:rsid w:val="00F765E7"/>
    <w:rsid w:val="00F773EB"/>
    <w:rsid w:val="00F779A8"/>
    <w:rsid w:val="00F779E6"/>
    <w:rsid w:val="00F80E01"/>
    <w:rsid w:val="00F80F99"/>
    <w:rsid w:val="00F8121B"/>
    <w:rsid w:val="00F822E8"/>
    <w:rsid w:val="00F8494F"/>
    <w:rsid w:val="00F911FD"/>
    <w:rsid w:val="00F929A2"/>
    <w:rsid w:val="00F92DCB"/>
    <w:rsid w:val="00F94090"/>
    <w:rsid w:val="00F94F58"/>
    <w:rsid w:val="00F95AF1"/>
    <w:rsid w:val="00F95BE4"/>
    <w:rsid w:val="00F95E0C"/>
    <w:rsid w:val="00F96296"/>
    <w:rsid w:val="00F9682E"/>
    <w:rsid w:val="00F97EEF"/>
    <w:rsid w:val="00FA061B"/>
    <w:rsid w:val="00FA0992"/>
    <w:rsid w:val="00FA390E"/>
    <w:rsid w:val="00FA3A56"/>
    <w:rsid w:val="00FA3C96"/>
    <w:rsid w:val="00FA47FC"/>
    <w:rsid w:val="00FA6A4F"/>
    <w:rsid w:val="00FA6B5A"/>
    <w:rsid w:val="00FB15F2"/>
    <w:rsid w:val="00FB187C"/>
    <w:rsid w:val="00FB30DC"/>
    <w:rsid w:val="00FB3464"/>
    <w:rsid w:val="00FB407A"/>
    <w:rsid w:val="00FB5A94"/>
    <w:rsid w:val="00FB5E02"/>
    <w:rsid w:val="00FB5F9A"/>
    <w:rsid w:val="00FB6186"/>
    <w:rsid w:val="00FB7156"/>
    <w:rsid w:val="00FC160F"/>
    <w:rsid w:val="00FC1D2C"/>
    <w:rsid w:val="00FC354E"/>
    <w:rsid w:val="00FC4B84"/>
    <w:rsid w:val="00FC4BFE"/>
    <w:rsid w:val="00FC5026"/>
    <w:rsid w:val="00FC51AC"/>
    <w:rsid w:val="00FC6F34"/>
    <w:rsid w:val="00FC7F4C"/>
    <w:rsid w:val="00FD0E46"/>
    <w:rsid w:val="00FD15A7"/>
    <w:rsid w:val="00FD3940"/>
    <w:rsid w:val="00FD3CC3"/>
    <w:rsid w:val="00FD40B8"/>
    <w:rsid w:val="00FD43BE"/>
    <w:rsid w:val="00FD52E6"/>
    <w:rsid w:val="00FE01F5"/>
    <w:rsid w:val="00FE06F7"/>
    <w:rsid w:val="00FE46AE"/>
    <w:rsid w:val="00FE4DBC"/>
    <w:rsid w:val="00FE7756"/>
    <w:rsid w:val="00FF17C0"/>
    <w:rsid w:val="00FF1FFC"/>
    <w:rsid w:val="00FF265E"/>
    <w:rsid w:val="00FF64AD"/>
    <w:rsid w:val="00FF6FE1"/>
    <w:rsid w:val="00FF710E"/>
    <w:rsid w:val="00FF73AA"/>
    <w:rsid w:val="00FF7776"/>
    <w:rsid w:val="165CEA9A"/>
    <w:rsid w:val="1C1781DA"/>
    <w:rsid w:val="1CC1E8D6"/>
    <w:rsid w:val="346EA7F3"/>
    <w:rsid w:val="4B1D1009"/>
    <w:rsid w:val="5038AB70"/>
    <w:rsid w:val="5B9C7170"/>
    <w:rsid w:val="6638D584"/>
    <w:rsid w:val="67D4A5E5"/>
    <w:rsid w:val="699362C0"/>
    <w:rsid w:val="6C973017"/>
    <w:rsid w:val="6D9950D7"/>
    <w:rsid w:val="6EF82267"/>
    <w:rsid w:val="70ACD62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C29D"/>
  <w15:chartTrackingRefBased/>
  <w15:docId w15:val="{35D79ABF-1E87-4EE9-B1E1-9F83EE4C9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B11F7"/>
    <w:pPr>
      <w:spacing w:after="0" w:line="280" w:lineRule="atLeast"/>
    </w:pPr>
    <w:rPr>
      <w:rFonts w:cs="Arial"/>
      <w:sz w:val="21"/>
    </w:rPr>
  </w:style>
  <w:style w:type="paragraph" w:styleId="Kop1">
    <w:name w:val="heading 1"/>
    <w:aliases w:val="Hoofdstuk"/>
    <w:basedOn w:val="Standaard"/>
    <w:next w:val="Standaard"/>
    <w:link w:val="Kop1Char"/>
    <w:uiPriority w:val="2"/>
    <w:qFormat/>
    <w:rsid w:val="00086B36"/>
    <w:pPr>
      <w:keepNext/>
      <w:keepLines/>
      <w:numPr>
        <w:numId w:val="16"/>
      </w:numPr>
      <w:spacing w:after="280"/>
      <w:outlineLvl w:val="0"/>
    </w:pPr>
    <w:rPr>
      <w:rFonts w:asciiTheme="majorHAnsi" w:eastAsiaTheme="majorEastAsia" w:hAnsiTheme="majorHAnsi" w:cstheme="majorBidi"/>
      <w:b/>
      <w:caps/>
      <w:sz w:val="32"/>
      <w:szCs w:val="32"/>
    </w:rPr>
  </w:style>
  <w:style w:type="paragraph" w:styleId="Kop2">
    <w:name w:val="heading 2"/>
    <w:aliases w:val="Paragraaf"/>
    <w:basedOn w:val="Standaard"/>
    <w:next w:val="Standaard"/>
    <w:link w:val="Kop2Char"/>
    <w:uiPriority w:val="2"/>
    <w:qFormat/>
    <w:rsid w:val="00086B36"/>
    <w:pPr>
      <w:keepNext/>
      <w:keepLines/>
      <w:numPr>
        <w:ilvl w:val="1"/>
        <w:numId w:val="16"/>
      </w:numPr>
      <w:outlineLvl w:val="1"/>
    </w:pPr>
    <w:rPr>
      <w:rFonts w:asciiTheme="majorHAnsi" w:eastAsiaTheme="majorEastAsia" w:hAnsiTheme="majorHAnsi" w:cstheme="majorBidi"/>
      <w:b/>
      <w:sz w:val="28"/>
      <w:szCs w:val="26"/>
    </w:rPr>
  </w:style>
  <w:style w:type="paragraph" w:styleId="Kop3">
    <w:name w:val="heading 3"/>
    <w:aliases w:val="Sub Paragraaf"/>
    <w:basedOn w:val="Standaard"/>
    <w:next w:val="Standaard"/>
    <w:link w:val="Kop3Char"/>
    <w:uiPriority w:val="2"/>
    <w:qFormat/>
    <w:rsid w:val="00086B36"/>
    <w:pPr>
      <w:keepNext/>
      <w:keepLines/>
      <w:numPr>
        <w:ilvl w:val="2"/>
        <w:numId w:val="16"/>
      </w:numPr>
      <w:outlineLvl w:val="2"/>
    </w:pPr>
    <w:rPr>
      <w:rFonts w:asciiTheme="majorHAnsi" w:eastAsiaTheme="majorEastAsia" w:hAnsiTheme="majorHAnsi" w:cstheme="majorBidi"/>
      <w:b/>
      <w:szCs w:val="24"/>
    </w:rPr>
  </w:style>
  <w:style w:type="paragraph" w:styleId="Kop4">
    <w:name w:val="heading 4"/>
    <w:basedOn w:val="Standaard"/>
    <w:next w:val="Standaard"/>
    <w:link w:val="Kop4Char"/>
    <w:uiPriority w:val="9"/>
    <w:semiHidden/>
    <w:unhideWhenUsed/>
    <w:rsid w:val="001F4C1F"/>
    <w:pPr>
      <w:keepNext/>
      <w:keepLines/>
      <w:spacing w:before="40"/>
      <w:outlineLvl w:val="3"/>
    </w:pPr>
    <w:rPr>
      <w:rFonts w:asciiTheme="majorHAnsi" w:eastAsiaTheme="majorEastAsia" w:hAnsiTheme="majorHAnsi" w:cstheme="majorBidi"/>
      <w:i/>
      <w:iCs/>
      <w:color w:val="95005C" w:themeColor="accent1" w:themeShade="BF"/>
    </w:rPr>
  </w:style>
  <w:style w:type="paragraph" w:styleId="Kop5">
    <w:name w:val="heading 5"/>
    <w:basedOn w:val="Standaard"/>
    <w:next w:val="Standaard"/>
    <w:link w:val="Kop5Char"/>
    <w:uiPriority w:val="9"/>
    <w:unhideWhenUsed/>
    <w:qFormat/>
    <w:rsid w:val="001F4C1F"/>
    <w:pPr>
      <w:keepNext/>
      <w:keepLines/>
      <w:spacing w:before="40"/>
      <w:outlineLvl w:val="4"/>
    </w:pPr>
    <w:rPr>
      <w:rFonts w:asciiTheme="majorHAnsi" w:eastAsiaTheme="majorEastAsia" w:hAnsiTheme="majorHAnsi" w:cstheme="majorBidi"/>
      <w:color w:val="95005C" w:themeColor="accent1" w:themeShade="BF"/>
    </w:rPr>
  </w:style>
  <w:style w:type="paragraph" w:styleId="Kop6">
    <w:name w:val="heading 6"/>
    <w:basedOn w:val="Standaard"/>
    <w:next w:val="Standaard"/>
    <w:link w:val="Kop6Char"/>
    <w:uiPriority w:val="9"/>
    <w:semiHidden/>
    <w:unhideWhenUsed/>
    <w:rsid w:val="001F4C1F"/>
    <w:pPr>
      <w:keepNext/>
      <w:keepLines/>
      <w:spacing w:before="40"/>
      <w:outlineLvl w:val="5"/>
    </w:pPr>
    <w:rPr>
      <w:rFonts w:asciiTheme="majorHAnsi" w:eastAsiaTheme="majorEastAsia" w:hAnsiTheme="majorHAnsi" w:cstheme="majorBidi"/>
      <w:color w:val="63003D" w:themeColor="accent1" w:themeShade="7F"/>
    </w:rPr>
  </w:style>
  <w:style w:type="paragraph" w:styleId="Kop7">
    <w:name w:val="heading 7"/>
    <w:basedOn w:val="Standaard"/>
    <w:next w:val="Standaard"/>
    <w:link w:val="Kop7Char"/>
    <w:uiPriority w:val="9"/>
    <w:semiHidden/>
    <w:unhideWhenUsed/>
    <w:rsid w:val="001F4C1F"/>
    <w:pPr>
      <w:keepNext/>
      <w:keepLines/>
      <w:spacing w:before="40"/>
      <w:outlineLvl w:val="6"/>
    </w:pPr>
    <w:rPr>
      <w:rFonts w:asciiTheme="majorHAnsi" w:eastAsiaTheme="majorEastAsia" w:hAnsiTheme="majorHAnsi" w:cstheme="majorBidi"/>
      <w:i/>
      <w:iCs/>
      <w:color w:val="63003D" w:themeColor="accent1" w:themeShade="7F"/>
    </w:rPr>
  </w:style>
  <w:style w:type="paragraph" w:styleId="Kop8">
    <w:name w:val="heading 8"/>
    <w:basedOn w:val="Standaard"/>
    <w:next w:val="Standaard"/>
    <w:link w:val="Kop8Char"/>
    <w:uiPriority w:val="9"/>
    <w:semiHidden/>
    <w:unhideWhenUsed/>
    <w:rsid w:val="001F4C1F"/>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rsid w:val="001F4C1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styleId="111111">
    <w:name w:val="Outline List 2"/>
    <w:basedOn w:val="Geenlijst"/>
    <w:uiPriority w:val="99"/>
    <w:semiHidden/>
    <w:unhideWhenUsed/>
    <w:rsid w:val="001F4C1F"/>
    <w:pPr>
      <w:numPr>
        <w:numId w:val="1"/>
      </w:numPr>
    </w:pPr>
  </w:style>
  <w:style w:type="numbering" w:styleId="1ai">
    <w:name w:val="Outline List 1"/>
    <w:basedOn w:val="Geenlijst"/>
    <w:uiPriority w:val="99"/>
    <w:semiHidden/>
    <w:unhideWhenUsed/>
    <w:rsid w:val="001F4C1F"/>
    <w:pPr>
      <w:numPr>
        <w:numId w:val="2"/>
      </w:numPr>
    </w:pPr>
  </w:style>
  <w:style w:type="table" w:styleId="3D-effectenvoortabel1">
    <w:name w:val="Table 3D effects 1"/>
    <w:basedOn w:val="Standaardtabel"/>
    <w:uiPriority w:val="99"/>
    <w:semiHidden/>
    <w:unhideWhenUsed/>
    <w:rsid w:val="001F4C1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1F4C1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1F4C1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1F4C1F"/>
  </w:style>
  <w:style w:type="character" w:customStyle="1" w:styleId="AanhefChar">
    <w:name w:val="Aanhef Char"/>
    <w:basedOn w:val="Standaardalinea-lettertype"/>
    <w:link w:val="Aanhef"/>
    <w:uiPriority w:val="99"/>
    <w:semiHidden/>
    <w:rsid w:val="001F4C1F"/>
    <w:rPr>
      <w:rFonts w:ascii="Trade Gothic LT Std" w:hAnsi="Trade Gothic LT Std"/>
      <w:sz w:val="21"/>
    </w:rPr>
  </w:style>
  <w:style w:type="paragraph" w:styleId="Adresenvelop">
    <w:name w:val="envelope address"/>
    <w:basedOn w:val="Standaard"/>
    <w:uiPriority w:val="99"/>
    <w:semiHidden/>
    <w:unhideWhenUsed/>
    <w:rsid w:val="001F4C1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1F4C1F"/>
    <w:pPr>
      <w:spacing w:line="240" w:lineRule="auto"/>
      <w:ind w:left="4252"/>
    </w:pPr>
  </w:style>
  <w:style w:type="character" w:customStyle="1" w:styleId="AfsluitingChar">
    <w:name w:val="Afsluiting Char"/>
    <w:basedOn w:val="Standaardalinea-lettertype"/>
    <w:link w:val="Afsluiting"/>
    <w:uiPriority w:val="99"/>
    <w:semiHidden/>
    <w:rsid w:val="001F4C1F"/>
    <w:rPr>
      <w:rFonts w:ascii="Trade Gothic LT Std" w:hAnsi="Trade Gothic LT Std"/>
      <w:sz w:val="21"/>
    </w:rPr>
  </w:style>
  <w:style w:type="paragraph" w:styleId="Afzender">
    <w:name w:val="envelope return"/>
    <w:basedOn w:val="Standaard"/>
    <w:uiPriority w:val="99"/>
    <w:semiHidden/>
    <w:unhideWhenUsed/>
    <w:rsid w:val="001F4C1F"/>
    <w:pPr>
      <w:spacing w:line="240" w:lineRule="auto"/>
    </w:pPr>
    <w:rPr>
      <w:rFonts w:asciiTheme="majorHAnsi" w:eastAsiaTheme="majorEastAsia" w:hAnsiTheme="majorHAnsi" w:cstheme="majorBidi"/>
      <w:sz w:val="20"/>
      <w:szCs w:val="20"/>
    </w:rPr>
  </w:style>
  <w:style w:type="character" w:customStyle="1" w:styleId="Kop1Char">
    <w:name w:val="Kop 1 Char"/>
    <w:aliases w:val="Hoofdstuk Char"/>
    <w:basedOn w:val="Standaardalinea-lettertype"/>
    <w:link w:val="Kop1"/>
    <w:uiPriority w:val="2"/>
    <w:rsid w:val="00086B36"/>
    <w:rPr>
      <w:rFonts w:asciiTheme="majorHAnsi" w:eastAsiaTheme="majorEastAsia" w:hAnsiTheme="majorHAnsi" w:cstheme="majorBidi"/>
      <w:b/>
      <w:caps/>
      <w:sz w:val="32"/>
      <w:szCs w:val="32"/>
    </w:rPr>
  </w:style>
  <w:style w:type="character" w:customStyle="1" w:styleId="Kop2Char">
    <w:name w:val="Kop 2 Char"/>
    <w:aliases w:val="Paragraaf Char"/>
    <w:basedOn w:val="Standaardalinea-lettertype"/>
    <w:link w:val="Kop2"/>
    <w:uiPriority w:val="2"/>
    <w:rsid w:val="00086B36"/>
    <w:rPr>
      <w:rFonts w:asciiTheme="majorHAnsi" w:eastAsiaTheme="majorEastAsia" w:hAnsiTheme="majorHAnsi" w:cstheme="majorBidi"/>
      <w:b/>
      <w:sz w:val="28"/>
      <w:szCs w:val="26"/>
    </w:rPr>
  </w:style>
  <w:style w:type="character" w:customStyle="1" w:styleId="Kop3Char">
    <w:name w:val="Kop 3 Char"/>
    <w:aliases w:val="Sub Paragraaf Char"/>
    <w:basedOn w:val="Standaardalinea-lettertype"/>
    <w:link w:val="Kop3"/>
    <w:uiPriority w:val="2"/>
    <w:rsid w:val="00086B36"/>
    <w:rPr>
      <w:rFonts w:asciiTheme="majorHAnsi" w:eastAsiaTheme="majorEastAsia" w:hAnsiTheme="majorHAnsi" w:cstheme="majorBidi"/>
      <w:b/>
      <w:sz w:val="21"/>
      <w:szCs w:val="24"/>
    </w:rPr>
  </w:style>
  <w:style w:type="character" w:customStyle="1" w:styleId="Kop4Char">
    <w:name w:val="Kop 4 Char"/>
    <w:basedOn w:val="Standaardalinea-lettertype"/>
    <w:link w:val="Kop4"/>
    <w:uiPriority w:val="9"/>
    <w:semiHidden/>
    <w:rsid w:val="001F4C1F"/>
    <w:rPr>
      <w:rFonts w:asciiTheme="majorHAnsi" w:eastAsiaTheme="majorEastAsia" w:hAnsiTheme="majorHAnsi" w:cstheme="majorBidi"/>
      <w:i/>
      <w:iCs/>
      <w:color w:val="95005C" w:themeColor="accent1" w:themeShade="BF"/>
      <w:sz w:val="21"/>
    </w:rPr>
  </w:style>
  <w:style w:type="character" w:customStyle="1" w:styleId="Kop5Char">
    <w:name w:val="Kop 5 Char"/>
    <w:basedOn w:val="Standaardalinea-lettertype"/>
    <w:link w:val="Kop5"/>
    <w:uiPriority w:val="9"/>
    <w:rsid w:val="001F4C1F"/>
    <w:rPr>
      <w:rFonts w:asciiTheme="majorHAnsi" w:eastAsiaTheme="majorEastAsia" w:hAnsiTheme="majorHAnsi" w:cstheme="majorBidi"/>
      <w:color w:val="95005C" w:themeColor="accent1" w:themeShade="BF"/>
      <w:sz w:val="21"/>
    </w:rPr>
  </w:style>
  <w:style w:type="character" w:customStyle="1" w:styleId="Kop6Char">
    <w:name w:val="Kop 6 Char"/>
    <w:basedOn w:val="Standaardalinea-lettertype"/>
    <w:link w:val="Kop6"/>
    <w:uiPriority w:val="9"/>
    <w:semiHidden/>
    <w:rsid w:val="001F4C1F"/>
    <w:rPr>
      <w:rFonts w:asciiTheme="majorHAnsi" w:eastAsiaTheme="majorEastAsia" w:hAnsiTheme="majorHAnsi" w:cstheme="majorBidi"/>
      <w:color w:val="63003D" w:themeColor="accent1" w:themeShade="7F"/>
      <w:sz w:val="21"/>
    </w:rPr>
  </w:style>
  <w:style w:type="character" w:customStyle="1" w:styleId="Kop7Char">
    <w:name w:val="Kop 7 Char"/>
    <w:basedOn w:val="Standaardalinea-lettertype"/>
    <w:link w:val="Kop7"/>
    <w:uiPriority w:val="9"/>
    <w:semiHidden/>
    <w:rsid w:val="001F4C1F"/>
    <w:rPr>
      <w:rFonts w:asciiTheme="majorHAnsi" w:eastAsiaTheme="majorEastAsia" w:hAnsiTheme="majorHAnsi" w:cstheme="majorBidi"/>
      <w:i/>
      <w:iCs/>
      <w:color w:val="63003D" w:themeColor="accent1" w:themeShade="7F"/>
      <w:sz w:val="21"/>
    </w:rPr>
  </w:style>
  <w:style w:type="character" w:customStyle="1" w:styleId="Kop8Char">
    <w:name w:val="Kop 8 Char"/>
    <w:basedOn w:val="Standaardalinea-lettertype"/>
    <w:link w:val="Kop8"/>
    <w:uiPriority w:val="9"/>
    <w:semiHidden/>
    <w:rsid w:val="001F4C1F"/>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1F4C1F"/>
    <w:rPr>
      <w:rFonts w:asciiTheme="majorHAnsi" w:eastAsiaTheme="majorEastAsia" w:hAnsiTheme="majorHAnsi" w:cstheme="majorBidi"/>
      <w:i/>
      <w:iCs/>
      <w:color w:val="272727" w:themeColor="text1" w:themeTint="D8"/>
      <w:sz w:val="21"/>
      <w:szCs w:val="21"/>
    </w:rPr>
  </w:style>
  <w:style w:type="numbering" w:styleId="Artikelsectie">
    <w:name w:val="Outline List 3"/>
    <w:basedOn w:val="Geenlijst"/>
    <w:uiPriority w:val="99"/>
    <w:semiHidden/>
    <w:unhideWhenUsed/>
    <w:rsid w:val="001F4C1F"/>
    <w:pPr>
      <w:numPr>
        <w:numId w:val="3"/>
      </w:numPr>
    </w:pPr>
  </w:style>
  <w:style w:type="paragraph" w:styleId="Ballontekst">
    <w:name w:val="Balloon Text"/>
    <w:basedOn w:val="Standaard"/>
    <w:link w:val="BallontekstChar"/>
    <w:uiPriority w:val="99"/>
    <w:semiHidden/>
    <w:unhideWhenUsed/>
    <w:rsid w:val="001F4C1F"/>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F4C1F"/>
    <w:rPr>
      <w:rFonts w:ascii="Segoe UI" w:hAnsi="Segoe UI" w:cs="Segoe UI"/>
      <w:sz w:val="18"/>
      <w:szCs w:val="18"/>
    </w:rPr>
  </w:style>
  <w:style w:type="paragraph" w:styleId="Berichtkop">
    <w:name w:val="Message Header"/>
    <w:basedOn w:val="Standaard"/>
    <w:link w:val="BerichtkopChar"/>
    <w:uiPriority w:val="99"/>
    <w:semiHidden/>
    <w:unhideWhenUsed/>
    <w:rsid w:val="001F4C1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1F4C1F"/>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1F4C1F"/>
  </w:style>
  <w:style w:type="paragraph" w:styleId="Bijschrift">
    <w:name w:val="caption"/>
    <w:basedOn w:val="Standaard"/>
    <w:next w:val="Standaard"/>
    <w:uiPriority w:val="35"/>
    <w:semiHidden/>
    <w:unhideWhenUsed/>
    <w:rsid w:val="001F4C1F"/>
    <w:pPr>
      <w:spacing w:after="200" w:line="240" w:lineRule="auto"/>
    </w:pPr>
    <w:rPr>
      <w:i/>
      <w:iCs/>
      <w:color w:val="C8007C" w:themeColor="text2"/>
      <w:sz w:val="18"/>
      <w:szCs w:val="18"/>
    </w:rPr>
  </w:style>
  <w:style w:type="paragraph" w:styleId="Bloktekst">
    <w:name w:val="Block Text"/>
    <w:basedOn w:val="Standaard"/>
    <w:uiPriority w:val="99"/>
    <w:semiHidden/>
    <w:unhideWhenUsed/>
    <w:rsid w:val="001F4C1F"/>
    <w:pPr>
      <w:pBdr>
        <w:top w:val="single" w:sz="2" w:space="10" w:color="C8007C" w:themeColor="accent1"/>
        <w:left w:val="single" w:sz="2" w:space="10" w:color="C8007C" w:themeColor="accent1"/>
        <w:bottom w:val="single" w:sz="2" w:space="10" w:color="C8007C" w:themeColor="accent1"/>
        <w:right w:val="single" w:sz="2" w:space="10" w:color="C8007C" w:themeColor="accent1"/>
      </w:pBdr>
      <w:ind w:left="1152" w:right="1152"/>
    </w:pPr>
    <w:rPr>
      <w:rFonts w:eastAsiaTheme="minorEastAsia"/>
      <w:i/>
      <w:iCs/>
      <w:color w:val="C8007C" w:themeColor="accent1"/>
    </w:rPr>
  </w:style>
  <w:style w:type="paragraph" w:styleId="Bronvermelding">
    <w:name w:val="table of authorities"/>
    <w:basedOn w:val="Standaard"/>
    <w:next w:val="Standaard"/>
    <w:uiPriority w:val="99"/>
    <w:semiHidden/>
    <w:unhideWhenUsed/>
    <w:rsid w:val="001F4C1F"/>
    <w:pPr>
      <w:ind w:left="210" w:hanging="210"/>
    </w:pPr>
  </w:style>
  <w:style w:type="paragraph" w:styleId="Citaat">
    <w:name w:val="Quote"/>
    <w:basedOn w:val="Standaard"/>
    <w:next w:val="Standaard"/>
    <w:link w:val="CitaatChar"/>
    <w:uiPriority w:val="29"/>
    <w:rsid w:val="001F4C1F"/>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1F4C1F"/>
    <w:rPr>
      <w:rFonts w:ascii="Trade Gothic LT Std" w:hAnsi="Trade Gothic LT Std"/>
      <w:i/>
      <w:iCs/>
      <w:color w:val="404040" w:themeColor="text1" w:themeTint="BF"/>
      <w:sz w:val="21"/>
    </w:rPr>
  </w:style>
  <w:style w:type="paragraph" w:styleId="Datum">
    <w:name w:val="Date"/>
    <w:basedOn w:val="Standaard"/>
    <w:next w:val="Standaard"/>
    <w:link w:val="DatumChar"/>
    <w:uiPriority w:val="99"/>
    <w:semiHidden/>
    <w:unhideWhenUsed/>
    <w:rsid w:val="001F4C1F"/>
  </w:style>
  <w:style w:type="character" w:customStyle="1" w:styleId="DatumChar">
    <w:name w:val="Datum Char"/>
    <w:basedOn w:val="Standaardalinea-lettertype"/>
    <w:link w:val="Datum"/>
    <w:uiPriority w:val="99"/>
    <w:semiHidden/>
    <w:rsid w:val="001F4C1F"/>
    <w:rPr>
      <w:rFonts w:ascii="Trade Gothic LT Std" w:hAnsi="Trade Gothic LT Std"/>
      <w:sz w:val="21"/>
    </w:rPr>
  </w:style>
  <w:style w:type="paragraph" w:styleId="Documentstructuur">
    <w:name w:val="Document Map"/>
    <w:basedOn w:val="Standaard"/>
    <w:link w:val="DocumentstructuurChar"/>
    <w:uiPriority w:val="99"/>
    <w:semiHidden/>
    <w:unhideWhenUsed/>
    <w:rsid w:val="001F4C1F"/>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1F4C1F"/>
    <w:rPr>
      <w:rFonts w:ascii="Segoe UI" w:hAnsi="Segoe UI" w:cs="Segoe UI"/>
      <w:sz w:val="16"/>
      <w:szCs w:val="16"/>
    </w:rPr>
  </w:style>
  <w:style w:type="table" w:styleId="Donkerelijst">
    <w:name w:val="Dark List"/>
    <w:basedOn w:val="Standaardtabel"/>
    <w:uiPriority w:val="70"/>
    <w:semiHidden/>
    <w:unhideWhenUsed/>
    <w:rsid w:val="001F4C1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1F4C1F"/>
    <w:pPr>
      <w:spacing w:after="0" w:line="240" w:lineRule="auto"/>
    </w:pPr>
    <w:rPr>
      <w:color w:val="FFFFFF" w:themeColor="background1"/>
    </w:rPr>
    <w:tblPr>
      <w:tblStyleRowBandSize w:val="1"/>
      <w:tblStyleColBandSize w:val="1"/>
    </w:tblPr>
    <w:tcPr>
      <w:shd w:val="clear" w:color="auto" w:fill="C8007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300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5005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5005C" w:themeFill="accent1" w:themeFillShade="BF"/>
      </w:tcPr>
    </w:tblStylePr>
    <w:tblStylePr w:type="band1Vert">
      <w:tblPr/>
      <w:tcPr>
        <w:tcBorders>
          <w:top w:val="nil"/>
          <w:left w:val="nil"/>
          <w:bottom w:val="nil"/>
          <w:right w:val="nil"/>
          <w:insideH w:val="nil"/>
          <w:insideV w:val="nil"/>
        </w:tcBorders>
        <w:shd w:val="clear" w:color="auto" w:fill="95005C" w:themeFill="accent1" w:themeFillShade="BF"/>
      </w:tcPr>
    </w:tblStylePr>
    <w:tblStylePr w:type="band1Horz">
      <w:tblPr/>
      <w:tcPr>
        <w:tcBorders>
          <w:top w:val="nil"/>
          <w:left w:val="nil"/>
          <w:bottom w:val="nil"/>
          <w:right w:val="nil"/>
          <w:insideH w:val="nil"/>
          <w:insideV w:val="nil"/>
        </w:tcBorders>
        <w:shd w:val="clear" w:color="auto" w:fill="95005C" w:themeFill="accent1" w:themeFillShade="BF"/>
      </w:tcPr>
    </w:tblStylePr>
  </w:style>
  <w:style w:type="table" w:styleId="Donkerelijst-accent2">
    <w:name w:val="Dark List Accent 2"/>
    <w:basedOn w:val="Standaardtabel"/>
    <w:uiPriority w:val="70"/>
    <w:semiHidden/>
    <w:unhideWhenUsed/>
    <w:rsid w:val="001F4C1F"/>
    <w:pPr>
      <w:spacing w:after="0" w:line="240" w:lineRule="auto"/>
    </w:pPr>
    <w:rPr>
      <w:color w:val="FFFFFF" w:themeColor="background1"/>
    </w:rPr>
    <w:tblPr>
      <w:tblStyleRowBandSize w:val="1"/>
      <w:tblStyleColBandSize w:val="1"/>
    </w:tblPr>
    <w:tcPr>
      <w:shd w:val="clear" w:color="auto" w:fill="AAA08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04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796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7964" w:themeFill="accent2" w:themeFillShade="BF"/>
      </w:tcPr>
    </w:tblStylePr>
    <w:tblStylePr w:type="band1Vert">
      <w:tblPr/>
      <w:tcPr>
        <w:tcBorders>
          <w:top w:val="nil"/>
          <w:left w:val="nil"/>
          <w:bottom w:val="nil"/>
          <w:right w:val="nil"/>
          <w:insideH w:val="nil"/>
          <w:insideV w:val="nil"/>
        </w:tcBorders>
        <w:shd w:val="clear" w:color="auto" w:fill="857964" w:themeFill="accent2" w:themeFillShade="BF"/>
      </w:tcPr>
    </w:tblStylePr>
    <w:tblStylePr w:type="band1Horz">
      <w:tblPr/>
      <w:tcPr>
        <w:tcBorders>
          <w:top w:val="nil"/>
          <w:left w:val="nil"/>
          <w:bottom w:val="nil"/>
          <w:right w:val="nil"/>
          <w:insideH w:val="nil"/>
          <w:insideV w:val="nil"/>
        </w:tcBorders>
        <w:shd w:val="clear" w:color="auto" w:fill="857964" w:themeFill="accent2" w:themeFillShade="BF"/>
      </w:tcPr>
    </w:tblStylePr>
  </w:style>
  <w:style w:type="table" w:styleId="Donkerelijst-accent3">
    <w:name w:val="Dark List Accent 3"/>
    <w:basedOn w:val="Standaardtabel"/>
    <w:uiPriority w:val="70"/>
    <w:semiHidden/>
    <w:unhideWhenUsed/>
    <w:rsid w:val="001F4C1F"/>
    <w:pPr>
      <w:spacing w:after="0" w:line="240" w:lineRule="auto"/>
    </w:pPr>
    <w:rPr>
      <w:color w:val="FFFFFF" w:themeColor="background1"/>
    </w:rPr>
    <w:tblPr>
      <w:tblStyleRowBandSize w:val="1"/>
      <w:tblStyleColBandSize w:val="1"/>
    </w:tblPr>
    <w:tcPr>
      <w:shd w:val="clear" w:color="auto" w:fill="DFB11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580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6841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68412" w:themeFill="accent3" w:themeFillShade="BF"/>
      </w:tcPr>
    </w:tblStylePr>
    <w:tblStylePr w:type="band1Vert">
      <w:tblPr/>
      <w:tcPr>
        <w:tcBorders>
          <w:top w:val="nil"/>
          <w:left w:val="nil"/>
          <w:bottom w:val="nil"/>
          <w:right w:val="nil"/>
          <w:insideH w:val="nil"/>
          <w:insideV w:val="nil"/>
        </w:tcBorders>
        <w:shd w:val="clear" w:color="auto" w:fill="A68412" w:themeFill="accent3" w:themeFillShade="BF"/>
      </w:tcPr>
    </w:tblStylePr>
    <w:tblStylePr w:type="band1Horz">
      <w:tblPr/>
      <w:tcPr>
        <w:tcBorders>
          <w:top w:val="nil"/>
          <w:left w:val="nil"/>
          <w:bottom w:val="nil"/>
          <w:right w:val="nil"/>
          <w:insideH w:val="nil"/>
          <w:insideV w:val="nil"/>
        </w:tcBorders>
        <w:shd w:val="clear" w:color="auto" w:fill="A68412" w:themeFill="accent3" w:themeFillShade="BF"/>
      </w:tcPr>
    </w:tblStylePr>
  </w:style>
  <w:style w:type="table" w:styleId="Donkerelijst-accent4">
    <w:name w:val="Dark List Accent 4"/>
    <w:basedOn w:val="Standaardtabel"/>
    <w:uiPriority w:val="70"/>
    <w:semiHidden/>
    <w:unhideWhenUsed/>
    <w:rsid w:val="001F4C1F"/>
    <w:pPr>
      <w:spacing w:after="0" w:line="240" w:lineRule="auto"/>
    </w:pPr>
    <w:rPr>
      <w:color w:val="FFFFFF" w:themeColor="background1"/>
    </w:rPr>
    <w:tblPr>
      <w:tblStyleRowBandSize w:val="1"/>
      <w:tblStyleColBandSize w:val="1"/>
    </w:tblPr>
    <w:tcPr>
      <w:shd w:val="clear" w:color="auto" w:fill="00787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B3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595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595A" w:themeFill="accent4" w:themeFillShade="BF"/>
      </w:tcPr>
    </w:tblStylePr>
    <w:tblStylePr w:type="band1Vert">
      <w:tblPr/>
      <w:tcPr>
        <w:tcBorders>
          <w:top w:val="nil"/>
          <w:left w:val="nil"/>
          <w:bottom w:val="nil"/>
          <w:right w:val="nil"/>
          <w:insideH w:val="nil"/>
          <w:insideV w:val="nil"/>
        </w:tcBorders>
        <w:shd w:val="clear" w:color="auto" w:fill="00595A" w:themeFill="accent4" w:themeFillShade="BF"/>
      </w:tcPr>
    </w:tblStylePr>
    <w:tblStylePr w:type="band1Horz">
      <w:tblPr/>
      <w:tcPr>
        <w:tcBorders>
          <w:top w:val="nil"/>
          <w:left w:val="nil"/>
          <w:bottom w:val="nil"/>
          <w:right w:val="nil"/>
          <w:insideH w:val="nil"/>
          <w:insideV w:val="nil"/>
        </w:tcBorders>
        <w:shd w:val="clear" w:color="auto" w:fill="00595A" w:themeFill="accent4" w:themeFillShade="BF"/>
      </w:tcPr>
    </w:tblStylePr>
  </w:style>
  <w:style w:type="table" w:styleId="Donkerelijst-accent5">
    <w:name w:val="Dark List Accent 5"/>
    <w:basedOn w:val="Standaardtabel"/>
    <w:uiPriority w:val="70"/>
    <w:semiHidden/>
    <w:unhideWhenUsed/>
    <w:rsid w:val="001F4C1F"/>
    <w:pPr>
      <w:spacing w:after="0" w:line="240" w:lineRule="auto"/>
    </w:pPr>
    <w:rPr>
      <w:color w:val="FFFFFF" w:themeColor="background1"/>
    </w:rPr>
    <w:tblPr>
      <w:tblStyleRowBandSize w:val="1"/>
      <w:tblStyleColBandSize w:val="1"/>
    </w:tblPr>
    <w:tcPr>
      <w:shd w:val="clear" w:color="auto" w:fill="24608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2F4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B476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B4768" w:themeFill="accent5" w:themeFillShade="BF"/>
      </w:tcPr>
    </w:tblStylePr>
    <w:tblStylePr w:type="band1Vert">
      <w:tblPr/>
      <w:tcPr>
        <w:tcBorders>
          <w:top w:val="nil"/>
          <w:left w:val="nil"/>
          <w:bottom w:val="nil"/>
          <w:right w:val="nil"/>
          <w:insideH w:val="nil"/>
          <w:insideV w:val="nil"/>
        </w:tcBorders>
        <w:shd w:val="clear" w:color="auto" w:fill="1B4768" w:themeFill="accent5" w:themeFillShade="BF"/>
      </w:tcPr>
    </w:tblStylePr>
    <w:tblStylePr w:type="band1Horz">
      <w:tblPr/>
      <w:tcPr>
        <w:tcBorders>
          <w:top w:val="nil"/>
          <w:left w:val="nil"/>
          <w:bottom w:val="nil"/>
          <w:right w:val="nil"/>
          <w:insideH w:val="nil"/>
          <w:insideV w:val="nil"/>
        </w:tcBorders>
        <w:shd w:val="clear" w:color="auto" w:fill="1B4768" w:themeFill="accent5" w:themeFillShade="BF"/>
      </w:tcPr>
    </w:tblStylePr>
  </w:style>
  <w:style w:type="table" w:styleId="Donkerelijst-accent6">
    <w:name w:val="Dark List Accent 6"/>
    <w:basedOn w:val="Standaardtabel"/>
    <w:uiPriority w:val="70"/>
    <w:semiHidden/>
    <w:unhideWhenUsed/>
    <w:rsid w:val="001F4C1F"/>
    <w:pPr>
      <w:spacing w:after="0" w:line="240" w:lineRule="auto"/>
    </w:pPr>
    <w:rPr>
      <w:color w:val="FFFFFF" w:themeColor="background1"/>
    </w:rPr>
    <w:tblPr>
      <w:tblStyleRowBandSize w:val="1"/>
      <w:tblStyleColBandSize w:val="1"/>
    </w:tblPr>
    <w:tcPr>
      <w:shd w:val="clear" w:color="auto" w:fill="BFBFB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5F5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F8F8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F8F8F" w:themeFill="accent6" w:themeFillShade="BF"/>
      </w:tcPr>
    </w:tblStylePr>
    <w:tblStylePr w:type="band1Vert">
      <w:tblPr/>
      <w:tcPr>
        <w:tcBorders>
          <w:top w:val="nil"/>
          <w:left w:val="nil"/>
          <w:bottom w:val="nil"/>
          <w:right w:val="nil"/>
          <w:insideH w:val="nil"/>
          <w:insideV w:val="nil"/>
        </w:tcBorders>
        <w:shd w:val="clear" w:color="auto" w:fill="8F8F8F" w:themeFill="accent6" w:themeFillShade="BF"/>
      </w:tcPr>
    </w:tblStylePr>
    <w:tblStylePr w:type="band1Horz">
      <w:tblPr/>
      <w:tcPr>
        <w:tcBorders>
          <w:top w:val="nil"/>
          <w:left w:val="nil"/>
          <w:bottom w:val="nil"/>
          <w:right w:val="nil"/>
          <w:insideH w:val="nil"/>
          <w:insideV w:val="nil"/>
        </w:tcBorders>
        <w:shd w:val="clear" w:color="auto" w:fill="8F8F8F" w:themeFill="accent6" w:themeFillShade="BF"/>
      </w:tcPr>
    </w:tblStylePr>
  </w:style>
  <w:style w:type="paragraph" w:styleId="Duidelijkcitaat">
    <w:name w:val="Intense Quote"/>
    <w:basedOn w:val="Standaard"/>
    <w:next w:val="Standaard"/>
    <w:link w:val="DuidelijkcitaatChar"/>
    <w:uiPriority w:val="30"/>
    <w:rsid w:val="001F4C1F"/>
    <w:pPr>
      <w:pBdr>
        <w:top w:val="single" w:sz="4" w:space="10" w:color="C8007C" w:themeColor="accent1"/>
        <w:bottom w:val="single" w:sz="4" w:space="10" w:color="C8007C" w:themeColor="accent1"/>
      </w:pBdr>
      <w:spacing w:before="360" w:after="360"/>
      <w:ind w:left="864" w:right="864"/>
      <w:jc w:val="center"/>
    </w:pPr>
    <w:rPr>
      <w:i/>
      <w:iCs/>
      <w:color w:val="C8007C" w:themeColor="accent1"/>
    </w:rPr>
  </w:style>
  <w:style w:type="character" w:customStyle="1" w:styleId="DuidelijkcitaatChar">
    <w:name w:val="Duidelijk citaat Char"/>
    <w:basedOn w:val="Standaardalinea-lettertype"/>
    <w:link w:val="Duidelijkcitaat"/>
    <w:uiPriority w:val="30"/>
    <w:rsid w:val="001F4C1F"/>
    <w:rPr>
      <w:rFonts w:ascii="Trade Gothic LT Std" w:hAnsi="Trade Gothic LT Std"/>
      <w:i/>
      <w:iCs/>
      <w:color w:val="C8007C" w:themeColor="accent1"/>
      <w:sz w:val="21"/>
    </w:rPr>
  </w:style>
  <w:style w:type="table" w:styleId="Eenvoudigetabel1">
    <w:name w:val="Table Simple 1"/>
    <w:basedOn w:val="Standaardtabel"/>
    <w:uiPriority w:val="99"/>
    <w:semiHidden/>
    <w:unhideWhenUsed/>
    <w:rsid w:val="001F4C1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1F4C1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1F4C1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1F4C1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1F4C1F"/>
    <w:rPr>
      <w:vertAlign w:val="superscript"/>
    </w:rPr>
  </w:style>
  <w:style w:type="paragraph" w:styleId="Eindnoottekst">
    <w:name w:val="endnote text"/>
    <w:basedOn w:val="Standaard"/>
    <w:link w:val="EindnoottekstChar"/>
    <w:uiPriority w:val="99"/>
    <w:semiHidden/>
    <w:unhideWhenUsed/>
    <w:rsid w:val="001F4C1F"/>
    <w:pPr>
      <w:spacing w:line="240" w:lineRule="auto"/>
    </w:pPr>
    <w:rPr>
      <w:sz w:val="20"/>
      <w:szCs w:val="20"/>
    </w:rPr>
  </w:style>
  <w:style w:type="character" w:customStyle="1" w:styleId="EindnoottekstChar">
    <w:name w:val="Eindnoottekst Char"/>
    <w:basedOn w:val="Standaardalinea-lettertype"/>
    <w:link w:val="Eindnoottekst"/>
    <w:uiPriority w:val="99"/>
    <w:semiHidden/>
    <w:rsid w:val="001F4C1F"/>
    <w:rPr>
      <w:rFonts w:ascii="Trade Gothic LT Std" w:hAnsi="Trade Gothic LT Std"/>
      <w:sz w:val="20"/>
      <w:szCs w:val="20"/>
    </w:rPr>
  </w:style>
  <w:style w:type="table" w:styleId="Elegantetabel">
    <w:name w:val="Table Elegant"/>
    <w:basedOn w:val="Standaardtabel"/>
    <w:uiPriority w:val="99"/>
    <w:semiHidden/>
    <w:unhideWhenUsed/>
    <w:rsid w:val="001F4C1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1F4C1F"/>
    <w:pPr>
      <w:spacing w:line="240" w:lineRule="auto"/>
    </w:pPr>
  </w:style>
  <w:style w:type="character" w:customStyle="1" w:styleId="E-mailhandtekeningChar">
    <w:name w:val="E-mailhandtekening Char"/>
    <w:basedOn w:val="Standaardalinea-lettertype"/>
    <w:link w:val="E-mailhandtekening"/>
    <w:uiPriority w:val="99"/>
    <w:semiHidden/>
    <w:rsid w:val="001F4C1F"/>
    <w:rPr>
      <w:rFonts w:ascii="Trade Gothic LT Std" w:hAnsi="Trade Gothic LT Std"/>
      <w:sz w:val="21"/>
    </w:rPr>
  </w:style>
  <w:style w:type="paragraph" w:styleId="Geenafstand">
    <w:name w:val="No Spacing"/>
    <w:uiPriority w:val="1"/>
    <w:qFormat/>
    <w:rsid w:val="001F4C1F"/>
    <w:pPr>
      <w:spacing w:after="0" w:line="240" w:lineRule="auto"/>
    </w:pPr>
    <w:rPr>
      <w:rFonts w:ascii="Trade Gothic LT Std" w:hAnsi="Trade Gothic LT Std"/>
      <w:sz w:val="21"/>
    </w:rPr>
  </w:style>
  <w:style w:type="table" w:styleId="Gemiddeldraster1">
    <w:name w:val="Medium Grid 1"/>
    <w:basedOn w:val="Standaardtabel"/>
    <w:uiPriority w:val="67"/>
    <w:semiHidden/>
    <w:unhideWhenUsed/>
    <w:rsid w:val="001F4C1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1F4C1F"/>
    <w:pPr>
      <w:spacing w:after="0" w:line="240" w:lineRule="auto"/>
    </w:pPr>
    <w:tblPr>
      <w:tblStyleRowBandSize w:val="1"/>
      <w:tblStyleColBandSize w:val="1"/>
      <w:tblBorders>
        <w:top w:val="single" w:sz="8" w:space="0" w:color="FF16A6" w:themeColor="accent1" w:themeTint="BF"/>
        <w:left w:val="single" w:sz="8" w:space="0" w:color="FF16A6" w:themeColor="accent1" w:themeTint="BF"/>
        <w:bottom w:val="single" w:sz="8" w:space="0" w:color="FF16A6" w:themeColor="accent1" w:themeTint="BF"/>
        <w:right w:val="single" w:sz="8" w:space="0" w:color="FF16A6" w:themeColor="accent1" w:themeTint="BF"/>
        <w:insideH w:val="single" w:sz="8" w:space="0" w:color="FF16A6" w:themeColor="accent1" w:themeTint="BF"/>
        <w:insideV w:val="single" w:sz="8" w:space="0" w:color="FF16A6" w:themeColor="accent1" w:themeTint="BF"/>
      </w:tblBorders>
    </w:tblPr>
    <w:tcPr>
      <w:shd w:val="clear" w:color="auto" w:fill="FFB2E1" w:themeFill="accent1" w:themeFillTint="3F"/>
    </w:tcPr>
    <w:tblStylePr w:type="firstRow">
      <w:rPr>
        <w:b/>
        <w:bCs/>
      </w:rPr>
    </w:tblStylePr>
    <w:tblStylePr w:type="lastRow">
      <w:rPr>
        <w:b/>
        <w:bCs/>
      </w:rPr>
      <w:tblPr/>
      <w:tcPr>
        <w:tcBorders>
          <w:top w:val="single" w:sz="18" w:space="0" w:color="FF16A6" w:themeColor="accent1" w:themeTint="BF"/>
        </w:tcBorders>
      </w:tcPr>
    </w:tblStylePr>
    <w:tblStylePr w:type="firstCol">
      <w:rPr>
        <w:b/>
        <w:bCs/>
      </w:rPr>
    </w:tblStylePr>
    <w:tblStylePr w:type="lastCol">
      <w:rPr>
        <w:b/>
        <w:bCs/>
      </w:rPr>
    </w:tblStylePr>
    <w:tblStylePr w:type="band1Vert">
      <w:tblPr/>
      <w:tcPr>
        <w:shd w:val="clear" w:color="auto" w:fill="FF64C4" w:themeFill="accent1" w:themeFillTint="7F"/>
      </w:tcPr>
    </w:tblStylePr>
    <w:tblStylePr w:type="band1Horz">
      <w:tblPr/>
      <w:tcPr>
        <w:shd w:val="clear" w:color="auto" w:fill="FF64C4" w:themeFill="accent1" w:themeFillTint="7F"/>
      </w:tcPr>
    </w:tblStylePr>
  </w:style>
  <w:style w:type="table" w:styleId="Gemiddeldraster1-accent2">
    <w:name w:val="Medium Grid 1 Accent 2"/>
    <w:basedOn w:val="Standaardtabel"/>
    <w:uiPriority w:val="67"/>
    <w:semiHidden/>
    <w:unhideWhenUsed/>
    <w:rsid w:val="001F4C1F"/>
    <w:pPr>
      <w:spacing w:after="0" w:line="240" w:lineRule="auto"/>
    </w:pPr>
    <w:tblPr>
      <w:tblStyleRowBandSize w:val="1"/>
      <w:tblStyleColBandSize w:val="1"/>
      <w:tblBorders>
        <w:top w:val="single" w:sz="8" w:space="0" w:color="BFB7AA" w:themeColor="accent2" w:themeTint="BF"/>
        <w:left w:val="single" w:sz="8" w:space="0" w:color="BFB7AA" w:themeColor="accent2" w:themeTint="BF"/>
        <w:bottom w:val="single" w:sz="8" w:space="0" w:color="BFB7AA" w:themeColor="accent2" w:themeTint="BF"/>
        <w:right w:val="single" w:sz="8" w:space="0" w:color="BFB7AA" w:themeColor="accent2" w:themeTint="BF"/>
        <w:insideH w:val="single" w:sz="8" w:space="0" w:color="BFB7AA" w:themeColor="accent2" w:themeTint="BF"/>
        <w:insideV w:val="single" w:sz="8" w:space="0" w:color="BFB7AA" w:themeColor="accent2" w:themeTint="BF"/>
      </w:tblBorders>
    </w:tblPr>
    <w:tcPr>
      <w:shd w:val="clear" w:color="auto" w:fill="EAE7E3" w:themeFill="accent2" w:themeFillTint="3F"/>
    </w:tcPr>
    <w:tblStylePr w:type="firstRow">
      <w:rPr>
        <w:b/>
        <w:bCs/>
      </w:rPr>
    </w:tblStylePr>
    <w:tblStylePr w:type="lastRow">
      <w:rPr>
        <w:b/>
        <w:bCs/>
      </w:rPr>
      <w:tblPr/>
      <w:tcPr>
        <w:tcBorders>
          <w:top w:val="single" w:sz="18" w:space="0" w:color="BFB7AA" w:themeColor="accent2" w:themeTint="BF"/>
        </w:tcBorders>
      </w:tcPr>
    </w:tblStylePr>
    <w:tblStylePr w:type="firstCol">
      <w:rPr>
        <w:b/>
        <w:bCs/>
      </w:rPr>
    </w:tblStylePr>
    <w:tblStylePr w:type="lastCol">
      <w:rPr>
        <w:b/>
        <w:bCs/>
      </w:rPr>
    </w:tblStylePr>
    <w:tblStylePr w:type="band1Vert">
      <w:tblPr/>
      <w:tcPr>
        <w:shd w:val="clear" w:color="auto" w:fill="D4CFC6" w:themeFill="accent2" w:themeFillTint="7F"/>
      </w:tcPr>
    </w:tblStylePr>
    <w:tblStylePr w:type="band1Horz">
      <w:tblPr/>
      <w:tcPr>
        <w:shd w:val="clear" w:color="auto" w:fill="D4CFC6" w:themeFill="accent2" w:themeFillTint="7F"/>
      </w:tcPr>
    </w:tblStylePr>
  </w:style>
  <w:style w:type="table" w:styleId="Gemiddeldraster1-accent3">
    <w:name w:val="Medium Grid 1 Accent 3"/>
    <w:basedOn w:val="Standaardtabel"/>
    <w:uiPriority w:val="67"/>
    <w:semiHidden/>
    <w:unhideWhenUsed/>
    <w:rsid w:val="001F4C1F"/>
    <w:pPr>
      <w:spacing w:after="0" w:line="240" w:lineRule="auto"/>
    </w:pPr>
    <w:tblPr>
      <w:tblStyleRowBandSize w:val="1"/>
      <w:tblStyleColBandSize w:val="1"/>
      <w:tblBorders>
        <w:top w:val="single" w:sz="8" w:space="0" w:color="EBC74D" w:themeColor="accent3" w:themeTint="BF"/>
        <w:left w:val="single" w:sz="8" w:space="0" w:color="EBC74D" w:themeColor="accent3" w:themeTint="BF"/>
        <w:bottom w:val="single" w:sz="8" w:space="0" w:color="EBC74D" w:themeColor="accent3" w:themeTint="BF"/>
        <w:right w:val="single" w:sz="8" w:space="0" w:color="EBC74D" w:themeColor="accent3" w:themeTint="BF"/>
        <w:insideH w:val="single" w:sz="8" w:space="0" w:color="EBC74D" w:themeColor="accent3" w:themeTint="BF"/>
        <w:insideV w:val="single" w:sz="8" w:space="0" w:color="EBC74D" w:themeColor="accent3" w:themeTint="BF"/>
      </w:tblBorders>
    </w:tblPr>
    <w:tcPr>
      <w:shd w:val="clear" w:color="auto" w:fill="F8ECC4" w:themeFill="accent3" w:themeFillTint="3F"/>
    </w:tcPr>
    <w:tblStylePr w:type="firstRow">
      <w:rPr>
        <w:b/>
        <w:bCs/>
      </w:rPr>
    </w:tblStylePr>
    <w:tblStylePr w:type="lastRow">
      <w:rPr>
        <w:b/>
        <w:bCs/>
      </w:rPr>
      <w:tblPr/>
      <w:tcPr>
        <w:tcBorders>
          <w:top w:val="single" w:sz="18" w:space="0" w:color="EBC74D" w:themeColor="accent3" w:themeTint="BF"/>
        </w:tcBorders>
      </w:tcPr>
    </w:tblStylePr>
    <w:tblStylePr w:type="firstCol">
      <w:rPr>
        <w:b/>
        <w:bCs/>
      </w:rPr>
    </w:tblStylePr>
    <w:tblStylePr w:type="lastCol">
      <w:rPr>
        <w:b/>
        <w:bCs/>
      </w:rPr>
    </w:tblStylePr>
    <w:tblStylePr w:type="band1Vert">
      <w:tblPr/>
      <w:tcPr>
        <w:shd w:val="clear" w:color="auto" w:fill="F2D988" w:themeFill="accent3" w:themeFillTint="7F"/>
      </w:tcPr>
    </w:tblStylePr>
    <w:tblStylePr w:type="band1Horz">
      <w:tblPr/>
      <w:tcPr>
        <w:shd w:val="clear" w:color="auto" w:fill="F2D988" w:themeFill="accent3" w:themeFillTint="7F"/>
      </w:tcPr>
    </w:tblStylePr>
  </w:style>
  <w:style w:type="table" w:styleId="Gemiddeldraster1-accent4">
    <w:name w:val="Medium Grid 1 Accent 4"/>
    <w:basedOn w:val="Standaardtabel"/>
    <w:uiPriority w:val="67"/>
    <w:semiHidden/>
    <w:unhideWhenUsed/>
    <w:rsid w:val="001F4C1F"/>
    <w:pPr>
      <w:spacing w:after="0" w:line="240" w:lineRule="auto"/>
    </w:pPr>
    <w:tblPr>
      <w:tblStyleRowBandSize w:val="1"/>
      <w:tblStyleColBandSize w:val="1"/>
      <w:tblBorders>
        <w:top w:val="single" w:sz="8" w:space="0" w:color="00D7DA" w:themeColor="accent4" w:themeTint="BF"/>
        <w:left w:val="single" w:sz="8" w:space="0" w:color="00D7DA" w:themeColor="accent4" w:themeTint="BF"/>
        <w:bottom w:val="single" w:sz="8" w:space="0" w:color="00D7DA" w:themeColor="accent4" w:themeTint="BF"/>
        <w:right w:val="single" w:sz="8" w:space="0" w:color="00D7DA" w:themeColor="accent4" w:themeTint="BF"/>
        <w:insideH w:val="single" w:sz="8" w:space="0" w:color="00D7DA" w:themeColor="accent4" w:themeTint="BF"/>
        <w:insideV w:val="single" w:sz="8" w:space="0" w:color="00D7DA" w:themeColor="accent4" w:themeTint="BF"/>
      </w:tblBorders>
    </w:tblPr>
    <w:tcPr>
      <w:shd w:val="clear" w:color="auto" w:fill="9EFDFF" w:themeFill="accent4" w:themeFillTint="3F"/>
    </w:tcPr>
    <w:tblStylePr w:type="firstRow">
      <w:rPr>
        <w:b/>
        <w:bCs/>
      </w:rPr>
    </w:tblStylePr>
    <w:tblStylePr w:type="lastRow">
      <w:rPr>
        <w:b/>
        <w:bCs/>
      </w:rPr>
      <w:tblPr/>
      <w:tcPr>
        <w:tcBorders>
          <w:top w:val="single" w:sz="18" w:space="0" w:color="00D7DA" w:themeColor="accent4" w:themeTint="BF"/>
        </w:tcBorders>
      </w:tcPr>
    </w:tblStylePr>
    <w:tblStylePr w:type="firstCol">
      <w:rPr>
        <w:b/>
        <w:bCs/>
      </w:rPr>
    </w:tblStylePr>
    <w:tblStylePr w:type="lastCol">
      <w:rPr>
        <w:b/>
        <w:bCs/>
      </w:rPr>
    </w:tblStylePr>
    <w:tblStylePr w:type="band1Vert">
      <w:tblPr/>
      <w:tcPr>
        <w:shd w:val="clear" w:color="auto" w:fill="3DFCFF" w:themeFill="accent4" w:themeFillTint="7F"/>
      </w:tcPr>
    </w:tblStylePr>
    <w:tblStylePr w:type="band1Horz">
      <w:tblPr/>
      <w:tcPr>
        <w:shd w:val="clear" w:color="auto" w:fill="3DFCFF" w:themeFill="accent4" w:themeFillTint="7F"/>
      </w:tcPr>
    </w:tblStylePr>
  </w:style>
  <w:style w:type="table" w:styleId="Gemiddeldraster1-accent5">
    <w:name w:val="Medium Grid 1 Accent 5"/>
    <w:basedOn w:val="Standaardtabel"/>
    <w:uiPriority w:val="67"/>
    <w:semiHidden/>
    <w:unhideWhenUsed/>
    <w:rsid w:val="001F4C1F"/>
    <w:pPr>
      <w:spacing w:after="0" w:line="240" w:lineRule="auto"/>
    </w:pPr>
    <w:tblPr>
      <w:tblStyleRowBandSize w:val="1"/>
      <w:tblStyleColBandSize w:val="1"/>
      <w:tblBorders>
        <w:top w:val="single" w:sz="8" w:space="0" w:color="378DCB" w:themeColor="accent5" w:themeTint="BF"/>
        <w:left w:val="single" w:sz="8" w:space="0" w:color="378DCB" w:themeColor="accent5" w:themeTint="BF"/>
        <w:bottom w:val="single" w:sz="8" w:space="0" w:color="378DCB" w:themeColor="accent5" w:themeTint="BF"/>
        <w:right w:val="single" w:sz="8" w:space="0" w:color="378DCB" w:themeColor="accent5" w:themeTint="BF"/>
        <w:insideH w:val="single" w:sz="8" w:space="0" w:color="378DCB" w:themeColor="accent5" w:themeTint="BF"/>
        <w:insideV w:val="single" w:sz="8" w:space="0" w:color="378DCB" w:themeColor="accent5" w:themeTint="BF"/>
      </w:tblBorders>
    </w:tblPr>
    <w:tcPr>
      <w:shd w:val="clear" w:color="auto" w:fill="BDD9EE" w:themeFill="accent5" w:themeFillTint="3F"/>
    </w:tcPr>
    <w:tblStylePr w:type="firstRow">
      <w:rPr>
        <w:b/>
        <w:bCs/>
      </w:rPr>
    </w:tblStylePr>
    <w:tblStylePr w:type="lastRow">
      <w:rPr>
        <w:b/>
        <w:bCs/>
      </w:rPr>
      <w:tblPr/>
      <w:tcPr>
        <w:tcBorders>
          <w:top w:val="single" w:sz="18" w:space="0" w:color="378DCB" w:themeColor="accent5" w:themeTint="BF"/>
        </w:tcBorders>
      </w:tcPr>
    </w:tblStylePr>
    <w:tblStylePr w:type="firstCol">
      <w:rPr>
        <w:b/>
        <w:bCs/>
      </w:rPr>
    </w:tblStylePr>
    <w:tblStylePr w:type="lastCol">
      <w:rPr>
        <w:b/>
        <w:bCs/>
      </w:rPr>
    </w:tblStylePr>
    <w:tblStylePr w:type="band1Vert">
      <w:tblPr/>
      <w:tcPr>
        <w:shd w:val="clear" w:color="auto" w:fill="7AB3DC" w:themeFill="accent5" w:themeFillTint="7F"/>
      </w:tcPr>
    </w:tblStylePr>
    <w:tblStylePr w:type="band1Horz">
      <w:tblPr/>
      <w:tcPr>
        <w:shd w:val="clear" w:color="auto" w:fill="7AB3DC" w:themeFill="accent5" w:themeFillTint="7F"/>
      </w:tcPr>
    </w:tblStylePr>
  </w:style>
  <w:style w:type="table" w:styleId="Gemiddeldraster1-accent6">
    <w:name w:val="Medium Grid 1 Accent 6"/>
    <w:basedOn w:val="Standaardtabel"/>
    <w:uiPriority w:val="67"/>
    <w:semiHidden/>
    <w:unhideWhenUsed/>
    <w:rsid w:val="001F4C1F"/>
    <w:pPr>
      <w:spacing w:after="0" w:line="240" w:lineRule="auto"/>
    </w:pPr>
    <w:tblPr>
      <w:tblStyleRowBandSize w:val="1"/>
      <w:tblStyleColBandSize w:val="1"/>
      <w:tblBorders>
        <w:top w:val="single" w:sz="8" w:space="0" w:color="CFCFCF" w:themeColor="accent6" w:themeTint="BF"/>
        <w:left w:val="single" w:sz="8" w:space="0" w:color="CFCFCF" w:themeColor="accent6" w:themeTint="BF"/>
        <w:bottom w:val="single" w:sz="8" w:space="0" w:color="CFCFCF" w:themeColor="accent6" w:themeTint="BF"/>
        <w:right w:val="single" w:sz="8" w:space="0" w:color="CFCFCF" w:themeColor="accent6" w:themeTint="BF"/>
        <w:insideH w:val="single" w:sz="8" w:space="0" w:color="CFCFCF" w:themeColor="accent6" w:themeTint="BF"/>
        <w:insideV w:val="single" w:sz="8" w:space="0" w:color="CFCFCF" w:themeColor="accent6" w:themeTint="BF"/>
      </w:tblBorders>
    </w:tblPr>
    <w:tcPr>
      <w:shd w:val="clear" w:color="auto" w:fill="EFEFEF" w:themeFill="accent6" w:themeFillTint="3F"/>
    </w:tcPr>
    <w:tblStylePr w:type="firstRow">
      <w:rPr>
        <w:b/>
        <w:bCs/>
      </w:rPr>
    </w:tblStylePr>
    <w:tblStylePr w:type="lastRow">
      <w:rPr>
        <w:b/>
        <w:bCs/>
      </w:rPr>
      <w:tblPr/>
      <w:tcPr>
        <w:tcBorders>
          <w:top w:val="single" w:sz="18" w:space="0" w:color="CFCFCF" w:themeColor="accent6" w:themeTint="BF"/>
        </w:tcBorders>
      </w:tcPr>
    </w:tblStylePr>
    <w:tblStylePr w:type="firstCol">
      <w:rPr>
        <w:b/>
        <w:bCs/>
      </w:rPr>
    </w:tblStylePr>
    <w:tblStylePr w:type="lastCol">
      <w:rPr>
        <w:b/>
        <w:bCs/>
      </w:rPr>
    </w:tblStylePr>
    <w:tblStylePr w:type="band1Vert">
      <w:tblPr/>
      <w:tcPr>
        <w:shd w:val="clear" w:color="auto" w:fill="DFDFDF" w:themeFill="accent6" w:themeFillTint="7F"/>
      </w:tcPr>
    </w:tblStylePr>
    <w:tblStylePr w:type="band1Horz">
      <w:tblPr/>
      <w:tcPr>
        <w:shd w:val="clear" w:color="auto" w:fill="DFDFDF" w:themeFill="accent6" w:themeFillTint="7F"/>
      </w:tcPr>
    </w:tblStylePr>
  </w:style>
  <w:style w:type="table" w:styleId="Gemiddeldraster2">
    <w:name w:val="Medium Grid 2"/>
    <w:basedOn w:val="Standaardtabel"/>
    <w:uiPriority w:val="68"/>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007C" w:themeColor="accent1"/>
        <w:left w:val="single" w:sz="8" w:space="0" w:color="C8007C" w:themeColor="accent1"/>
        <w:bottom w:val="single" w:sz="8" w:space="0" w:color="C8007C" w:themeColor="accent1"/>
        <w:right w:val="single" w:sz="8" w:space="0" w:color="C8007C" w:themeColor="accent1"/>
        <w:insideH w:val="single" w:sz="8" w:space="0" w:color="C8007C" w:themeColor="accent1"/>
        <w:insideV w:val="single" w:sz="8" w:space="0" w:color="C8007C" w:themeColor="accent1"/>
      </w:tblBorders>
    </w:tblPr>
    <w:tcPr>
      <w:shd w:val="clear" w:color="auto" w:fill="FFB2E1" w:themeFill="accent1" w:themeFillTint="3F"/>
    </w:tcPr>
    <w:tblStylePr w:type="firstRow">
      <w:rPr>
        <w:b/>
        <w:bCs/>
        <w:color w:val="000000" w:themeColor="text1"/>
      </w:rPr>
      <w:tblPr/>
      <w:tcPr>
        <w:shd w:val="clear" w:color="auto" w:fill="FFE0F3"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1E7" w:themeFill="accent1" w:themeFillTint="33"/>
      </w:tcPr>
    </w:tblStylePr>
    <w:tblStylePr w:type="band1Vert">
      <w:tblPr/>
      <w:tcPr>
        <w:shd w:val="clear" w:color="auto" w:fill="FF64C4" w:themeFill="accent1" w:themeFillTint="7F"/>
      </w:tcPr>
    </w:tblStylePr>
    <w:tblStylePr w:type="band1Horz">
      <w:tblPr/>
      <w:tcPr>
        <w:tcBorders>
          <w:insideH w:val="single" w:sz="6" w:space="0" w:color="C8007C" w:themeColor="accent1"/>
          <w:insideV w:val="single" w:sz="6" w:space="0" w:color="C8007C" w:themeColor="accent1"/>
        </w:tcBorders>
        <w:shd w:val="clear" w:color="auto" w:fill="FF64C4"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AA08E" w:themeColor="accent2"/>
        <w:left w:val="single" w:sz="8" w:space="0" w:color="AAA08E" w:themeColor="accent2"/>
        <w:bottom w:val="single" w:sz="8" w:space="0" w:color="AAA08E" w:themeColor="accent2"/>
        <w:right w:val="single" w:sz="8" w:space="0" w:color="AAA08E" w:themeColor="accent2"/>
        <w:insideH w:val="single" w:sz="8" w:space="0" w:color="AAA08E" w:themeColor="accent2"/>
        <w:insideV w:val="single" w:sz="8" w:space="0" w:color="AAA08E" w:themeColor="accent2"/>
      </w:tblBorders>
    </w:tblPr>
    <w:tcPr>
      <w:shd w:val="clear" w:color="auto" w:fill="EAE7E3" w:themeFill="accent2" w:themeFillTint="3F"/>
    </w:tcPr>
    <w:tblStylePr w:type="firstRow">
      <w:rPr>
        <w:b/>
        <w:bCs/>
        <w:color w:val="000000" w:themeColor="text1"/>
      </w:rPr>
      <w:tblPr/>
      <w:tcPr>
        <w:shd w:val="clear" w:color="auto" w:fill="F6F5F3"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EBE8" w:themeFill="accent2" w:themeFillTint="33"/>
      </w:tcPr>
    </w:tblStylePr>
    <w:tblStylePr w:type="band1Vert">
      <w:tblPr/>
      <w:tcPr>
        <w:shd w:val="clear" w:color="auto" w:fill="D4CFC6" w:themeFill="accent2" w:themeFillTint="7F"/>
      </w:tcPr>
    </w:tblStylePr>
    <w:tblStylePr w:type="band1Horz">
      <w:tblPr/>
      <w:tcPr>
        <w:tcBorders>
          <w:insideH w:val="single" w:sz="6" w:space="0" w:color="AAA08E" w:themeColor="accent2"/>
          <w:insideV w:val="single" w:sz="6" w:space="0" w:color="AAA08E" w:themeColor="accent2"/>
        </w:tcBorders>
        <w:shd w:val="clear" w:color="auto" w:fill="D4CFC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FB118" w:themeColor="accent3"/>
        <w:left w:val="single" w:sz="8" w:space="0" w:color="DFB118" w:themeColor="accent3"/>
        <w:bottom w:val="single" w:sz="8" w:space="0" w:color="DFB118" w:themeColor="accent3"/>
        <w:right w:val="single" w:sz="8" w:space="0" w:color="DFB118" w:themeColor="accent3"/>
        <w:insideH w:val="single" w:sz="8" w:space="0" w:color="DFB118" w:themeColor="accent3"/>
        <w:insideV w:val="single" w:sz="8" w:space="0" w:color="DFB118" w:themeColor="accent3"/>
      </w:tblBorders>
    </w:tblPr>
    <w:tcPr>
      <w:shd w:val="clear" w:color="auto" w:fill="F8ECC4" w:themeFill="accent3" w:themeFillTint="3F"/>
    </w:tcPr>
    <w:tblStylePr w:type="firstRow">
      <w:rPr>
        <w:b/>
        <w:bCs/>
        <w:color w:val="000000" w:themeColor="text1"/>
      </w:rPr>
      <w:tblPr/>
      <w:tcPr>
        <w:shd w:val="clear" w:color="auto" w:fill="FCF7E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CF" w:themeFill="accent3" w:themeFillTint="33"/>
      </w:tcPr>
    </w:tblStylePr>
    <w:tblStylePr w:type="band1Vert">
      <w:tblPr/>
      <w:tcPr>
        <w:shd w:val="clear" w:color="auto" w:fill="F2D988" w:themeFill="accent3" w:themeFillTint="7F"/>
      </w:tcPr>
    </w:tblStylePr>
    <w:tblStylePr w:type="band1Horz">
      <w:tblPr/>
      <w:tcPr>
        <w:tcBorders>
          <w:insideH w:val="single" w:sz="6" w:space="0" w:color="DFB118" w:themeColor="accent3"/>
          <w:insideV w:val="single" w:sz="6" w:space="0" w:color="DFB118" w:themeColor="accent3"/>
        </w:tcBorders>
        <w:shd w:val="clear" w:color="auto" w:fill="F2D988"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7879" w:themeColor="accent4"/>
        <w:left w:val="single" w:sz="8" w:space="0" w:color="007879" w:themeColor="accent4"/>
        <w:bottom w:val="single" w:sz="8" w:space="0" w:color="007879" w:themeColor="accent4"/>
        <w:right w:val="single" w:sz="8" w:space="0" w:color="007879" w:themeColor="accent4"/>
        <w:insideH w:val="single" w:sz="8" w:space="0" w:color="007879" w:themeColor="accent4"/>
        <w:insideV w:val="single" w:sz="8" w:space="0" w:color="007879" w:themeColor="accent4"/>
      </w:tblBorders>
    </w:tblPr>
    <w:tcPr>
      <w:shd w:val="clear" w:color="auto" w:fill="9EFDFF" w:themeFill="accent4" w:themeFillTint="3F"/>
    </w:tcPr>
    <w:tblStylePr w:type="firstRow">
      <w:rPr>
        <w:b/>
        <w:bCs/>
        <w:color w:val="000000" w:themeColor="text1"/>
      </w:rPr>
      <w:tblPr/>
      <w:tcPr>
        <w:shd w:val="clear" w:color="auto" w:fill="D8FE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1FEFF" w:themeFill="accent4" w:themeFillTint="33"/>
      </w:tcPr>
    </w:tblStylePr>
    <w:tblStylePr w:type="band1Vert">
      <w:tblPr/>
      <w:tcPr>
        <w:shd w:val="clear" w:color="auto" w:fill="3DFCFF" w:themeFill="accent4" w:themeFillTint="7F"/>
      </w:tcPr>
    </w:tblStylePr>
    <w:tblStylePr w:type="band1Horz">
      <w:tblPr/>
      <w:tcPr>
        <w:tcBorders>
          <w:insideH w:val="single" w:sz="6" w:space="0" w:color="007879" w:themeColor="accent4"/>
          <w:insideV w:val="single" w:sz="6" w:space="0" w:color="007879" w:themeColor="accent4"/>
        </w:tcBorders>
        <w:shd w:val="clear" w:color="auto" w:fill="3DFCFF"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4608B" w:themeColor="accent5"/>
        <w:left w:val="single" w:sz="8" w:space="0" w:color="24608B" w:themeColor="accent5"/>
        <w:bottom w:val="single" w:sz="8" w:space="0" w:color="24608B" w:themeColor="accent5"/>
        <w:right w:val="single" w:sz="8" w:space="0" w:color="24608B" w:themeColor="accent5"/>
        <w:insideH w:val="single" w:sz="8" w:space="0" w:color="24608B" w:themeColor="accent5"/>
        <w:insideV w:val="single" w:sz="8" w:space="0" w:color="24608B" w:themeColor="accent5"/>
      </w:tblBorders>
    </w:tblPr>
    <w:tcPr>
      <w:shd w:val="clear" w:color="auto" w:fill="BDD9EE" w:themeFill="accent5" w:themeFillTint="3F"/>
    </w:tcPr>
    <w:tblStylePr w:type="firstRow">
      <w:rPr>
        <w:b/>
        <w:bCs/>
        <w:color w:val="000000" w:themeColor="text1"/>
      </w:rPr>
      <w:tblPr/>
      <w:tcPr>
        <w:shd w:val="clear" w:color="auto" w:fill="E4F0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0F1" w:themeFill="accent5" w:themeFillTint="33"/>
      </w:tcPr>
    </w:tblStylePr>
    <w:tblStylePr w:type="band1Vert">
      <w:tblPr/>
      <w:tcPr>
        <w:shd w:val="clear" w:color="auto" w:fill="7AB3DC" w:themeFill="accent5" w:themeFillTint="7F"/>
      </w:tcPr>
    </w:tblStylePr>
    <w:tblStylePr w:type="band1Horz">
      <w:tblPr/>
      <w:tcPr>
        <w:tcBorders>
          <w:insideH w:val="single" w:sz="6" w:space="0" w:color="24608B" w:themeColor="accent5"/>
          <w:insideV w:val="single" w:sz="6" w:space="0" w:color="24608B" w:themeColor="accent5"/>
        </w:tcBorders>
        <w:shd w:val="clear" w:color="auto" w:fill="7AB3DC"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BFBF" w:themeColor="accent6"/>
        <w:left w:val="single" w:sz="8" w:space="0" w:color="BFBFBF" w:themeColor="accent6"/>
        <w:bottom w:val="single" w:sz="8" w:space="0" w:color="BFBFBF" w:themeColor="accent6"/>
        <w:right w:val="single" w:sz="8" w:space="0" w:color="BFBFBF" w:themeColor="accent6"/>
        <w:insideH w:val="single" w:sz="8" w:space="0" w:color="BFBFBF" w:themeColor="accent6"/>
        <w:insideV w:val="single" w:sz="8" w:space="0" w:color="BFBFBF" w:themeColor="accent6"/>
      </w:tblBorders>
    </w:tblPr>
    <w:tcPr>
      <w:shd w:val="clear" w:color="auto" w:fill="EFEFEF" w:themeFill="accent6" w:themeFillTint="3F"/>
    </w:tcPr>
    <w:tblStylePr w:type="firstRow">
      <w:rPr>
        <w:b/>
        <w:bCs/>
        <w:color w:val="000000" w:themeColor="text1"/>
      </w:rPr>
      <w:tblPr/>
      <w:tcPr>
        <w:shd w:val="clear" w:color="auto" w:fill="F8F8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2F2" w:themeFill="accent6" w:themeFillTint="33"/>
      </w:tcPr>
    </w:tblStylePr>
    <w:tblStylePr w:type="band1Vert">
      <w:tblPr/>
      <w:tcPr>
        <w:shd w:val="clear" w:color="auto" w:fill="DFDFDF" w:themeFill="accent6" w:themeFillTint="7F"/>
      </w:tcPr>
    </w:tblStylePr>
    <w:tblStylePr w:type="band1Horz">
      <w:tblPr/>
      <w:tcPr>
        <w:tcBorders>
          <w:insideH w:val="single" w:sz="6" w:space="0" w:color="BFBFBF" w:themeColor="accent6"/>
          <w:insideV w:val="single" w:sz="6" w:space="0" w:color="BFBFBF" w:themeColor="accent6"/>
        </w:tcBorders>
        <w:shd w:val="clear" w:color="auto" w:fill="DFDFDF"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1F4C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1F4C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2E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007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007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007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007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64C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64C4" w:themeFill="accent1" w:themeFillTint="7F"/>
      </w:tcPr>
    </w:tblStylePr>
  </w:style>
  <w:style w:type="table" w:styleId="Gemiddeldraster3-accent2">
    <w:name w:val="Medium Grid 3 Accent 2"/>
    <w:basedOn w:val="Standaardtabel"/>
    <w:uiPriority w:val="69"/>
    <w:semiHidden/>
    <w:unhideWhenUsed/>
    <w:rsid w:val="001F4C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AE7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AA08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AA08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AA08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AA08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CFC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CFC6" w:themeFill="accent2" w:themeFillTint="7F"/>
      </w:tcPr>
    </w:tblStylePr>
  </w:style>
  <w:style w:type="table" w:styleId="Gemiddeldraster3-accent3">
    <w:name w:val="Medium Grid 3 Accent 3"/>
    <w:basedOn w:val="Standaardtabel"/>
    <w:uiPriority w:val="69"/>
    <w:semiHidden/>
    <w:unhideWhenUsed/>
    <w:rsid w:val="001F4C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CC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FB11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FB11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FB11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FB11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98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988" w:themeFill="accent3" w:themeFillTint="7F"/>
      </w:tcPr>
    </w:tblStylePr>
  </w:style>
  <w:style w:type="table" w:styleId="Gemiddeldraster3-accent4">
    <w:name w:val="Medium Grid 3 Accent 4"/>
    <w:basedOn w:val="Standaardtabel"/>
    <w:uiPriority w:val="69"/>
    <w:semiHidden/>
    <w:unhideWhenUsed/>
    <w:rsid w:val="001F4C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D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87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87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87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87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DFC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DFCFF" w:themeFill="accent4" w:themeFillTint="7F"/>
      </w:tcPr>
    </w:tblStylePr>
  </w:style>
  <w:style w:type="table" w:styleId="Gemiddeldraster3-accent5">
    <w:name w:val="Medium Grid 3 Accent 5"/>
    <w:basedOn w:val="Standaardtabel"/>
    <w:uiPriority w:val="69"/>
    <w:semiHidden/>
    <w:unhideWhenUsed/>
    <w:rsid w:val="001F4C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D9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608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608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608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608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B3DC"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B3DC" w:themeFill="accent5" w:themeFillTint="7F"/>
      </w:tcPr>
    </w:tblStylePr>
  </w:style>
  <w:style w:type="table" w:styleId="Gemiddeldraster3-accent6">
    <w:name w:val="Medium Grid 3 Accent 6"/>
    <w:basedOn w:val="Standaardtabel"/>
    <w:uiPriority w:val="69"/>
    <w:semiHidden/>
    <w:unhideWhenUsed/>
    <w:rsid w:val="001F4C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FE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BFB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BFB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BFB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BFB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DFD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DFDF" w:themeFill="accent6" w:themeFillTint="7F"/>
      </w:tcPr>
    </w:tblStylePr>
  </w:style>
  <w:style w:type="table" w:styleId="Gemiddeldearcering1">
    <w:name w:val="Medium Shading 1"/>
    <w:basedOn w:val="Standaardtabel"/>
    <w:uiPriority w:val="63"/>
    <w:semiHidden/>
    <w:unhideWhenUsed/>
    <w:rsid w:val="001F4C1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1F4C1F"/>
    <w:pPr>
      <w:spacing w:after="0" w:line="240" w:lineRule="auto"/>
    </w:pPr>
    <w:tblPr>
      <w:tblStyleRowBandSize w:val="1"/>
      <w:tblStyleColBandSize w:val="1"/>
      <w:tblBorders>
        <w:top w:val="single" w:sz="8" w:space="0" w:color="FF16A6" w:themeColor="accent1" w:themeTint="BF"/>
        <w:left w:val="single" w:sz="8" w:space="0" w:color="FF16A6" w:themeColor="accent1" w:themeTint="BF"/>
        <w:bottom w:val="single" w:sz="8" w:space="0" w:color="FF16A6" w:themeColor="accent1" w:themeTint="BF"/>
        <w:right w:val="single" w:sz="8" w:space="0" w:color="FF16A6" w:themeColor="accent1" w:themeTint="BF"/>
        <w:insideH w:val="single" w:sz="8" w:space="0" w:color="FF16A6" w:themeColor="accent1" w:themeTint="BF"/>
      </w:tblBorders>
    </w:tblPr>
    <w:tblStylePr w:type="firstRow">
      <w:pPr>
        <w:spacing w:before="0" w:after="0" w:line="240" w:lineRule="auto"/>
      </w:pPr>
      <w:rPr>
        <w:b/>
        <w:bCs/>
        <w:color w:val="FFFFFF" w:themeColor="background1"/>
      </w:rPr>
      <w:tblPr/>
      <w:tcPr>
        <w:tcBorders>
          <w:top w:val="single" w:sz="8" w:space="0" w:color="FF16A6" w:themeColor="accent1" w:themeTint="BF"/>
          <w:left w:val="single" w:sz="8" w:space="0" w:color="FF16A6" w:themeColor="accent1" w:themeTint="BF"/>
          <w:bottom w:val="single" w:sz="8" w:space="0" w:color="FF16A6" w:themeColor="accent1" w:themeTint="BF"/>
          <w:right w:val="single" w:sz="8" w:space="0" w:color="FF16A6" w:themeColor="accent1" w:themeTint="BF"/>
          <w:insideH w:val="nil"/>
          <w:insideV w:val="nil"/>
        </w:tcBorders>
        <w:shd w:val="clear" w:color="auto" w:fill="C8007C" w:themeFill="accent1"/>
      </w:tcPr>
    </w:tblStylePr>
    <w:tblStylePr w:type="lastRow">
      <w:pPr>
        <w:spacing w:before="0" w:after="0" w:line="240" w:lineRule="auto"/>
      </w:pPr>
      <w:rPr>
        <w:b/>
        <w:bCs/>
      </w:rPr>
      <w:tblPr/>
      <w:tcPr>
        <w:tcBorders>
          <w:top w:val="double" w:sz="6" w:space="0" w:color="FF16A6" w:themeColor="accent1" w:themeTint="BF"/>
          <w:left w:val="single" w:sz="8" w:space="0" w:color="FF16A6" w:themeColor="accent1" w:themeTint="BF"/>
          <w:bottom w:val="single" w:sz="8" w:space="0" w:color="FF16A6" w:themeColor="accent1" w:themeTint="BF"/>
          <w:right w:val="single" w:sz="8" w:space="0" w:color="FF16A6"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B2E1" w:themeFill="accent1" w:themeFillTint="3F"/>
      </w:tcPr>
    </w:tblStylePr>
    <w:tblStylePr w:type="band1Horz">
      <w:tblPr/>
      <w:tcPr>
        <w:tcBorders>
          <w:insideH w:val="nil"/>
          <w:insideV w:val="nil"/>
        </w:tcBorders>
        <w:shd w:val="clear" w:color="auto" w:fill="FFB2E1"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1F4C1F"/>
    <w:pPr>
      <w:spacing w:after="0" w:line="240" w:lineRule="auto"/>
    </w:pPr>
    <w:tblPr>
      <w:tblStyleRowBandSize w:val="1"/>
      <w:tblStyleColBandSize w:val="1"/>
      <w:tblBorders>
        <w:top w:val="single" w:sz="8" w:space="0" w:color="BFB7AA" w:themeColor="accent2" w:themeTint="BF"/>
        <w:left w:val="single" w:sz="8" w:space="0" w:color="BFB7AA" w:themeColor="accent2" w:themeTint="BF"/>
        <w:bottom w:val="single" w:sz="8" w:space="0" w:color="BFB7AA" w:themeColor="accent2" w:themeTint="BF"/>
        <w:right w:val="single" w:sz="8" w:space="0" w:color="BFB7AA" w:themeColor="accent2" w:themeTint="BF"/>
        <w:insideH w:val="single" w:sz="8" w:space="0" w:color="BFB7AA" w:themeColor="accent2" w:themeTint="BF"/>
      </w:tblBorders>
    </w:tblPr>
    <w:tblStylePr w:type="firstRow">
      <w:pPr>
        <w:spacing w:before="0" w:after="0" w:line="240" w:lineRule="auto"/>
      </w:pPr>
      <w:rPr>
        <w:b/>
        <w:bCs/>
        <w:color w:val="FFFFFF" w:themeColor="background1"/>
      </w:rPr>
      <w:tblPr/>
      <w:tcPr>
        <w:tcBorders>
          <w:top w:val="single" w:sz="8" w:space="0" w:color="BFB7AA" w:themeColor="accent2" w:themeTint="BF"/>
          <w:left w:val="single" w:sz="8" w:space="0" w:color="BFB7AA" w:themeColor="accent2" w:themeTint="BF"/>
          <w:bottom w:val="single" w:sz="8" w:space="0" w:color="BFB7AA" w:themeColor="accent2" w:themeTint="BF"/>
          <w:right w:val="single" w:sz="8" w:space="0" w:color="BFB7AA" w:themeColor="accent2" w:themeTint="BF"/>
          <w:insideH w:val="nil"/>
          <w:insideV w:val="nil"/>
        </w:tcBorders>
        <w:shd w:val="clear" w:color="auto" w:fill="AAA08E" w:themeFill="accent2"/>
      </w:tcPr>
    </w:tblStylePr>
    <w:tblStylePr w:type="lastRow">
      <w:pPr>
        <w:spacing w:before="0" w:after="0" w:line="240" w:lineRule="auto"/>
      </w:pPr>
      <w:rPr>
        <w:b/>
        <w:bCs/>
      </w:rPr>
      <w:tblPr/>
      <w:tcPr>
        <w:tcBorders>
          <w:top w:val="double" w:sz="6" w:space="0" w:color="BFB7AA" w:themeColor="accent2" w:themeTint="BF"/>
          <w:left w:val="single" w:sz="8" w:space="0" w:color="BFB7AA" w:themeColor="accent2" w:themeTint="BF"/>
          <w:bottom w:val="single" w:sz="8" w:space="0" w:color="BFB7AA" w:themeColor="accent2" w:themeTint="BF"/>
          <w:right w:val="single" w:sz="8" w:space="0" w:color="BFB7AA" w:themeColor="accent2" w:themeTint="BF"/>
          <w:insideH w:val="nil"/>
          <w:insideV w:val="nil"/>
        </w:tcBorders>
      </w:tcPr>
    </w:tblStylePr>
    <w:tblStylePr w:type="firstCol">
      <w:rPr>
        <w:b/>
        <w:bCs/>
      </w:rPr>
    </w:tblStylePr>
    <w:tblStylePr w:type="lastCol">
      <w:rPr>
        <w:b/>
        <w:bCs/>
      </w:rPr>
    </w:tblStylePr>
    <w:tblStylePr w:type="band1Vert">
      <w:tblPr/>
      <w:tcPr>
        <w:shd w:val="clear" w:color="auto" w:fill="EAE7E3" w:themeFill="accent2" w:themeFillTint="3F"/>
      </w:tcPr>
    </w:tblStylePr>
    <w:tblStylePr w:type="band1Horz">
      <w:tblPr/>
      <w:tcPr>
        <w:tcBorders>
          <w:insideH w:val="nil"/>
          <w:insideV w:val="nil"/>
        </w:tcBorders>
        <w:shd w:val="clear" w:color="auto" w:fill="EAE7E3"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1F4C1F"/>
    <w:pPr>
      <w:spacing w:after="0" w:line="240" w:lineRule="auto"/>
    </w:pPr>
    <w:tblPr>
      <w:tblStyleRowBandSize w:val="1"/>
      <w:tblStyleColBandSize w:val="1"/>
      <w:tblBorders>
        <w:top w:val="single" w:sz="8" w:space="0" w:color="EBC74D" w:themeColor="accent3" w:themeTint="BF"/>
        <w:left w:val="single" w:sz="8" w:space="0" w:color="EBC74D" w:themeColor="accent3" w:themeTint="BF"/>
        <w:bottom w:val="single" w:sz="8" w:space="0" w:color="EBC74D" w:themeColor="accent3" w:themeTint="BF"/>
        <w:right w:val="single" w:sz="8" w:space="0" w:color="EBC74D" w:themeColor="accent3" w:themeTint="BF"/>
        <w:insideH w:val="single" w:sz="8" w:space="0" w:color="EBC74D" w:themeColor="accent3" w:themeTint="BF"/>
      </w:tblBorders>
    </w:tblPr>
    <w:tblStylePr w:type="firstRow">
      <w:pPr>
        <w:spacing w:before="0" w:after="0" w:line="240" w:lineRule="auto"/>
      </w:pPr>
      <w:rPr>
        <w:b/>
        <w:bCs/>
        <w:color w:val="FFFFFF" w:themeColor="background1"/>
      </w:rPr>
      <w:tblPr/>
      <w:tcPr>
        <w:tcBorders>
          <w:top w:val="single" w:sz="8" w:space="0" w:color="EBC74D" w:themeColor="accent3" w:themeTint="BF"/>
          <w:left w:val="single" w:sz="8" w:space="0" w:color="EBC74D" w:themeColor="accent3" w:themeTint="BF"/>
          <w:bottom w:val="single" w:sz="8" w:space="0" w:color="EBC74D" w:themeColor="accent3" w:themeTint="BF"/>
          <w:right w:val="single" w:sz="8" w:space="0" w:color="EBC74D" w:themeColor="accent3" w:themeTint="BF"/>
          <w:insideH w:val="nil"/>
          <w:insideV w:val="nil"/>
        </w:tcBorders>
        <w:shd w:val="clear" w:color="auto" w:fill="DFB118" w:themeFill="accent3"/>
      </w:tcPr>
    </w:tblStylePr>
    <w:tblStylePr w:type="lastRow">
      <w:pPr>
        <w:spacing w:before="0" w:after="0" w:line="240" w:lineRule="auto"/>
      </w:pPr>
      <w:rPr>
        <w:b/>
        <w:bCs/>
      </w:rPr>
      <w:tblPr/>
      <w:tcPr>
        <w:tcBorders>
          <w:top w:val="double" w:sz="6" w:space="0" w:color="EBC74D" w:themeColor="accent3" w:themeTint="BF"/>
          <w:left w:val="single" w:sz="8" w:space="0" w:color="EBC74D" w:themeColor="accent3" w:themeTint="BF"/>
          <w:bottom w:val="single" w:sz="8" w:space="0" w:color="EBC74D" w:themeColor="accent3" w:themeTint="BF"/>
          <w:right w:val="single" w:sz="8" w:space="0" w:color="EBC74D"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CC4" w:themeFill="accent3" w:themeFillTint="3F"/>
      </w:tcPr>
    </w:tblStylePr>
    <w:tblStylePr w:type="band1Horz">
      <w:tblPr/>
      <w:tcPr>
        <w:tcBorders>
          <w:insideH w:val="nil"/>
          <w:insideV w:val="nil"/>
        </w:tcBorders>
        <w:shd w:val="clear" w:color="auto" w:fill="F8ECC4"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1F4C1F"/>
    <w:pPr>
      <w:spacing w:after="0" w:line="240" w:lineRule="auto"/>
    </w:pPr>
    <w:tblPr>
      <w:tblStyleRowBandSize w:val="1"/>
      <w:tblStyleColBandSize w:val="1"/>
      <w:tblBorders>
        <w:top w:val="single" w:sz="8" w:space="0" w:color="00D7DA" w:themeColor="accent4" w:themeTint="BF"/>
        <w:left w:val="single" w:sz="8" w:space="0" w:color="00D7DA" w:themeColor="accent4" w:themeTint="BF"/>
        <w:bottom w:val="single" w:sz="8" w:space="0" w:color="00D7DA" w:themeColor="accent4" w:themeTint="BF"/>
        <w:right w:val="single" w:sz="8" w:space="0" w:color="00D7DA" w:themeColor="accent4" w:themeTint="BF"/>
        <w:insideH w:val="single" w:sz="8" w:space="0" w:color="00D7DA" w:themeColor="accent4" w:themeTint="BF"/>
      </w:tblBorders>
    </w:tblPr>
    <w:tblStylePr w:type="firstRow">
      <w:pPr>
        <w:spacing w:before="0" w:after="0" w:line="240" w:lineRule="auto"/>
      </w:pPr>
      <w:rPr>
        <w:b/>
        <w:bCs/>
        <w:color w:val="FFFFFF" w:themeColor="background1"/>
      </w:rPr>
      <w:tblPr/>
      <w:tcPr>
        <w:tcBorders>
          <w:top w:val="single" w:sz="8" w:space="0" w:color="00D7DA" w:themeColor="accent4" w:themeTint="BF"/>
          <w:left w:val="single" w:sz="8" w:space="0" w:color="00D7DA" w:themeColor="accent4" w:themeTint="BF"/>
          <w:bottom w:val="single" w:sz="8" w:space="0" w:color="00D7DA" w:themeColor="accent4" w:themeTint="BF"/>
          <w:right w:val="single" w:sz="8" w:space="0" w:color="00D7DA" w:themeColor="accent4" w:themeTint="BF"/>
          <w:insideH w:val="nil"/>
          <w:insideV w:val="nil"/>
        </w:tcBorders>
        <w:shd w:val="clear" w:color="auto" w:fill="007879" w:themeFill="accent4"/>
      </w:tcPr>
    </w:tblStylePr>
    <w:tblStylePr w:type="lastRow">
      <w:pPr>
        <w:spacing w:before="0" w:after="0" w:line="240" w:lineRule="auto"/>
      </w:pPr>
      <w:rPr>
        <w:b/>
        <w:bCs/>
      </w:rPr>
      <w:tblPr/>
      <w:tcPr>
        <w:tcBorders>
          <w:top w:val="double" w:sz="6" w:space="0" w:color="00D7DA" w:themeColor="accent4" w:themeTint="BF"/>
          <w:left w:val="single" w:sz="8" w:space="0" w:color="00D7DA" w:themeColor="accent4" w:themeTint="BF"/>
          <w:bottom w:val="single" w:sz="8" w:space="0" w:color="00D7DA" w:themeColor="accent4" w:themeTint="BF"/>
          <w:right w:val="single" w:sz="8" w:space="0" w:color="00D7DA" w:themeColor="accent4" w:themeTint="BF"/>
          <w:insideH w:val="nil"/>
          <w:insideV w:val="nil"/>
        </w:tcBorders>
      </w:tcPr>
    </w:tblStylePr>
    <w:tblStylePr w:type="firstCol">
      <w:rPr>
        <w:b/>
        <w:bCs/>
      </w:rPr>
    </w:tblStylePr>
    <w:tblStylePr w:type="lastCol">
      <w:rPr>
        <w:b/>
        <w:bCs/>
      </w:rPr>
    </w:tblStylePr>
    <w:tblStylePr w:type="band1Vert">
      <w:tblPr/>
      <w:tcPr>
        <w:shd w:val="clear" w:color="auto" w:fill="9EFDFF" w:themeFill="accent4" w:themeFillTint="3F"/>
      </w:tcPr>
    </w:tblStylePr>
    <w:tblStylePr w:type="band1Horz">
      <w:tblPr/>
      <w:tcPr>
        <w:tcBorders>
          <w:insideH w:val="nil"/>
          <w:insideV w:val="nil"/>
        </w:tcBorders>
        <w:shd w:val="clear" w:color="auto" w:fill="9EFDFF"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1F4C1F"/>
    <w:pPr>
      <w:spacing w:after="0" w:line="240" w:lineRule="auto"/>
    </w:pPr>
    <w:tblPr>
      <w:tblStyleRowBandSize w:val="1"/>
      <w:tblStyleColBandSize w:val="1"/>
      <w:tblBorders>
        <w:top w:val="single" w:sz="8" w:space="0" w:color="378DCB" w:themeColor="accent5" w:themeTint="BF"/>
        <w:left w:val="single" w:sz="8" w:space="0" w:color="378DCB" w:themeColor="accent5" w:themeTint="BF"/>
        <w:bottom w:val="single" w:sz="8" w:space="0" w:color="378DCB" w:themeColor="accent5" w:themeTint="BF"/>
        <w:right w:val="single" w:sz="8" w:space="0" w:color="378DCB" w:themeColor="accent5" w:themeTint="BF"/>
        <w:insideH w:val="single" w:sz="8" w:space="0" w:color="378DCB" w:themeColor="accent5" w:themeTint="BF"/>
      </w:tblBorders>
    </w:tblPr>
    <w:tblStylePr w:type="firstRow">
      <w:pPr>
        <w:spacing w:before="0" w:after="0" w:line="240" w:lineRule="auto"/>
      </w:pPr>
      <w:rPr>
        <w:b/>
        <w:bCs/>
        <w:color w:val="FFFFFF" w:themeColor="background1"/>
      </w:rPr>
      <w:tblPr/>
      <w:tcPr>
        <w:tcBorders>
          <w:top w:val="single" w:sz="8" w:space="0" w:color="378DCB" w:themeColor="accent5" w:themeTint="BF"/>
          <w:left w:val="single" w:sz="8" w:space="0" w:color="378DCB" w:themeColor="accent5" w:themeTint="BF"/>
          <w:bottom w:val="single" w:sz="8" w:space="0" w:color="378DCB" w:themeColor="accent5" w:themeTint="BF"/>
          <w:right w:val="single" w:sz="8" w:space="0" w:color="378DCB" w:themeColor="accent5" w:themeTint="BF"/>
          <w:insideH w:val="nil"/>
          <w:insideV w:val="nil"/>
        </w:tcBorders>
        <w:shd w:val="clear" w:color="auto" w:fill="24608B" w:themeFill="accent5"/>
      </w:tcPr>
    </w:tblStylePr>
    <w:tblStylePr w:type="lastRow">
      <w:pPr>
        <w:spacing w:before="0" w:after="0" w:line="240" w:lineRule="auto"/>
      </w:pPr>
      <w:rPr>
        <w:b/>
        <w:bCs/>
      </w:rPr>
      <w:tblPr/>
      <w:tcPr>
        <w:tcBorders>
          <w:top w:val="double" w:sz="6" w:space="0" w:color="378DCB" w:themeColor="accent5" w:themeTint="BF"/>
          <w:left w:val="single" w:sz="8" w:space="0" w:color="378DCB" w:themeColor="accent5" w:themeTint="BF"/>
          <w:bottom w:val="single" w:sz="8" w:space="0" w:color="378DCB" w:themeColor="accent5" w:themeTint="BF"/>
          <w:right w:val="single" w:sz="8" w:space="0" w:color="378D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BDD9EE" w:themeFill="accent5" w:themeFillTint="3F"/>
      </w:tcPr>
    </w:tblStylePr>
    <w:tblStylePr w:type="band1Horz">
      <w:tblPr/>
      <w:tcPr>
        <w:tcBorders>
          <w:insideH w:val="nil"/>
          <w:insideV w:val="nil"/>
        </w:tcBorders>
        <w:shd w:val="clear" w:color="auto" w:fill="BDD9EE"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1F4C1F"/>
    <w:pPr>
      <w:spacing w:after="0" w:line="240" w:lineRule="auto"/>
    </w:pPr>
    <w:tblPr>
      <w:tblStyleRowBandSize w:val="1"/>
      <w:tblStyleColBandSize w:val="1"/>
      <w:tblBorders>
        <w:top w:val="single" w:sz="8" w:space="0" w:color="CFCFCF" w:themeColor="accent6" w:themeTint="BF"/>
        <w:left w:val="single" w:sz="8" w:space="0" w:color="CFCFCF" w:themeColor="accent6" w:themeTint="BF"/>
        <w:bottom w:val="single" w:sz="8" w:space="0" w:color="CFCFCF" w:themeColor="accent6" w:themeTint="BF"/>
        <w:right w:val="single" w:sz="8" w:space="0" w:color="CFCFCF" w:themeColor="accent6" w:themeTint="BF"/>
        <w:insideH w:val="single" w:sz="8" w:space="0" w:color="CFCFCF" w:themeColor="accent6" w:themeTint="BF"/>
      </w:tblBorders>
    </w:tblPr>
    <w:tblStylePr w:type="firstRow">
      <w:pPr>
        <w:spacing w:before="0" w:after="0" w:line="240" w:lineRule="auto"/>
      </w:pPr>
      <w:rPr>
        <w:b/>
        <w:bCs/>
        <w:color w:val="FFFFFF" w:themeColor="background1"/>
      </w:rPr>
      <w:tblPr/>
      <w:tcPr>
        <w:tcBorders>
          <w:top w:val="single" w:sz="8" w:space="0" w:color="CFCFCF" w:themeColor="accent6" w:themeTint="BF"/>
          <w:left w:val="single" w:sz="8" w:space="0" w:color="CFCFCF" w:themeColor="accent6" w:themeTint="BF"/>
          <w:bottom w:val="single" w:sz="8" w:space="0" w:color="CFCFCF" w:themeColor="accent6" w:themeTint="BF"/>
          <w:right w:val="single" w:sz="8" w:space="0" w:color="CFCFCF" w:themeColor="accent6" w:themeTint="BF"/>
          <w:insideH w:val="nil"/>
          <w:insideV w:val="nil"/>
        </w:tcBorders>
        <w:shd w:val="clear" w:color="auto" w:fill="BFBFBF" w:themeFill="accent6"/>
      </w:tcPr>
    </w:tblStylePr>
    <w:tblStylePr w:type="lastRow">
      <w:pPr>
        <w:spacing w:before="0" w:after="0" w:line="240" w:lineRule="auto"/>
      </w:pPr>
      <w:rPr>
        <w:b/>
        <w:bCs/>
      </w:rPr>
      <w:tblPr/>
      <w:tcPr>
        <w:tcBorders>
          <w:top w:val="double" w:sz="6" w:space="0" w:color="CFCFCF" w:themeColor="accent6" w:themeTint="BF"/>
          <w:left w:val="single" w:sz="8" w:space="0" w:color="CFCFCF" w:themeColor="accent6" w:themeTint="BF"/>
          <w:bottom w:val="single" w:sz="8" w:space="0" w:color="CFCFCF" w:themeColor="accent6" w:themeTint="BF"/>
          <w:right w:val="single" w:sz="8" w:space="0" w:color="CFCFC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FEF" w:themeFill="accent6" w:themeFillTint="3F"/>
      </w:tcPr>
    </w:tblStylePr>
    <w:tblStylePr w:type="band1Horz">
      <w:tblPr/>
      <w:tcPr>
        <w:tcBorders>
          <w:insideH w:val="nil"/>
          <w:insideV w:val="nil"/>
        </w:tcBorders>
        <w:shd w:val="clear" w:color="auto" w:fill="EFEFEF"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1F4C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semiHidden/>
    <w:unhideWhenUsed/>
    <w:rsid w:val="001F4C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007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8007C" w:themeFill="accent1"/>
      </w:tcPr>
    </w:tblStylePr>
    <w:tblStylePr w:type="lastCol">
      <w:rPr>
        <w:b/>
        <w:bCs/>
        <w:color w:val="FFFFFF" w:themeColor="background1"/>
      </w:rPr>
      <w:tblPr/>
      <w:tcPr>
        <w:tcBorders>
          <w:left w:val="nil"/>
          <w:right w:val="nil"/>
          <w:insideH w:val="nil"/>
          <w:insideV w:val="nil"/>
        </w:tcBorders>
        <w:shd w:val="clear" w:color="auto" w:fill="C8007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semiHidden/>
    <w:unhideWhenUsed/>
    <w:rsid w:val="001F4C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A08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AA08E" w:themeFill="accent2"/>
      </w:tcPr>
    </w:tblStylePr>
    <w:tblStylePr w:type="lastCol">
      <w:rPr>
        <w:b/>
        <w:bCs/>
        <w:color w:val="FFFFFF" w:themeColor="background1"/>
      </w:rPr>
      <w:tblPr/>
      <w:tcPr>
        <w:tcBorders>
          <w:left w:val="nil"/>
          <w:right w:val="nil"/>
          <w:insideH w:val="nil"/>
          <w:insideV w:val="nil"/>
        </w:tcBorders>
        <w:shd w:val="clear" w:color="auto" w:fill="AAA08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semiHidden/>
    <w:unhideWhenUsed/>
    <w:rsid w:val="001F4C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FB11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FB118" w:themeFill="accent3"/>
      </w:tcPr>
    </w:tblStylePr>
    <w:tblStylePr w:type="lastCol">
      <w:rPr>
        <w:b/>
        <w:bCs/>
        <w:color w:val="FFFFFF" w:themeColor="background1"/>
      </w:rPr>
      <w:tblPr/>
      <w:tcPr>
        <w:tcBorders>
          <w:left w:val="nil"/>
          <w:right w:val="nil"/>
          <w:insideH w:val="nil"/>
          <w:insideV w:val="nil"/>
        </w:tcBorders>
        <w:shd w:val="clear" w:color="auto" w:fill="DFB11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semiHidden/>
    <w:unhideWhenUsed/>
    <w:rsid w:val="001F4C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87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7879" w:themeFill="accent4"/>
      </w:tcPr>
    </w:tblStylePr>
    <w:tblStylePr w:type="lastCol">
      <w:rPr>
        <w:b/>
        <w:bCs/>
        <w:color w:val="FFFFFF" w:themeColor="background1"/>
      </w:rPr>
      <w:tblPr/>
      <w:tcPr>
        <w:tcBorders>
          <w:left w:val="nil"/>
          <w:right w:val="nil"/>
          <w:insideH w:val="nil"/>
          <w:insideV w:val="nil"/>
        </w:tcBorders>
        <w:shd w:val="clear" w:color="auto" w:fill="00787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semiHidden/>
    <w:unhideWhenUsed/>
    <w:rsid w:val="001F4C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4608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4608B" w:themeFill="accent5"/>
      </w:tcPr>
    </w:tblStylePr>
    <w:tblStylePr w:type="lastCol">
      <w:rPr>
        <w:b/>
        <w:bCs/>
        <w:color w:val="FFFFFF" w:themeColor="background1"/>
      </w:rPr>
      <w:tblPr/>
      <w:tcPr>
        <w:tcBorders>
          <w:left w:val="nil"/>
          <w:right w:val="nil"/>
          <w:insideH w:val="nil"/>
          <w:insideV w:val="nil"/>
        </w:tcBorders>
        <w:shd w:val="clear" w:color="auto" w:fill="24608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semiHidden/>
    <w:unhideWhenUsed/>
    <w:rsid w:val="001F4C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FB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FBFBF" w:themeFill="accent6"/>
      </w:tcPr>
    </w:tblStylePr>
    <w:tblStylePr w:type="lastCol">
      <w:rPr>
        <w:b/>
        <w:bCs/>
        <w:color w:val="FFFFFF" w:themeColor="background1"/>
      </w:rPr>
      <w:tblPr/>
      <w:tcPr>
        <w:tcBorders>
          <w:left w:val="nil"/>
          <w:right w:val="nil"/>
          <w:insideH w:val="nil"/>
          <w:insideV w:val="nil"/>
        </w:tcBorders>
        <w:shd w:val="clear" w:color="auto" w:fill="BFBFB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semiHidden/>
    <w:unhideWhenUsed/>
    <w:rsid w:val="001F4C1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8007C"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1F4C1F"/>
    <w:pPr>
      <w:spacing w:after="0" w:line="240" w:lineRule="auto"/>
    </w:pPr>
    <w:rPr>
      <w:color w:val="000000" w:themeColor="text1"/>
    </w:rPr>
    <w:tblPr>
      <w:tblStyleRowBandSize w:val="1"/>
      <w:tblStyleColBandSize w:val="1"/>
      <w:tblBorders>
        <w:top w:val="single" w:sz="8" w:space="0" w:color="C8007C" w:themeColor="accent1"/>
        <w:bottom w:val="single" w:sz="8" w:space="0" w:color="C8007C" w:themeColor="accent1"/>
      </w:tblBorders>
    </w:tblPr>
    <w:tblStylePr w:type="firstRow">
      <w:rPr>
        <w:rFonts w:asciiTheme="majorHAnsi" w:eastAsiaTheme="majorEastAsia" w:hAnsiTheme="majorHAnsi" w:cstheme="majorBidi"/>
      </w:rPr>
      <w:tblPr/>
      <w:tcPr>
        <w:tcBorders>
          <w:top w:val="nil"/>
          <w:bottom w:val="single" w:sz="8" w:space="0" w:color="C8007C" w:themeColor="accent1"/>
        </w:tcBorders>
      </w:tcPr>
    </w:tblStylePr>
    <w:tblStylePr w:type="lastRow">
      <w:rPr>
        <w:b/>
        <w:bCs/>
        <w:color w:val="C8007C" w:themeColor="text2"/>
      </w:rPr>
      <w:tblPr/>
      <w:tcPr>
        <w:tcBorders>
          <w:top w:val="single" w:sz="8" w:space="0" w:color="C8007C" w:themeColor="accent1"/>
          <w:bottom w:val="single" w:sz="8" w:space="0" w:color="C8007C" w:themeColor="accent1"/>
        </w:tcBorders>
      </w:tcPr>
    </w:tblStylePr>
    <w:tblStylePr w:type="firstCol">
      <w:rPr>
        <w:b/>
        <w:bCs/>
      </w:rPr>
    </w:tblStylePr>
    <w:tblStylePr w:type="lastCol">
      <w:rPr>
        <w:b/>
        <w:bCs/>
      </w:rPr>
      <w:tblPr/>
      <w:tcPr>
        <w:tcBorders>
          <w:top w:val="single" w:sz="8" w:space="0" w:color="C8007C" w:themeColor="accent1"/>
          <w:bottom w:val="single" w:sz="8" w:space="0" w:color="C8007C" w:themeColor="accent1"/>
        </w:tcBorders>
      </w:tcPr>
    </w:tblStylePr>
    <w:tblStylePr w:type="band1Vert">
      <w:tblPr/>
      <w:tcPr>
        <w:shd w:val="clear" w:color="auto" w:fill="FFB2E1" w:themeFill="accent1" w:themeFillTint="3F"/>
      </w:tcPr>
    </w:tblStylePr>
    <w:tblStylePr w:type="band1Horz">
      <w:tblPr/>
      <w:tcPr>
        <w:shd w:val="clear" w:color="auto" w:fill="FFB2E1" w:themeFill="accent1" w:themeFillTint="3F"/>
      </w:tcPr>
    </w:tblStylePr>
  </w:style>
  <w:style w:type="table" w:styleId="Gemiddeldelijst1-accent2">
    <w:name w:val="Medium List 1 Accent 2"/>
    <w:basedOn w:val="Standaardtabel"/>
    <w:uiPriority w:val="65"/>
    <w:semiHidden/>
    <w:unhideWhenUsed/>
    <w:rsid w:val="001F4C1F"/>
    <w:pPr>
      <w:spacing w:after="0" w:line="240" w:lineRule="auto"/>
    </w:pPr>
    <w:rPr>
      <w:color w:val="000000" w:themeColor="text1"/>
    </w:rPr>
    <w:tblPr>
      <w:tblStyleRowBandSize w:val="1"/>
      <w:tblStyleColBandSize w:val="1"/>
      <w:tblBorders>
        <w:top w:val="single" w:sz="8" w:space="0" w:color="AAA08E" w:themeColor="accent2"/>
        <w:bottom w:val="single" w:sz="8" w:space="0" w:color="AAA08E" w:themeColor="accent2"/>
      </w:tblBorders>
    </w:tblPr>
    <w:tblStylePr w:type="firstRow">
      <w:rPr>
        <w:rFonts w:asciiTheme="majorHAnsi" w:eastAsiaTheme="majorEastAsia" w:hAnsiTheme="majorHAnsi" w:cstheme="majorBidi"/>
      </w:rPr>
      <w:tblPr/>
      <w:tcPr>
        <w:tcBorders>
          <w:top w:val="nil"/>
          <w:bottom w:val="single" w:sz="8" w:space="0" w:color="AAA08E" w:themeColor="accent2"/>
        </w:tcBorders>
      </w:tcPr>
    </w:tblStylePr>
    <w:tblStylePr w:type="lastRow">
      <w:rPr>
        <w:b/>
        <w:bCs/>
        <w:color w:val="C8007C" w:themeColor="text2"/>
      </w:rPr>
      <w:tblPr/>
      <w:tcPr>
        <w:tcBorders>
          <w:top w:val="single" w:sz="8" w:space="0" w:color="AAA08E" w:themeColor="accent2"/>
          <w:bottom w:val="single" w:sz="8" w:space="0" w:color="AAA08E" w:themeColor="accent2"/>
        </w:tcBorders>
      </w:tcPr>
    </w:tblStylePr>
    <w:tblStylePr w:type="firstCol">
      <w:rPr>
        <w:b/>
        <w:bCs/>
      </w:rPr>
    </w:tblStylePr>
    <w:tblStylePr w:type="lastCol">
      <w:rPr>
        <w:b/>
        <w:bCs/>
      </w:rPr>
      <w:tblPr/>
      <w:tcPr>
        <w:tcBorders>
          <w:top w:val="single" w:sz="8" w:space="0" w:color="AAA08E" w:themeColor="accent2"/>
          <w:bottom w:val="single" w:sz="8" w:space="0" w:color="AAA08E" w:themeColor="accent2"/>
        </w:tcBorders>
      </w:tcPr>
    </w:tblStylePr>
    <w:tblStylePr w:type="band1Vert">
      <w:tblPr/>
      <w:tcPr>
        <w:shd w:val="clear" w:color="auto" w:fill="EAE7E3" w:themeFill="accent2" w:themeFillTint="3F"/>
      </w:tcPr>
    </w:tblStylePr>
    <w:tblStylePr w:type="band1Horz">
      <w:tblPr/>
      <w:tcPr>
        <w:shd w:val="clear" w:color="auto" w:fill="EAE7E3" w:themeFill="accent2" w:themeFillTint="3F"/>
      </w:tcPr>
    </w:tblStylePr>
  </w:style>
  <w:style w:type="table" w:styleId="Gemiddeldelijst1-accent3">
    <w:name w:val="Medium List 1 Accent 3"/>
    <w:basedOn w:val="Standaardtabel"/>
    <w:uiPriority w:val="65"/>
    <w:semiHidden/>
    <w:unhideWhenUsed/>
    <w:rsid w:val="001F4C1F"/>
    <w:pPr>
      <w:spacing w:after="0" w:line="240" w:lineRule="auto"/>
    </w:pPr>
    <w:rPr>
      <w:color w:val="000000" w:themeColor="text1"/>
    </w:rPr>
    <w:tblPr>
      <w:tblStyleRowBandSize w:val="1"/>
      <w:tblStyleColBandSize w:val="1"/>
      <w:tblBorders>
        <w:top w:val="single" w:sz="8" w:space="0" w:color="DFB118" w:themeColor="accent3"/>
        <w:bottom w:val="single" w:sz="8" w:space="0" w:color="DFB118" w:themeColor="accent3"/>
      </w:tblBorders>
    </w:tblPr>
    <w:tblStylePr w:type="firstRow">
      <w:rPr>
        <w:rFonts w:asciiTheme="majorHAnsi" w:eastAsiaTheme="majorEastAsia" w:hAnsiTheme="majorHAnsi" w:cstheme="majorBidi"/>
      </w:rPr>
      <w:tblPr/>
      <w:tcPr>
        <w:tcBorders>
          <w:top w:val="nil"/>
          <w:bottom w:val="single" w:sz="8" w:space="0" w:color="DFB118" w:themeColor="accent3"/>
        </w:tcBorders>
      </w:tcPr>
    </w:tblStylePr>
    <w:tblStylePr w:type="lastRow">
      <w:rPr>
        <w:b/>
        <w:bCs/>
        <w:color w:val="C8007C" w:themeColor="text2"/>
      </w:rPr>
      <w:tblPr/>
      <w:tcPr>
        <w:tcBorders>
          <w:top w:val="single" w:sz="8" w:space="0" w:color="DFB118" w:themeColor="accent3"/>
          <w:bottom w:val="single" w:sz="8" w:space="0" w:color="DFB118" w:themeColor="accent3"/>
        </w:tcBorders>
      </w:tcPr>
    </w:tblStylePr>
    <w:tblStylePr w:type="firstCol">
      <w:rPr>
        <w:b/>
        <w:bCs/>
      </w:rPr>
    </w:tblStylePr>
    <w:tblStylePr w:type="lastCol">
      <w:rPr>
        <w:b/>
        <w:bCs/>
      </w:rPr>
      <w:tblPr/>
      <w:tcPr>
        <w:tcBorders>
          <w:top w:val="single" w:sz="8" w:space="0" w:color="DFB118" w:themeColor="accent3"/>
          <w:bottom w:val="single" w:sz="8" w:space="0" w:color="DFB118" w:themeColor="accent3"/>
        </w:tcBorders>
      </w:tcPr>
    </w:tblStylePr>
    <w:tblStylePr w:type="band1Vert">
      <w:tblPr/>
      <w:tcPr>
        <w:shd w:val="clear" w:color="auto" w:fill="F8ECC4" w:themeFill="accent3" w:themeFillTint="3F"/>
      </w:tcPr>
    </w:tblStylePr>
    <w:tblStylePr w:type="band1Horz">
      <w:tblPr/>
      <w:tcPr>
        <w:shd w:val="clear" w:color="auto" w:fill="F8ECC4" w:themeFill="accent3" w:themeFillTint="3F"/>
      </w:tcPr>
    </w:tblStylePr>
  </w:style>
  <w:style w:type="table" w:styleId="Gemiddeldelijst1-accent4">
    <w:name w:val="Medium List 1 Accent 4"/>
    <w:basedOn w:val="Standaardtabel"/>
    <w:uiPriority w:val="65"/>
    <w:semiHidden/>
    <w:unhideWhenUsed/>
    <w:rsid w:val="001F4C1F"/>
    <w:pPr>
      <w:spacing w:after="0" w:line="240" w:lineRule="auto"/>
    </w:pPr>
    <w:rPr>
      <w:color w:val="000000" w:themeColor="text1"/>
    </w:rPr>
    <w:tblPr>
      <w:tblStyleRowBandSize w:val="1"/>
      <w:tblStyleColBandSize w:val="1"/>
      <w:tblBorders>
        <w:top w:val="single" w:sz="8" w:space="0" w:color="007879" w:themeColor="accent4"/>
        <w:bottom w:val="single" w:sz="8" w:space="0" w:color="007879" w:themeColor="accent4"/>
      </w:tblBorders>
    </w:tblPr>
    <w:tblStylePr w:type="firstRow">
      <w:rPr>
        <w:rFonts w:asciiTheme="majorHAnsi" w:eastAsiaTheme="majorEastAsia" w:hAnsiTheme="majorHAnsi" w:cstheme="majorBidi"/>
      </w:rPr>
      <w:tblPr/>
      <w:tcPr>
        <w:tcBorders>
          <w:top w:val="nil"/>
          <w:bottom w:val="single" w:sz="8" w:space="0" w:color="007879" w:themeColor="accent4"/>
        </w:tcBorders>
      </w:tcPr>
    </w:tblStylePr>
    <w:tblStylePr w:type="lastRow">
      <w:rPr>
        <w:b/>
        <w:bCs/>
        <w:color w:val="C8007C" w:themeColor="text2"/>
      </w:rPr>
      <w:tblPr/>
      <w:tcPr>
        <w:tcBorders>
          <w:top w:val="single" w:sz="8" w:space="0" w:color="007879" w:themeColor="accent4"/>
          <w:bottom w:val="single" w:sz="8" w:space="0" w:color="007879" w:themeColor="accent4"/>
        </w:tcBorders>
      </w:tcPr>
    </w:tblStylePr>
    <w:tblStylePr w:type="firstCol">
      <w:rPr>
        <w:b/>
        <w:bCs/>
      </w:rPr>
    </w:tblStylePr>
    <w:tblStylePr w:type="lastCol">
      <w:rPr>
        <w:b/>
        <w:bCs/>
      </w:rPr>
      <w:tblPr/>
      <w:tcPr>
        <w:tcBorders>
          <w:top w:val="single" w:sz="8" w:space="0" w:color="007879" w:themeColor="accent4"/>
          <w:bottom w:val="single" w:sz="8" w:space="0" w:color="007879" w:themeColor="accent4"/>
        </w:tcBorders>
      </w:tcPr>
    </w:tblStylePr>
    <w:tblStylePr w:type="band1Vert">
      <w:tblPr/>
      <w:tcPr>
        <w:shd w:val="clear" w:color="auto" w:fill="9EFDFF" w:themeFill="accent4" w:themeFillTint="3F"/>
      </w:tcPr>
    </w:tblStylePr>
    <w:tblStylePr w:type="band1Horz">
      <w:tblPr/>
      <w:tcPr>
        <w:shd w:val="clear" w:color="auto" w:fill="9EFDFF" w:themeFill="accent4" w:themeFillTint="3F"/>
      </w:tcPr>
    </w:tblStylePr>
  </w:style>
  <w:style w:type="table" w:styleId="Gemiddeldelijst1-accent5">
    <w:name w:val="Medium List 1 Accent 5"/>
    <w:basedOn w:val="Standaardtabel"/>
    <w:uiPriority w:val="65"/>
    <w:semiHidden/>
    <w:unhideWhenUsed/>
    <w:rsid w:val="001F4C1F"/>
    <w:pPr>
      <w:spacing w:after="0" w:line="240" w:lineRule="auto"/>
    </w:pPr>
    <w:rPr>
      <w:color w:val="000000" w:themeColor="text1"/>
    </w:rPr>
    <w:tblPr>
      <w:tblStyleRowBandSize w:val="1"/>
      <w:tblStyleColBandSize w:val="1"/>
      <w:tblBorders>
        <w:top w:val="single" w:sz="8" w:space="0" w:color="24608B" w:themeColor="accent5"/>
        <w:bottom w:val="single" w:sz="8" w:space="0" w:color="24608B" w:themeColor="accent5"/>
      </w:tblBorders>
    </w:tblPr>
    <w:tblStylePr w:type="firstRow">
      <w:rPr>
        <w:rFonts w:asciiTheme="majorHAnsi" w:eastAsiaTheme="majorEastAsia" w:hAnsiTheme="majorHAnsi" w:cstheme="majorBidi"/>
      </w:rPr>
      <w:tblPr/>
      <w:tcPr>
        <w:tcBorders>
          <w:top w:val="nil"/>
          <w:bottom w:val="single" w:sz="8" w:space="0" w:color="24608B" w:themeColor="accent5"/>
        </w:tcBorders>
      </w:tcPr>
    </w:tblStylePr>
    <w:tblStylePr w:type="lastRow">
      <w:rPr>
        <w:b/>
        <w:bCs/>
        <w:color w:val="C8007C" w:themeColor="text2"/>
      </w:rPr>
      <w:tblPr/>
      <w:tcPr>
        <w:tcBorders>
          <w:top w:val="single" w:sz="8" w:space="0" w:color="24608B" w:themeColor="accent5"/>
          <w:bottom w:val="single" w:sz="8" w:space="0" w:color="24608B" w:themeColor="accent5"/>
        </w:tcBorders>
      </w:tcPr>
    </w:tblStylePr>
    <w:tblStylePr w:type="firstCol">
      <w:rPr>
        <w:b/>
        <w:bCs/>
      </w:rPr>
    </w:tblStylePr>
    <w:tblStylePr w:type="lastCol">
      <w:rPr>
        <w:b/>
        <w:bCs/>
      </w:rPr>
      <w:tblPr/>
      <w:tcPr>
        <w:tcBorders>
          <w:top w:val="single" w:sz="8" w:space="0" w:color="24608B" w:themeColor="accent5"/>
          <w:bottom w:val="single" w:sz="8" w:space="0" w:color="24608B" w:themeColor="accent5"/>
        </w:tcBorders>
      </w:tcPr>
    </w:tblStylePr>
    <w:tblStylePr w:type="band1Vert">
      <w:tblPr/>
      <w:tcPr>
        <w:shd w:val="clear" w:color="auto" w:fill="BDD9EE" w:themeFill="accent5" w:themeFillTint="3F"/>
      </w:tcPr>
    </w:tblStylePr>
    <w:tblStylePr w:type="band1Horz">
      <w:tblPr/>
      <w:tcPr>
        <w:shd w:val="clear" w:color="auto" w:fill="BDD9EE" w:themeFill="accent5" w:themeFillTint="3F"/>
      </w:tcPr>
    </w:tblStylePr>
  </w:style>
  <w:style w:type="table" w:styleId="Gemiddeldelijst1-accent6">
    <w:name w:val="Medium List 1 Accent 6"/>
    <w:basedOn w:val="Standaardtabel"/>
    <w:uiPriority w:val="65"/>
    <w:semiHidden/>
    <w:unhideWhenUsed/>
    <w:rsid w:val="001F4C1F"/>
    <w:pPr>
      <w:spacing w:after="0" w:line="240" w:lineRule="auto"/>
    </w:pPr>
    <w:rPr>
      <w:color w:val="000000" w:themeColor="text1"/>
    </w:rPr>
    <w:tblPr>
      <w:tblStyleRowBandSize w:val="1"/>
      <w:tblStyleColBandSize w:val="1"/>
      <w:tblBorders>
        <w:top w:val="single" w:sz="8" w:space="0" w:color="BFBFBF" w:themeColor="accent6"/>
        <w:bottom w:val="single" w:sz="8" w:space="0" w:color="BFBFBF" w:themeColor="accent6"/>
      </w:tblBorders>
    </w:tblPr>
    <w:tblStylePr w:type="firstRow">
      <w:rPr>
        <w:rFonts w:asciiTheme="majorHAnsi" w:eastAsiaTheme="majorEastAsia" w:hAnsiTheme="majorHAnsi" w:cstheme="majorBidi"/>
      </w:rPr>
      <w:tblPr/>
      <w:tcPr>
        <w:tcBorders>
          <w:top w:val="nil"/>
          <w:bottom w:val="single" w:sz="8" w:space="0" w:color="BFBFBF" w:themeColor="accent6"/>
        </w:tcBorders>
      </w:tcPr>
    </w:tblStylePr>
    <w:tblStylePr w:type="lastRow">
      <w:rPr>
        <w:b/>
        <w:bCs/>
        <w:color w:val="C8007C" w:themeColor="text2"/>
      </w:rPr>
      <w:tblPr/>
      <w:tcPr>
        <w:tcBorders>
          <w:top w:val="single" w:sz="8" w:space="0" w:color="BFBFBF" w:themeColor="accent6"/>
          <w:bottom w:val="single" w:sz="8" w:space="0" w:color="BFBFBF" w:themeColor="accent6"/>
        </w:tcBorders>
      </w:tcPr>
    </w:tblStylePr>
    <w:tblStylePr w:type="firstCol">
      <w:rPr>
        <w:b/>
        <w:bCs/>
      </w:rPr>
    </w:tblStylePr>
    <w:tblStylePr w:type="lastCol">
      <w:rPr>
        <w:b/>
        <w:bCs/>
      </w:rPr>
      <w:tblPr/>
      <w:tcPr>
        <w:tcBorders>
          <w:top w:val="single" w:sz="8" w:space="0" w:color="BFBFBF" w:themeColor="accent6"/>
          <w:bottom w:val="single" w:sz="8" w:space="0" w:color="BFBFBF" w:themeColor="accent6"/>
        </w:tcBorders>
      </w:tcPr>
    </w:tblStylePr>
    <w:tblStylePr w:type="band1Vert">
      <w:tblPr/>
      <w:tcPr>
        <w:shd w:val="clear" w:color="auto" w:fill="EFEFEF" w:themeFill="accent6" w:themeFillTint="3F"/>
      </w:tcPr>
    </w:tblStylePr>
    <w:tblStylePr w:type="band1Horz">
      <w:tblPr/>
      <w:tcPr>
        <w:shd w:val="clear" w:color="auto" w:fill="EFEFEF" w:themeFill="accent6" w:themeFillTint="3F"/>
      </w:tcPr>
    </w:tblStylePr>
  </w:style>
  <w:style w:type="table" w:styleId="Gemiddeldelijst2">
    <w:name w:val="Medium List 2"/>
    <w:basedOn w:val="Standaardtabel"/>
    <w:uiPriority w:val="66"/>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007C" w:themeColor="accent1"/>
        <w:left w:val="single" w:sz="8" w:space="0" w:color="C8007C" w:themeColor="accent1"/>
        <w:bottom w:val="single" w:sz="8" w:space="0" w:color="C8007C" w:themeColor="accent1"/>
        <w:right w:val="single" w:sz="8" w:space="0" w:color="C8007C" w:themeColor="accent1"/>
      </w:tblBorders>
    </w:tblPr>
    <w:tblStylePr w:type="firstRow">
      <w:rPr>
        <w:sz w:val="24"/>
        <w:szCs w:val="24"/>
      </w:rPr>
      <w:tblPr/>
      <w:tcPr>
        <w:tcBorders>
          <w:top w:val="nil"/>
          <w:left w:val="nil"/>
          <w:bottom w:val="single" w:sz="24" w:space="0" w:color="C8007C" w:themeColor="accent1"/>
          <w:right w:val="nil"/>
          <w:insideH w:val="nil"/>
          <w:insideV w:val="nil"/>
        </w:tcBorders>
        <w:shd w:val="clear" w:color="auto" w:fill="FFFFFF" w:themeFill="background1"/>
      </w:tcPr>
    </w:tblStylePr>
    <w:tblStylePr w:type="lastRow">
      <w:tblPr/>
      <w:tcPr>
        <w:tcBorders>
          <w:top w:val="single" w:sz="8" w:space="0" w:color="C8007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007C" w:themeColor="accent1"/>
          <w:insideH w:val="nil"/>
          <w:insideV w:val="nil"/>
        </w:tcBorders>
        <w:shd w:val="clear" w:color="auto" w:fill="FFFFFF" w:themeFill="background1"/>
      </w:tcPr>
    </w:tblStylePr>
    <w:tblStylePr w:type="lastCol">
      <w:tblPr/>
      <w:tcPr>
        <w:tcBorders>
          <w:top w:val="nil"/>
          <w:left w:val="single" w:sz="8" w:space="0" w:color="C8007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2E1" w:themeFill="accent1" w:themeFillTint="3F"/>
      </w:tcPr>
    </w:tblStylePr>
    <w:tblStylePr w:type="band1Horz">
      <w:tblPr/>
      <w:tcPr>
        <w:tcBorders>
          <w:top w:val="nil"/>
          <w:bottom w:val="nil"/>
          <w:insideH w:val="nil"/>
          <w:insideV w:val="nil"/>
        </w:tcBorders>
        <w:shd w:val="clear" w:color="auto" w:fill="FFB2E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AA08E" w:themeColor="accent2"/>
        <w:left w:val="single" w:sz="8" w:space="0" w:color="AAA08E" w:themeColor="accent2"/>
        <w:bottom w:val="single" w:sz="8" w:space="0" w:color="AAA08E" w:themeColor="accent2"/>
        <w:right w:val="single" w:sz="8" w:space="0" w:color="AAA08E" w:themeColor="accent2"/>
      </w:tblBorders>
    </w:tblPr>
    <w:tblStylePr w:type="firstRow">
      <w:rPr>
        <w:sz w:val="24"/>
        <w:szCs w:val="24"/>
      </w:rPr>
      <w:tblPr/>
      <w:tcPr>
        <w:tcBorders>
          <w:top w:val="nil"/>
          <w:left w:val="nil"/>
          <w:bottom w:val="single" w:sz="24" w:space="0" w:color="AAA08E" w:themeColor="accent2"/>
          <w:right w:val="nil"/>
          <w:insideH w:val="nil"/>
          <w:insideV w:val="nil"/>
        </w:tcBorders>
        <w:shd w:val="clear" w:color="auto" w:fill="FFFFFF" w:themeFill="background1"/>
      </w:tcPr>
    </w:tblStylePr>
    <w:tblStylePr w:type="lastRow">
      <w:tblPr/>
      <w:tcPr>
        <w:tcBorders>
          <w:top w:val="single" w:sz="8" w:space="0" w:color="AAA08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AA08E" w:themeColor="accent2"/>
          <w:insideH w:val="nil"/>
          <w:insideV w:val="nil"/>
        </w:tcBorders>
        <w:shd w:val="clear" w:color="auto" w:fill="FFFFFF" w:themeFill="background1"/>
      </w:tcPr>
    </w:tblStylePr>
    <w:tblStylePr w:type="lastCol">
      <w:tblPr/>
      <w:tcPr>
        <w:tcBorders>
          <w:top w:val="nil"/>
          <w:left w:val="single" w:sz="8" w:space="0" w:color="AAA08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7E3" w:themeFill="accent2" w:themeFillTint="3F"/>
      </w:tcPr>
    </w:tblStylePr>
    <w:tblStylePr w:type="band1Horz">
      <w:tblPr/>
      <w:tcPr>
        <w:tcBorders>
          <w:top w:val="nil"/>
          <w:bottom w:val="nil"/>
          <w:insideH w:val="nil"/>
          <w:insideV w:val="nil"/>
        </w:tcBorders>
        <w:shd w:val="clear" w:color="auto" w:fill="EAE7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FB118" w:themeColor="accent3"/>
        <w:left w:val="single" w:sz="8" w:space="0" w:color="DFB118" w:themeColor="accent3"/>
        <w:bottom w:val="single" w:sz="8" w:space="0" w:color="DFB118" w:themeColor="accent3"/>
        <w:right w:val="single" w:sz="8" w:space="0" w:color="DFB118" w:themeColor="accent3"/>
      </w:tblBorders>
    </w:tblPr>
    <w:tblStylePr w:type="firstRow">
      <w:rPr>
        <w:sz w:val="24"/>
        <w:szCs w:val="24"/>
      </w:rPr>
      <w:tblPr/>
      <w:tcPr>
        <w:tcBorders>
          <w:top w:val="nil"/>
          <w:left w:val="nil"/>
          <w:bottom w:val="single" w:sz="24" w:space="0" w:color="DFB118" w:themeColor="accent3"/>
          <w:right w:val="nil"/>
          <w:insideH w:val="nil"/>
          <w:insideV w:val="nil"/>
        </w:tcBorders>
        <w:shd w:val="clear" w:color="auto" w:fill="FFFFFF" w:themeFill="background1"/>
      </w:tcPr>
    </w:tblStylePr>
    <w:tblStylePr w:type="lastRow">
      <w:tblPr/>
      <w:tcPr>
        <w:tcBorders>
          <w:top w:val="single" w:sz="8" w:space="0" w:color="DFB118"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FB118" w:themeColor="accent3"/>
          <w:insideH w:val="nil"/>
          <w:insideV w:val="nil"/>
        </w:tcBorders>
        <w:shd w:val="clear" w:color="auto" w:fill="FFFFFF" w:themeFill="background1"/>
      </w:tcPr>
    </w:tblStylePr>
    <w:tblStylePr w:type="lastCol">
      <w:tblPr/>
      <w:tcPr>
        <w:tcBorders>
          <w:top w:val="nil"/>
          <w:left w:val="single" w:sz="8" w:space="0" w:color="DFB11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CC4" w:themeFill="accent3" w:themeFillTint="3F"/>
      </w:tcPr>
    </w:tblStylePr>
    <w:tblStylePr w:type="band1Horz">
      <w:tblPr/>
      <w:tcPr>
        <w:tcBorders>
          <w:top w:val="nil"/>
          <w:bottom w:val="nil"/>
          <w:insideH w:val="nil"/>
          <w:insideV w:val="nil"/>
        </w:tcBorders>
        <w:shd w:val="clear" w:color="auto" w:fill="F8ECC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7879" w:themeColor="accent4"/>
        <w:left w:val="single" w:sz="8" w:space="0" w:color="007879" w:themeColor="accent4"/>
        <w:bottom w:val="single" w:sz="8" w:space="0" w:color="007879" w:themeColor="accent4"/>
        <w:right w:val="single" w:sz="8" w:space="0" w:color="007879" w:themeColor="accent4"/>
      </w:tblBorders>
    </w:tblPr>
    <w:tblStylePr w:type="firstRow">
      <w:rPr>
        <w:sz w:val="24"/>
        <w:szCs w:val="24"/>
      </w:rPr>
      <w:tblPr/>
      <w:tcPr>
        <w:tcBorders>
          <w:top w:val="nil"/>
          <w:left w:val="nil"/>
          <w:bottom w:val="single" w:sz="24" w:space="0" w:color="007879" w:themeColor="accent4"/>
          <w:right w:val="nil"/>
          <w:insideH w:val="nil"/>
          <w:insideV w:val="nil"/>
        </w:tcBorders>
        <w:shd w:val="clear" w:color="auto" w:fill="FFFFFF" w:themeFill="background1"/>
      </w:tcPr>
    </w:tblStylePr>
    <w:tblStylePr w:type="lastRow">
      <w:tblPr/>
      <w:tcPr>
        <w:tcBorders>
          <w:top w:val="single" w:sz="8" w:space="0" w:color="007879"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879" w:themeColor="accent4"/>
          <w:insideH w:val="nil"/>
          <w:insideV w:val="nil"/>
        </w:tcBorders>
        <w:shd w:val="clear" w:color="auto" w:fill="FFFFFF" w:themeFill="background1"/>
      </w:tcPr>
    </w:tblStylePr>
    <w:tblStylePr w:type="lastCol">
      <w:tblPr/>
      <w:tcPr>
        <w:tcBorders>
          <w:top w:val="nil"/>
          <w:left w:val="single" w:sz="8" w:space="0" w:color="00787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DFF" w:themeFill="accent4" w:themeFillTint="3F"/>
      </w:tcPr>
    </w:tblStylePr>
    <w:tblStylePr w:type="band1Horz">
      <w:tblPr/>
      <w:tcPr>
        <w:tcBorders>
          <w:top w:val="nil"/>
          <w:bottom w:val="nil"/>
          <w:insideH w:val="nil"/>
          <w:insideV w:val="nil"/>
        </w:tcBorders>
        <w:shd w:val="clear" w:color="auto" w:fill="9EFD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4608B" w:themeColor="accent5"/>
        <w:left w:val="single" w:sz="8" w:space="0" w:color="24608B" w:themeColor="accent5"/>
        <w:bottom w:val="single" w:sz="8" w:space="0" w:color="24608B" w:themeColor="accent5"/>
        <w:right w:val="single" w:sz="8" w:space="0" w:color="24608B" w:themeColor="accent5"/>
      </w:tblBorders>
    </w:tblPr>
    <w:tblStylePr w:type="firstRow">
      <w:rPr>
        <w:sz w:val="24"/>
        <w:szCs w:val="24"/>
      </w:rPr>
      <w:tblPr/>
      <w:tcPr>
        <w:tcBorders>
          <w:top w:val="nil"/>
          <w:left w:val="nil"/>
          <w:bottom w:val="single" w:sz="24" w:space="0" w:color="24608B" w:themeColor="accent5"/>
          <w:right w:val="nil"/>
          <w:insideH w:val="nil"/>
          <w:insideV w:val="nil"/>
        </w:tcBorders>
        <w:shd w:val="clear" w:color="auto" w:fill="FFFFFF" w:themeFill="background1"/>
      </w:tcPr>
    </w:tblStylePr>
    <w:tblStylePr w:type="lastRow">
      <w:tblPr/>
      <w:tcPr>
        <w:tcBorders>
          <w:top w:val="single" w:sz="8" w:space="0" w:color="24608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4608B" w:themeColor="accent5"/>
          <w:insideH w:val="nil"/>
          <w:insideV w:val="nil"/>
        </w:tcBorders>
        <w:shd w:val="clear" w:color="auto" w:fill="FFFFFF" w:themeFill="background1"/>
      </w:tcPr>
    </w:tblStylePr>
    <w:tblStylePr w:type="lastCol">
      <w:tblPr/>
      <w:tcPr>
        <w:tcBorders>
          <w:top w:val="nil"/>
          <w:left w:val="single" w:sz="8" w:space="0" w:color="24608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D9EE" w:themeFill="accent5" w:themeFillTint="3F"/>
      </w:tcPr>
    </w:tblStylePr>
    <w:tblStylePr w:type="band1Horz">
      <w:tblPr/>
      <w:tcPr>
        <w:tcBorders>
          <w:top w:val="nil"/>
          <w:bottom w:val="nil"/>
          <w:insideH w:val="nil"/>
          <w:insideV w:val="nil"/>
        </w:tcBorders>
        <w:shd w:val="clear" w:color="auto" w:fill="BDD9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BFBF" w:themeColor="accent6"/>
        <w:left w:val="single" w:sz="8" w:space="0" w:color="BFBFBF" w:themeColor="accent6"/>
        <w:bottom w:val="single" w:sz="8" w:space="0" w:color="BFBFBF" w:themeColor="accent6"/>
        <w:right w:val="single" w:sz="8" w:space="0" w:color="BFBFBF" w:themeColor="accent6"/>
      </w:tblBorders>
    </w:tblPr>
    <w:tblStylePr w:type="firstRow">
      <w:rPr>
        <w:sz w:val="24"/>
        <w:szCs w:val="24"/>
      </w:rPr>
      <w:tblPr/>
      <w:tcPr>
        <w:tcBorders>
          <w:top w:val="nil"/>
          <w:left w:val="nil"/>
          <w:bottom w:val="single" w:sz="24" w:space="0" w:color="BFBFBF" w:themeColor="accent6"/>
          <w:right w:val="nil"/>
          <w:insideH w:val="nil"/>
          <w:insideV w:val="nil"/>
        </w:tcBorders>
        <w:shd w:val="clear" w:color="auto" w:fill="FFFFFF" w:themeFill="background1"/>
      </w:tcPr>
    </w:tblStylePr>
    <w:tblStylePr w:type="lastRow">
      <w:tblPr/>
      <w:tcPr>
        <w:tcBorders>
          <w:top w:val="single" w:sz="8" w:space="0" w:color="BFBFB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BFBF" w:themeColor="accent6"/>
          <w:insideH w:val="nil"/>
          <w:insideV w:val="nil"/>
        </w:tcBorders>
        <w:shd w:val="clear" w:color="auto" w:fill="FFFFFF" w:themeFill="background1"/>
      </w:tcPr>
    </w:tblStylePr>
    <w:tblStylePr w:type="lastCol">
      <w:tblPr/>
      <w:tcPr>
        <w:tcBorders>
          <w:top w:val="nil"/>
          <w:left w:val="single" w:sz="8" w:space="0" w:color="BFBFB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FEF" w:themeFill="accent6" w:themeFillTint="3F"/>
      </w:tcPr>
    </w:tblStylePr>
    <w:tblStylePr w:type="band1Horz">
      <w:tblPr/>
      <w:tcPr>
        <w:tcBorders>
          <w:top w:val="nil"/>
          <w:bottom w:val="nil"/>
          <w:insideH w:val="nil"/>
          <w:insideV w:val="nil"/>
        </w:tcBorders>
        <w:shd w:val="clear" w:color="auto" w:fill="EFEFEF"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1F4C1F"/>
    <w:rPr>
      <w:color w:val="C8007C" w:themeColor="followedHyperlink"/>
      <w:u w:val="single"/>
    </w:rPr>
  </w:style>
  <w:style w:type="paragraph" w:styleId="Handtekening">
    <w:name w:val="Signature"/>
    <w:basedOn w:val="Standaard"/>
    <w:link w:val="HandtekeningChar"/>
    <w:uiPriority w:val="99"/>
    <w:semiHidden/>
    <w:unhideWhenUsed/>
    <w:rsid w:val="001F4C1F"/>
    <w:pPr>
      <w:spacing w:line="240" w:lineRule="auto"/>
      <w:ind w:left="4252"/>
    </w:pPr>
  </w:style>
  <w:style w:type="character" w:customStyle="1" w:styleId="HandtekeningChar">
    <w:name w:val="Handtekening Char"/>
    <w:basedOn w:val="Standaardalinea-lettertype"/>
    <w:link w:val="Handtekening"/>
    <w:uiPriority w:val="99"/>
    <w:semiHidden/>
    <w:rsid w:val="001F4C1F"/>
    <w:rPr>
      <w:rFonts w:ascii="Trade Gothic LT Std" w:hAnsi="Trade Gothic LT Std"/>
      <w:sz w:val="21"/>
    </w:rPr>
  </w:style>
  <w:style w:type="character" w:styleId="Hashtag">
    <w:name w:val="Hashtag"/>
    <w:basedOn w:val="Standaardalinea-lettertype"/>
    <w:uiPriority w:val="99"/>
    <w:semiHidden/>
    <w:unhideWhenUsed/>
    <w:rsid w:val="001F4C1F"/>
    <w:rPr>
      <w:color w:val="2B579A"/>
      <w:shd w:val="clear" w:color="auto" w:fill="E1DFDD"/>
    </w:rPr>
  </w:style>
  <w:style w:type="paragraph" w:styleId="HTML-voorafopgemaakt">
    <w:name w:val="HTML Preformatted"/>
    <w:basedOn w:val="Standaard"/>
    <w:link w:val="HTML-voorafopgemaaktChar"/>
    <w:uiPriority w:val="99"/>
    <w:semiHidden/>
    <w:unhideWhenUsed/>
    <w:rsid w:val="001F4C1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1F4C1F"/>
    <w:rPr>
      <w:rFonts w:ascii="Consolas" w:hAnsi="Consolas"/>
      <w:sz w:val="20"/>
      <w:szCs w:val="20"/>
    </w:rPr>
  </w:style>
  <w:style w:type="character" w:styleId="HTMLCode">
    <w:name w:val="HTML Code"/>
    <w:basedOn w:val="Standaardalinea-lettertype"/>
    <w:uiPriority w:val="99"/>
    <w:semiHidden/>
    <w:unhideWhenUsed/>
    <w:rsid w:val="001F4C1F"/>
    <w:rPr>
      <w:rFonts w:ascii="Consolas" w:hAnsi="Consolas"/>
      <w:sz w:val="20"/>
      <w:szCs w:val="20"/>
    </w:rPr>
  </w:style>
  <w:style w:type="character" w:styleId="HTMLDefinition">
    <w:name w:val="HTML Definition"/>
    <w:basedOn w:val="Standaardalinea-lettertype"/>
    <w:uiPriority w:val="99"/>
    <w:semiHidden/>
    <w:unhideWhenUsed/>
    <w:rsid w:val="001F4C1F"/>
    <w:rPr>
      <w:i/>
      <w:iCs/>
    </w:rPr>
  </w:style>
  <w:style w:type="character" w:styleId="HTMLVariable">
    <w:name w:val="HTML Variable"/>
    <w:basedOn w:val="Standaardalinea-lettertype"/>
    <w:uiPriority w:val="99"/>
    <w:semiHidden/>
    <w:unhideWhenUsed/>
    <w:rsid w:val="001F4C1F"/>
    <w:rPr>
      <w:i/>
      <w:iCs/>
    </w:rPr>
  </w:style>
  <w:style w:type="character" w:styleId="HTML-acroniem">
    <w:name w:val="HTML Acronym"/>
    <w:basedOn w:val="Standaardalinea-lettertype"/>
    <w:uiPriority w:val="99"/>
    <w:semiHidden/>
    <w:unhideWhenUsed/>
    <w:rsid w:val="001F4C1F"/>
  </w:style>
  <w:style w:type="paragraph" w:styleId="HTML-adres">
    <w:name w:val="HTML Address"/>
    <w:basedOn w:val="Standaard"/>
    <w:link w:val="HTML-adresChar"/>
    <w:uiPriority w:val="99"/>
    <w:semiHidden/>
    <w:unhideWhenUsed/>
    <w:rsid w:val="001F4C1F"/>
    <w:pPr>
      <w:spacing w:line="240" w:lineRule="auto"/>
    </w:pPr>
    <w:rPr>
      <w:i/>
      <w:iCs/>
    </w:rPr>
  </w:style>
  <w:style w:type="character" w:customStyle="1" w:styleId="HTML-adresChar">
    <w:name w:val="HTML-adres Char"/>
    <w:basedOn w:val="Standaardalinea-lettertype"/>
    <w:link w:val="HTML-adres"/>
    <w:uiPriority w:val="99"/>
    <w:semiHidden/>
    <w:rsid w:val="001F4C1F"/>
    <w:rPr>
      <w:rFonts w:ascii="Trade Gothic LT Std" w:hAnsi="Trade Gothic LT Std"/>
      <w:i/>
      <w:iCs/>
      <w:sz w:val="21"/>
    </w:rPr>
  </w:style>
  <w:style w:type="character" w:styleId="HTML-citaat">
    <w:name w:val="HTML Cite"/>
    <w:basedOn w:val="Standaardalinea-lettertype"/>
    <w:uiPriority w:val="99"/>
    <w:semiHidden/>
    <w:unhideWhenUsed/>
    <w:rsid w:val="001F4C1F"/>
    <w:rPr>
      <w:i/>
      <w:iCs/>
    </w:rPr>
  </w:style>
  <w:style w:type="character" w:styleId="HTML-schrijfmachine">
    <w:name w:val="HTML Typewriter"/>
    <w:basedOn w:val="Standaardalinea-lettertype"/>
    <w:uiPriority w:val="99"/>
    <w:semiHidden/>
    <w:unhideWhenUsed/>
    <w:rsid w:val="001F4C1F"/>
    <w:rPr>
      <w:rFonts w:ascii="Consolas" w:hAnsi="Consolas"/>
      <w:sz w:val="20"/>
      <w:szCs w:val="20"/>
    </w:rPr>
  </w:style>
  <w:style w:type="character" w:styleId="HTML-toetsenbord">
    <w:name w:val="HTML Keyboard"/>
    <w:basedOn w:val="Standaardalinea-lettertype"/>
    <w:uiPriority w:val="99"/>
    <w:semiHidden/>
    <w:unhideWhenUsed/>
    <w:rsid w:val="001F4C1F"/>
    <w:rPr>
      <w:rFonts w:ascii="Consolas" w:hAnsi="Consolas"/>
      <w:sz w:val="20"/>
      <w:szCs w:val="20"/>
    </w:rPr>
  </w:style>
  <w:style w:type="character" w:styleId="HTML-voorbeeld">
    <w:name w:val="HTML Sample"/>
    <w:basedOn w:val="Standaardalinea-lettertype"/>
    <w:uiPriority w:val="99"/>
    <w:semiHidden/>
    <w:unhideWhenUsed/>
    <w:rsid w:val="001F4C1F"/>
    <w:rPr>
      <w:rFonts w:ascii="Consolas" w:hAnsi="Consolas"/>
      <w:sz w:val="24"/>
      <w:szCs w:val="24"/>
    </w:rPr>
  </w:style>
  <w:style w:type="character" w:styleId="Hyperlink">
    <w:name w:val="Hyperlink"/>
    <w:basedOn w:val="Standaardalinea-lettertype"/>
    <w:uiPriority w:val="99"/>
    <w:unhideWhenUsed/>
    <w:rsid w:val="001F4C1F"/>
    <w:rPr>
      <w:color w:val="C8007C" w:themeColor="hyperlink"/>
      <w:u w:val="single"/>
    </w:rPr>
  </w:style>
  <w:style w:type="paragraph" w:styleId="Index1">
    <w:name w:val="index 1"/>
    <w:basedOn w:val="Standaard"/>
    <w:next w:val="Standaard"/>
    <w:autoRedefine/>
    <w:uiPriority w:val="99"/>
    <w:semiHidden/>
    <w:unhideWhenUsed/>
    <w:rsid w:val="001F4C1F"/>
    <w:pPr>
      <w:spacing w:line="240" w:lineRule="auto"/>
      <w:ind w:left="210" w:hanging="210"/>
    </w:pPr>
  </w:style>
  <w:style w:type="paragraph" w:styleId="Index2">
    <w:name w:val="index 2"/>
    <w:basedOn w:val="Standaard"/>
    <w:next w:val="Standaard"/>
    <w:autoRedefine/>
    <w:uiPriority w:val="99"/>
    <w:semiHidden/>
    <w:unhideWhenUsed/>
    <w:rsid w:val="001F4C1F"/>
    <w:pPr>
      <w:spacing w:line="240" w:lineRule="auto"/>
      <w:ind w:left="420" w:hanging="210"/>
    </w:pPr>
  </w:style>
  <w:style w:type="paragraph" w:styleId="Index3">
    <w:name w:val="index 3"/>
    <w:basedOn w:val="Standaard"/>
    <w:next w:val="Standaard"/>
    <w:autoRedefine/>
    <w:uiPriority w:val="99"/>
    <w:semiHidden/>
    <w:unhideWhenUsed/>
    <w:rsid w:val="001F4C1F"/>
    <w:pPr>
      <w:spacing w:line="240" w:lineRule="auto"/>
      <w:ind w:left="630" w:hanging="210"/>
    </w:pPr>
  </w:style>
  <w:style w:type="paragraph" w:styleId="Index4">
    <w:name w:val="index 4"/>
    <w:basedOn w:val="Standaard"/>
    <w:next w:val="Standaard"/>
    <w:autoRedefine/>
    <w:uiPriority w:val="99"/>
    <w:semiHidden/>
    <w:unhideWhenUsed/>
    <w:rsid w:val="001F4C1F"/>
    <w:pPr>
      <w:spacing w:line="240" w:lineRule="auto"/>
      <w:ind w:left="840" w:hanging="210"/>
    </w:pPr>
  </w:style>
  <w:style w:type="paragraph" w:styleId="Index5">
    <w:name w:val="index 5"/>
    <w:basedOn w:val="Standaard"/>
    <w:next w:val="Standaard"/>
    <w:autoRedefine/>
    <w:uiPriority w:val="99"/>
    <w:semiHidden/>
    <w:unhideWhenUsed/>
    <w:rsid w:val="001F4C1F"/>
    <w:pPr>
      <w:spacing w:line="240" w:lineRule="auto"/>
      <w:ind w:left="1050" w:hanging="210"/>
    </w:pPr>
  </w:style>
  <w:style w:type="paragraph" w:styleId="Index6">
    <w:name w:val="index 6"/>
    <w:basedOn w:val="Standaard"/>
    <w:next w:val="Standaard"/>
    <w:autoRedefine/>
    <w:uiPriority w:val="99"/>
    <w:semiHidden/>
    <w:unhideWhenUsed/>
    <w:rsid w:val="001F4C1F"/>
    <w:pPr>
      <w:spacing w:line="240" w:lineRule="auto"/>
      <w:ind w:left="1260" w:hanging="210"/>
    </w:pPr>
  </w:style>
  <w:style w:type="paragraph" w:styleId="Index7">
    <w:name w:val="index 7"/>
    <w:basedOn w:val="Standaard"/>
    <w:next w:val="Standaard"/>
    <w:autoRedefine/>
    <w:uiPriority w:val="99"/>
    <w:semiHidden/>
    <w:unhideWhenUsed/>
    <w:rsid w:val="001F4C1F"/>
    <w:pPr>
      <w:spacing w:line="240" w:lineRule="auto"/>
      <w:ind w:left="1470" w:hanging="210"/>
    </w:pPr>
  </w:style>
  <w:style w:type="paragraph" w:styleId="Index8">
    <w:name w:val="index 8"/>
    <w:basedOn w:val="Standaard"/>
    <w:next w:val="Standaard"/>
    <w:autoRedefine/>
    <w:uiPriority w:val="99"/>
    <w:semiHidden/>
    <w:unhideWhenUsed/>
    <w:rsid w:val="001F4C1F"/>
    <w:pPr>
      <w:spacing w:line="240" w:lineRule="auto"/>
      <w:ind w:left="1680" w:hanging="210"/>
    </w:pPr>
  </w:style>
  <w:style w:type="paragraph" w:styleId="Index9">
    <w:name w:val="index 9"/>
    <w:basedOn w:val="Standaard"/>
    <w:next w:val="Standaard"/>
    <w:autoRedefine/>
    <w:uiPriority w:val="99"/>
    <w:semiHidden/>
    <w:unhideWhenUsed/>
    <w:rsid w:val="001F4C1F"/>
    <w:pPr>
      <w:spacing w:line="240" w:lineRule="auto"/>
      <w:ind w:left="1890" w:hanging="210"/>
    </w:pPr>
  </w:style>
  <w:style w:type="paragraph" w:styleId="Indexkop">
    <w:name w:val="index heading"/>
    <w:basedOn w:val="Standaard"/>
    <w:next w:val="Index1"/>
    <w:uiPriority w:val="99"/>
    <w:semiHidden/>
    <w:unhideWhenUsed/>
    <w:rsid w:val="001F4C1F"/>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1F4C1F"/>
    <w:pPr>
      <w:spacing w:after="100"/>
    </w:pPr>
  </w:style>
  <w:style w:type="paragraph" w:styleId="Inhopg2">
    <w:name w:val="toc 2"/>
    <w:basedOn w:val="Standaard"/>
    <w:next w:val="Standaard"/>
    <w:autoRedefine/>
    <w:uiPriority w:val="39"/>
    <w:semiHidden/>
    <w:unhideWhenUsed/>
    <w:rsid w:val="001F4C1F"/>
    <w:pPr>
      <w:spacing w:after="100"/>
      <w:ind w:left="210"/>
    </w:pPr>
  </w:style>
  <w:style w:type="paragraph" w:styleId="Inhopg3">
    <w:name w:val="toc 3"/>
    <w:basedOn w:val="Standaard"/>
    <w:next w:val="Standaard"/>
    <w:autoRedefine/>
    <w:uiPriority w:val="39"/>
    <w:semiHidden/>
    <w:unhideWhenUsed/>
    <w:rsid w:val="001F4C1F"/>
    <w:pPr>
      <w:spacing w:after="100"/>
      <w:ind w:left="420"/>
    </w:pPr>
  </w:style>
  <w:style w:type="paragraph" w:styleId="Inhopg4">
    <w:name w:val="toc 4"/>
    <w:basedOn w:val="Standaard"/>
    <w:next w:val="Standaard"/>
    <w:autoRedefine/>
    <w:uiPriority w:val="39"/>
    <w:semiHidden/>
    <w:unhideWhenUsed/>
    <w:rsid w:val="001F4C1F"/>
    <w:pPr>
      <w:spacing w:after="100"/>
      <w:ind w:left="630"/>
    </w:pPr>
  </w:style>
  <w:style w:type="paragraph" w:styleId="Inhopg5">
    <w:name w:val="toc 5"/>
    <w:basedOn w:val="Standaard"/>
    <w:next w:val="Standaard"/>
    <w:autoRedefine/>
    <w:uiPriority w:val="39"/>
    <w:semiHidden/>
    <w:unhideWhenUsed/>
    <w:rsid w:val="001F4C1F"/>
    <w:pPr>
      <w:spacing w:after="100"/>
      <w:ind w:left="840"/>
    </w:pPr>
  </w:style>
  <w:style w:type="paragraph" w:styleId="Inhopg6">
    <w:name w:val="toc 6"/>
    <w:basedOn w:val="Standaard"/>
    <w:next w:val="Standaard"/>
    <w:autoRedefine/>
    <w:uiPriority w:val="39"/>
    <w:semiHidden/>
    <w:unhideWhenUsed/>
    <w:rsid w:val="001F4C1F"/>
    <w:pPr>
      <w:spacing w:after="100"/>
      <w:ind w:left="1050"/>
    </w:pPr>
  </w:style>
  <w:style w:type="paragraph" w:styleId="Inhopg7">
    <w:name w:val="toc 7"/>
    <w:basedOn w:val="Standaard"/>
    <w:next w:val="Standaard"/>
    <w:autoRedefine/>
    <w:uiPriority w:val="39"/>
    <w:semiHidden/>
    <w:unhideWhenUsed/>
    <w:rsid w:val="001F4C1F"/>
    <w:pPr>
      <w:spacing w:after="100"/>
      <w:ind w:left="1260"/>
    </w:pPr>
  </w:style>
  <w:style w:type="paragraph" w:styleId="Inhopg8">
    <w:name w:val="toc 8"/>
    <w:basedOn w:val="Standaard"/>
    <w:next w:val="Standaard"/>
    <w:autoRedefine/>
    <w:uiPriority w:val="39"/>
    <w:semiHidden/>
    <w:unhideWhenUsed/>
    <w:rsid w:val="001F4C1F"/>
    <w:pPr>
      <w:spacing w:after="100"/>
      <w:ind w:left="1470"/>
    </w:pPr>
  </w:style>
  <w:style w:type="paragraph" w:styleId="Inhopg9">
    <w:name w:val="toc 9"/>
    <w:basedOn w:val="Standaard"/>
    <w:next w:val="Standaard"/>
    <w:autoRedefine/>
    <w:uiPriority w:val="39"/>
    <w:semiHidden/>
    <w:unhideWhenUsed/>
    <w:rsid w:val="001F4C1F"/>
    <w:pPr>
      <w:spacing w:after="100"/>
      <w:ind w:left="1680"/>
    </w:pPr>
  </w:style>
  <w:style w:type="character" w:styleId="Intensievebenadrukking">
    <w:name w:val="Intense Emphasis"/>
    <w:basedOn w:val="Standaardalinea-lettertype"/>
    <w:uiPriority w:val="21"/>
    <w:rsid w:val="001F4C1F"/>
    <w:rPr>
      <w:i/>
      <w:iCs/>
      <w:color w:val="C8007C" w:themeColor="accent1"/>
    </w:rPr>
  </w:style>
  <w:style w:type="character" w:styleId="Intensieveverwijzing">
    <w:name w:val="Intense Reference"/>
    <w:basedOn w:val="Standaardalinea-lettertype"/>
    <w:uiPriority w:val="32"/>
    <w:rsid w:val="001F4C1F"/>
    <w:rPr>
      <w:b/>
      <w:bCs/>
      <w:smallCaps/>
      <w:color w:val="C8007C" w:themeColor="accent1"/>
      <w:spacing w:val="5"/>
    </w:rPr>
  </w:style>
  <w:style w:type="table" w:styleId="Klassieketabel1">
    <w:name w:val="Table Classic 1"/>
    <w:basedOn w:val="Standaardtabel"/>
    <w:uiPriority w:val="99"/>
    <w:semiHidden/>
    <w:unhideWhenUsed/>
    <w:rsid w:val="001F4C1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1F4C1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1F4C1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1F4C1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semiHidden/>
    <w:unhideWhenUsed/>
    <w:rsid w:val="001F4C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1F4C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1E7" w:themeFill="accent1" w:themeFillTint="33"/>
    </w:tcPr>
    <w:tblStylePr w:type="firstRow">
      <w:rPr>
        <w:b/>
        <w:bCs/>
      </w:rPr>
      <w:tblPr/>
      <w:tcPr>
        <w:shd w:val="clear" w:color="auto" w:fill="FF83CF" w:themeFill="accent1" w:themeFillTint="66"/>
      </w:tcPr>
    </w:tblStylePr>
    <w:tblStylePr w:type="lastRow">
      <w:rPr>
        <w:b/>
        <w:bCs/>
        <w:color w:val="000000" w:themeColor="text1"/>
      </w:rPr>
      <w:tblPr/>
      <w:tcPr>
        <w:shd w:val="clear" w:color="auto" w:fill="FF83CF" w:themeFill="accent1" w:themeFillTint="66"/>
      </w:tcPr>
    </w:tblStylePr>
    <w:tblStylePr w:type="firstCol">
      <w:rPr>
        <w:color w:val="FFFFFF" w:themeColor="background1"/>
      </w:rPr>
      <w:tblPr/>
      <w:tcPr>
        <w:shd w:val="clear" w:color="auto" w:fill="95005C" w:themeFill="accent1" w:themeFillShade="BF"/>
      </w:tcPr>
    </w:tblStylePr>
    <w:tblStylePr w:type="lastCol">
      <w:rPr>
        <w:color w:val="FFFFFF" w:themeColor="background1"/>
      </w:rPr>
      <w:tblPr/>
      <w:tcPr>
        <w:shd w:val="clear" w:color="auto" w:fill="95005C" w:themeFill="accent1" w:themeFillShade="BF"/>
      </w:tcPr>
    </w:tblStylePr>
    <w:tblStylePr w:type="band1Vert">
      <w:tblPr/>
      <w:tcPr>
        <w:shd w:val="clear" w:color="auto" w:fill="FF64C4" w:themeFill="accent1" w:themeFillTint="7F"/>
      </w:tcPr>
    </w:tblStylePr>
    <w:tblStylePr w:type="band1Horz">
      <w:tblPr/>
      <w:tcPr>
        <w:shd w:val="clear" w:color="auto" w:fill="FF64C4" w:themeFill="accent1" w:themeFillTint="7F"/>
      </w:tcPr>
    </w:tblStylePr>
  </w:style>
  <w:style w:type="table" w:styleId="Kleurrijkraster-accent2">
    <w:name w:val="Colorful Grid Accent 2"/>
    <w:basedOn w:val="Standaardtabel"/>
    <w:uiPriority w:val="73"/>
    <w:semiHidden/>
    <w:unhideWhenUsed/>
    <w:rsid w:val="001F4C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EEBE8" w:themeFill="accent2" w:themeFillTint="33"/>
    </w:tcPr>
    <w:tblStylePr w:type="firstRow">
      <w:rPr>
        <w:b/>
        <w:bCs/>
      </w:rPr>
      <w:tblPr/>
      <w:tcPr>
        <w:shd w:val="clear" w:color="auto" w:fill="DDD8D1" w:themeFill="accent2" w:themeFillTint="66"/>
      </w:tcPr>
    </w:tblStylePr>
    <w:tblStylePr w:type="lastRow">
      <w:rPr>
        <w:b/>
        <w:bCs/>
        <w:color w:val="000000" w:themeColor="text1"/>
      </w:rPr>
      <w:tblPr/>
      <w:tcPr>
        <w:shd w:val="clear" w:color="auto" w:fill="DDD8D1" w:themeFill="accent2" w:themeFillTint="66"/>
      </w:tcPr>
    </w:tblStylePr>
    <w:tblStylePr w:type="firstCol">
      <w:rPr>
        <w:color w:val="FFFFFF" w:themeColor="background1"/>
      </w:rPr>
      <w:tblPr/>
      <w:tcPr>
        <w:shd w:val="clear" w:color="auto" w:fill="857964" w:themeFill="accent2" w:themeFillShade="BF"/>
      </w:tcPr>
    </w:tblStylePr>
    <w:tblStylePr w:type="lastCol">
      <w:rPr>
        <w:color w:val="FFFFFF" w:themeColor="background1"/>
      </w:rPr>
      <w:tblPr/>
      <w:tcPr>
        <w:shd w:val="clear" w:color="auto" w:fill="857964" w:themeFill="accent2" w:themeFillShade="BF"/>
      </w:tcPr>
    </w:tblStylePr>
    <w:tblStylePr w:type="band1Vert">
      <w:tblPr/>
      <w:tcPr>
        <w:shd w:val="clear" w:color="auto" w:fill="D4CFC6" w:themeFill="accent2" w:themeFillTint="7F"/>
      </w:tcPr>
    </w:tblStylePr>
    <w:tblStylePr w:type="band1Horz">
      <w:tblPr/>
      <w:tcPr>
        <w:shd w:val="clear" w:color="auto" w:fill="D4CFC6" w:themeFill="accent2" w:themeFillTint="7F"/>
      </w:tcPr>
    </w:tblStylePr>
  </w:style>
  <w:style w:type="table" w:styleId="Kleurrijkraster-accent3">
    <w:name w:val="Colorful Grid Accent 3"/>
    <w:basedOn w:val="Standaardtabel"/>
    <w:uiPriority w:val="73"/>
    <w:semiHidden/>
    <w:unhideWhenUsed/>
    <w:rsid w:val="001F4C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CF" w:themeFill="accent3" w:themeFillTint="33"/>
    </w:tcPr>
    <w:tblStylePr w:type="firstRow">
      <w:rPr>
        <w:b/>
        <w:bCs/>
      </w:rPr>
      <w:tblPr/>
      <w:tcPr>
        <w:shd w:val="clear" w:color="auto" w:fill="F4E19F" w:themeFill="accent3" w:themeFillTint="66"/>
      </w:tcPr>
    </w:tblStylePr>
    <w:tblStylePr w:type="lastRow">
      <w:rPr>
        <w:b/>
        <w:bCs/>
        <w:color w:val="000000" w:themeColor="text1"/>
      </w:rPr>
      <w:tblPr/>
      <w:tcPr>
        <w:shd w:val="clear" w:color="auto" w:fill="F4E19F" w:themeFill="accent3" w:themeFillTint="66"/>
      </w:tcPr>
    </w:tblStylePr>
    <w:tblStylePr w:type="firstCol">
      <w:rPr>
        <w:color w:val="FFFFFF" w:themeColor="background1"/>
      </w:rPr>
      <w:tblPr/>
      <w:tcPr>
        <w:shd w:val="clear" w:color="auto" w:fill="A68412" w:themeFill="accent3" w:themeFillShade="BF"/>
      </w:tcPr>
    </w:tblStylePr>
    <w:tblStylePr w:type="lastCol">
      <w:rPr>
        <w:color w:val="FFFFFF" w:themeColor="background1"/>
      </w:rPr>
      <w:tblPr/>
      <w:tcPr>
        <w:shd w:val="clear" w:color="auto" w:fill="A68412" w:themeFill="accent3" w:themeFillShade="BF"/>
      </w:tcPr>
    </w:tblStylePr>
    <w:tblStylePr w:type="band1Vert">
      <w:tblPr/>
      <w:tcPr>
        <w:shd w:val="clear" w:color="auto" w:fill="F2D988" w:themeFill="accent3" w:themeFillTint="7F"/>
      </w:tcPr>
    </w:tblStylePr>
    <w:tblStylePr w:type="band1Horz">
      <w:tblPr/>
      <w:tcPr>
        <w:shd w:val="clear" w:color="auto" w:fill="F2D988" w:themeFill="accent3" w:themeFillTint="7F"/>
      </w:tcPr>
    </w:tblStylePr>
  </w:style>
  <w:style w:type="table" w:styleId="Kleurrijkraster-accent4">
    <w:name w:val="Colorful Grid Accent 4"/>
    <w:basedOn w:val="Standaardtabel"/>
    <w:uiPriority w:val="73"/>
    <w:semiHidden/>
    <w:unhideWhenUsed/>
    <w:rsid w:val="001F4C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1FEFF" w:themeFill="accent4" w:themeFillTint="33"/>
    </w:tcPr>
    <w:tblStylePr w:type="firstRow">
      <w:rPr>
        <w:b/>
        <w:bCs/>
      </w:rPr>
      <w:tblPr/>
      <w:tcPr>
        <w:shd w:val="clear" w:color="auto" w:fill="63FDFF" w:themeFill="accent4" w:themeFillTint="66"/>
      </w:tcPr>
    </w:tblStylePr>
    <w:tblStylePr w:type="lastRow">
      <w:rPr>
        <w:b/>
        <w:bCs/>
        <w:color w:val="000000" w:themeColor="text1"/>
      </w:rPr>
      <w:tblPr/>
      <w:tcPr>
        <w:shd w:val="clear" w:color="auto" w:fill="63FDFF" w:themeFill="accent4" w:themeFillTint="66"/>
      </w:tcPr>
    </w:tblStylePr>
    <w:tblStylePr w:type="firstCol">
      <w:rPr>
        <w:color w:val="FFFFFF" w:themeColor="background1"/>
      </w:rPr>
      <w:tblPr/>
      <w:tcPr>
        <w:shd w:val="clear" w:color="auto" w:fill="00595A" w:themeFill="accent4" w:themeFillShade="BF"/>
      </w:tcPr>
    </w:tblStylePr>
    <w:tblStylePr w:type="lastCol">
      <w:rPr>
        <w:color w:val="FFFFFF" w:themeColor="background1"/>
      </w:rPr>
      <w:tblPr/>
      <w:tcPr>
        <w:shd w:val="clear" w:color="auto" w:fill="00595A" w:themeFill="accent4" w:themeFillShade="BF"/>
      </w:tcPr>
    </w:tblStylePr>
    <w:tblStylePr w:type="band1Vert">
      <w:tblPr/>
      <w:tcPr>
        <w:shd w:val="clear" w:color="auto" w:fill="3DFCFF" w:themeFill="accent4" w:themeFillTint="7F"/>
      </w:tcPr>
    </w:tblStylePr>
    <w:tblStylePr w:type="band1Horz">
      <w:tblPr/>
      <w:tcPr>
        <w:shd w:val="clear" w:color="auto" w:fill="3DFCFF" w:themeFill="accent4" w:themeFillTint="7F"/>
      </w:tcPr>
    </w:tblStylePr>
  </w:style>
  <w:style w:type="table" w:styleId="Kleurrijkraster-accent5">
    <w:name w:val="Colorful Grid Accent 5"/>
    <w:basedOn w:val="Standaardtabel"/>
    <w:uiPriority w:val="73"/>
    <w:semiHidden/>
    <w:unhideWhenUsed/>
    <w:rsid w:val="001F4C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0F1" w:themeFill="accent5" w:themeFillTint="33"/>
    </w:tcPr>
    <w:tblStylePr w:type="firstRow">
      <w:rPr>
        <w:b/>
        <w:bCs/>
      </w:rPr>
      <w:tblPr/>
      <w:tcPr>
        <w:shd w:val="clear" w:color="auto" w:fill="94C2E3" w:themeFill="accent5" w:themeFillTint="66"/>
      </w:tcPr>
    </w:tblStylePr>
    <w:tblStylePr w:type="lastRow">
      <w:rPr>
        <w:b/>
        <w:bCs/>
        <w:color w:val="000000" w:themeColor="text1"/>
      </w:rPr>
      <w:tblPr/>
      <w:tcPr>
        <w:shd w:val="clear" w:color="auto" w:fill="94C2E3" w:themeFill="accent5" w:themeFillTint="66"/>
      </w:tcPr>
    </w:tblStylePr>
    <w:tblStylePr w:type="firstCol">
      <w:rPr>
        <w:color w:val="FFFFFF" w:themeColor="background1"/>
      </w:rPr>
      <w:tblPr/>
      <w:tcPr>
        <w:shd w:val="clear" w:color="auto" w:fill="1B4768" w:themeFill="accent5" w:themeFillShade="BF"/>
      </w:tcPr>
    </w:tblStylePr>
    <w:tblStylePr w:type="lastCol">
      <w:rPr>
        <w:color w:val="FFFFFF" w:themeColor="background1"/>
      </w:rPr>
      <w:tblPr/>
      <w:tcPr>
        <w:shd w:val="clear" w:color="auto" w:fill="1B4768" w:themeFill="accent5" w:themeFillShade="BF"/>
      </w:tcPr>
    </w:tblStylePr>
    <w:tblStylePr w:type="band1Vert">
      <w:tblPr/>
      <w:tcPr>
        <w:shd w:val="clear" w:color="auto" w:fill="7AB3DC" w:themeFill="accent5" w:themeFillTint="7F"/>
      </w:tcPr>
    </w:tblStylePr>
    <w:tblStylePr w:type="band1Horz">
      <w:tblPr/>
      <w:tcPr>
        <w:shd w:val="clear" w:color="auto" w:fill="7AB3DC" w:themeFill="accent5" w:themeFillTint="7F"/>
      </w:tcPr>
    </w:tblStylePr>
  </w:style>
  <w:style w:type="table" w:styleId="Kleurrijkraster-accent6">
    <w:name w:val="Colorful Grid Accent 6"/>
    <w:basedOn w:val="Standaardtabel"/>
    <w:uiPriority w:val="73"/>
    <w:semiHidden/>
    <w:unhideWhenUsed/>
    <w:rsid w:val="001F4C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F2F2" w:themeFill="accent6" w:themeFillTint="33"/>
    </w:tcPr>
    <w:tblStylePr w:type="firstRow">
      <w:rPr>
        <w:b/>
        <w:bCs/>
      </w:rPr>
      <w:tblPr/>
      <w:tcPr>
        <w:shd w:val="clear" w:color="auto" w:fill="E5E5E5" w:themeFill="accent6" w:themeFillTint="66"/>
      </w:tcPr>
    </w:tblStylePr>
    <w:tblStylePr w:type="lastRow">
      <w:rPr>
        <w:b/>
        <w:bCs/>
        <w:color w:val="000000" w:themeColor="text1"/>
      </w:rPr>
      <w:tblPr/>
      <w:tcPr>
        <w:shd w:val="clear" w:color="auto" w:fill="E5E5E5" w:themeFill="accent6" w:themeFillTint="66"/>
      </w:tcPr>
    </w:tblStylePr>
    <w:tblStylePr w:type="firstCol">
      <w:rPr>
        <w:color w:val="FFFFFF" w:themeColor="background1"/>
      </w:rPr>
      <w:tblPr/>
      <w:tcPr>
        <w:shd w:val="clear" w:color="auto" w:fill="8F8F8F" w:themeFill="accent6" w:themeFillShade="BF"/>
      </w:tcPr>
    </w:tblStylePr>
    <w:tblStylePr w:type="lastCol">
      <w:rPr>
        <w:color w:val="FFFFFF" w:themeColor="background1"/>
      </w:rPr>
      <w:tblPr/>
      <w:tcPr>
        <w:shd w:val="clear" w:color="auto" w:fill="8F8F8F" w:themeFill="accent6" w:themeFillShade="BF"/>
      </w:tcPr>
    </w:tblStylePr>
    <w:tblStylePr w:type="band1Vert">
      <w:tblPr/>
      <w:tcPr>
        <w:shd w:val="clear" w:color="auto" w:fill="DFDFDF" w:themeFill="accent6" w:themeFillTint="7F"/>
      </w:tcPr>
    </w:tblStylePr>
    <w:tblStylePr w:type="band1Horz">
      <w:tblPr/>
      <w:tcPr>
        <w:shd w:val="clear" w:color="auto" w:fill="DFDFDF" w:themeFill="accent6" w:themeFillTint="7F"/>
      </w:tcPr>
    </w:tblStylePr>
  </w:style>
  <w:style w:type="table" w:styleId="Kleurrijkearcering">
    <w:name w:val="Colorful Shading"/>
    <w:basedOn w:val="Standaardtabel"/>
    <w:uiPriority w:val="71"/>
    <w:semiHidden/>
    <w:unhideWhenUsed/>
    <w:rsid w:val="001F4C1F"/>
    <w:pPr>
      <w:spacing w:after="0" w:line="240" w:lineRule="auto"/>
    </w:pPr>
    <w:rPr>
      <w:color w:val="000000" w:themeColor="text1"/>
    </w:rPr>
    <w:tblPr>
      <w:tblStyleRowBandSize w:val="1"/>
      <w:tblStyleColBandSize w:val="1"/>
      <w:tblBorders>
        <w:top w:val="single" w:sz="24" w:space="0" w:color="AAA08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AAA0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1F4C1F"/>
    <w:pPr>
      <w:spacing w:after="0" w:line="240" w:lineRule="auto"/>
    </w:pPr>
    <w:rPr>
      <w:color w:val="000000" w:themeColor="text1"/>
    </w:rPr>
    <w:tblPr>
      <w:tblStyleRowBandSize w:val="1"/>
      <w:tblStyleColBandSize w:val="1"/>
      <w:tblBorders>
        <w:top w:val="single" w:sz="24" w:space="0" w:color="AAA08E" w:themeColor="accent2"/>
        <w:left w:val="single" w:sz="4" w:space="0" w:color="C8007C" w:themeColor="accent1"/>
        <w:bottom w:val="single" w:sz="4" w:space="0" w:color="C8007C" w:themeColor="accent1"/>
        <w:right w:val="single" w:sz="4" w:space="0" w:color="C8007C" w:themeColor="accent1"/>
        <w:insideH w:val="single" w:sz="4" w:space="0" w:color="FFFFFF" w:themeColor="background1"/>
        <w:insideV w:val="single" w:sz="4" w:space="0" w:color="FFFFFF" w:themeColor="background1"/>
      </w:tblBorders>
    </w:tblPr>
    <w:tcPr>
      <w:shd w:val="clear" w:color="auto" w:fill="FFE0F3" w:themeFill="accent1" w:themeFillTint="19"/>
    </w:tcPr>
    <w:tblStylePr w:type="firstRow">
      <w:rPr>
        <w:b/>
        <w:bCs/>
      </w:rPr>
      <w:tblPr/>
      <w:tcPr>
        <w:tcBorders>
          <w:top w:val="nil"/>
          <w:left w:val="nil"/>
          <w:bottom w:val="single" w:sz="24" w:space="0" w:color="AAA0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8004A" w:themeFill="accent1" w:themeFillShade="99"/>
      </w:tcPr>
    </w:tblStylePr>
    <w:tblStylePr w:type="firstCol">
      <w:rPr>
        <w:color w:val="FFFFFF" w:themeColor="background1"/>
      </w:rPr>
      <w:tblPr/>
      <w:tcPr>
        <w:tcBorders>
          <w:top w:val="nil"/>
          <w:left w:val="nil"/>
          <w:bottom w:val="nil"/>
          <w:right w:val="nil"/>
          <w:insideH w:val="single" w:sz="4" w:space="0" w:color="78004A" w:themeColor="accent1" w:themeShade="99"/>
          <w:insideV w:val="nil"/>
        </w:tcBorders>
        <w:shd w:val="clear" w:color="auto" w:fill="7800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8004A" w:themeFill="accent1" w:themeFillShade="99"/>
      </w:tcPr>
    </w:tblStylePr>
    <w:tblStylePr w:type="band1Vert">
      <w:tblPr/>
      <w:tcPr>
        <w:shd w:val="clear" w:color="auto" w:fill="FF83CF" w:themeFill="accent1" w:themeFillTint="66"/>
      </w:tcPr>
    </w:tblStylePr>
    <w:tblStylePr w:type="band1Horz">
      <w:tblPr/>
      <w:tcPr>
        <w:shd w:val="clear" w:color="auto" w:fill="FF64C4"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1F4C1F"/>
    <w:pPr>
      <w:spacing w:after="0" w:line="240" w:lineRule="auto"/>
    </w:pPr>
    <w:rPr>
      <w:color w:val="000000" w:themeColor="text1"/>
    </w:rPr>
    <w:tblPr>
      <w:tblStyleRowBandSize w:val="1"/>
      <w:tblStyleColBandSize w:val="1"/>
      <w:tblBorders>
        <w:top w:val="single" w:sz="24" w:space="0" w:color="AAA08E" w:themeColor="accent2"/>
        <w:left w:val="single" w:sz="4" w:space="0" w:color="AAA08E" w:themeColor="accent2"/>
        <w:bottom w:val="single" w:sz="4" w:space="0" w:color="AAA08E" w:themeColor="accent2"/>
        <w:right w:val="single" w:sz="4" w:space="0" w:color="AAA08E" w:themeColor="accent2"/>
        <w:insideH w:val="single" w:sz="4" w:space="0" w:color="FFFFFF" w:themeColor="background1"/>
        <w:insideV w:val="single" w:sz="4" w:space="0" w:color="FFFFFF" w:themeColor="background1"/>
      </w:tblBorders>
    </w:tblPr>
    <w:tcPr>
      <w:shd w:val="clear" w:color="auto" w:fill="F6F5F3" w:themeFill="accent2" w:themeFillTint="19"/>
    </w:tcPr>
    <w:tblStylePr w:type="firstRow">
      <w:rPr>
        <w:b/>
        <w:bCs/>
      </w:rPr>
      <w:tblPr/>
      <w:tcPr>
        <w:tcBorders>
          <w:top w:val="nil"/>
          <w:left w:val="nil"/>
          <w:bottom w:val="single" w:sz="24" w:space="0" w:color="AAA0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150" w:themeFill="accent2" w:themeFillShade="99"/>
      </w:tcPr>
    </w:tblStylePr>
    <w:tblStylePr w:type="firstCol">
      <w:rPr>
        <w:color w:val="FFFFFF" w:themeColor="background1"/>
      </w:rPr>
      <w:tblPr/>
      <w:tcPr>
        <w:tcBorders>
          <w:top w:val="nil"/>
          <w:left w:val="nil"/>
          <w:bottom w:val="nil"/>
          <w:right w:val="nil"/>
          <w:insideH w:val="single" w:sz="4" w:space="0" w:color="6A6150" w:themeColor="accent2" w:themeShade="99"/>
          <w:insideV w:val="nil"/>
        </w:tcBorders>
        <w:shd w:val="clear" w:color="auto" w:fill="6A615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150" w:themeFill="accent2" w:themeFillShade="99"/>
      </w:tcPr>
    </w:tblStylePr>
    <w:tblStylePr w:type="band1Vert">
      <w:tblPr/>
      <w:tcPr>
        <w:shd w:val="clear" w:color="auto" w:fill="DDD8D1" w:themeFill="accent2" w:themeFillTint="66"/>
      </w:tcPr>
    </w:tblStylePr>
    <w:tblStylePr w:type="band1Horz">
      <w:tblPr/>
      <w:tcPr>
        <w:shd w:val="clear" w:color="auto" w:fill="D4CFC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1F4C1F"/>
    <w:pPr>
      <w:spacing w:after="0" w:line="240" w:lineRule="auto"/>
    </w:pPr>
    <w:rPr>
      <w:color w:val="000000" w:themeColor="text1"/>
    </w:rPr>
    <w:tblPr>
      <w:tblStyleRowBandSize w:val="1"/>
      <w:tblStyleColBandSize w:val="1"/>
      <w:tblBorders>
        <w:top w:val="single" w:sz="24" w:space="0" w:color="007879" w:themeColor="accent4"/>
        <w:left w:val="single" w:sz="4" w:space="0" w:color="DFB118" w:themeColor="accent3"/>
        <w:bottom w:val="single" w:sz="4" w:space="0" w:color="DFB118" w:themeColor="accent3"/>
        <w:right w:val="single" w:sz="4" w:space="0" w:color="DFB118" w:themeColor="accent3"/>
        <w:insideH w:val="single" w:sz="4" w:space="0" w:color="FFFFFF" w:themeColor="background1"/>
        <w:insideV w:val="single" w:sz="4" w:space="0" w:color="FFFFFF" w:themeColor="background1"/>
      </w:tblBorders>
    </w:tblPr>
    <w:tcPr>
      <w:shd w:val="clear" w:color="auto" w:fill="FCF7E7" w:themeFill="accent3" w:themeFillTint="19"/>
    </w:tcPr>
    <w:tblStylePr w:type="firstRow">
      <w:rPr>
        <w:b/>
        <w:bCs/>
      </w:rPr>
      <w:tblPr/>
      <w:tcPr>
        <w:tcBorders>
          <w:top w:val="nil"/>
          <w:left w:val="nil"/>
          <w:bottom w:val="single" w:sz="24" w:space="0" w:color="00787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690E" w:themeFill="accent3" w:themeFillShade="99"/>
      </w:tcPr>
    </w:tblStylePr>
    <w:tblStylePr w:type="firstCol">
      <w:rPr>
        <w:color w:val="FFFFFF" w:themeColor="background1"/>
      </w:rPr>
      <w:tblPr/>
      <w:tcPr>
        <w:tcBorders>
          <w:top w:val="nil"/>
          <w:left w:val="nil"/>
          <w:bottom w:val="nil"/>
          <w:right w:val="nil"/>
          <w:insideH w:val="single" w:sz="4" w:space="0" w:color="85690E" w:themeColor="accent3" w:themeShade="99"/>
          <w:insideV w:val="nil"/>
        </w:tcBorders>
        <w:shd w:val="clear" w:color="auto" w:fill="85690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5690E" w:themeFill="accent3" w:themeFillShade="99"/>
      </w:tcPr>
    </w:tblStylePr>
    <w:tblStylePr w:type="band1Vert">
      <w:tblPr/>
      <w:tcPr>
        <w:shd w:val="clear" w:color="auto" w:fill="F4E19F" w:themeFill="accent3" w:themeFillTint="66"/>
      </w:tcPr>
    </w:tblStylePr>
    <w:tblStylePr w:type="band1Horz">
      <w:tblPr/>
      <w:tcPr>
        <w:shd w:val="clear" w:color="auto" w:fill="F2D988" w:themeFill="accent3" w:themeFillTint="7F"/>
      </w:tcPr>
    </w:tblStylePr>
  </w:style>
  <w:style w:type="table" w:styleId="Kleurrijkearcering-accent4">
    <w:name w:val="Colorful Shading Accent 4"/>
    <w:basedOn w:val="Standaardtabel"/>
    <w:uiPriority w:val="71"/>
    <w:semiHidden/>
    <w:unhideWhenUsed/>
    <w:rsid w:val="001F4C1F"/>
    <w:pPr>
      <w:spacing w:after="0" w:line="240" w:lineRule="auto"/>
    </w:pPr>
    <w:rPr>
      <w:color w:val="000000" w:themeColor="text1"/>
    </w:rPr>
    <w:tblPr>
      <w:tblStyleRowBandSize w:val="1"/>
      <w:tblStyleColBandSize w:val="1"/>
      <w:tblBorders>
        <w:top w:val="single" w:sz="24" w:space="0" w:color="DFB118" w:themeColor="accent3"/>
        <w:left w:val="single" w:sz="4" w:space="0" w:color="007879" w:themeColor="accent4"/>
        <w:bottom w:val="single" w:sz="4" w:space="0" w:color="007879" w:themeColor="accent4"/>
        <w:right w:val="single" w:sz="4" w:space="0" w:color="007879" w:themeColor="accent4"/>
        <w:insideH w:val="single" w:sz="4" w:space="0" w:color="FFFFFF" w:themeColor="background1"/>
        <w:insideV w:val="single" w:sz="4" w:space="0" w:color="FFFFFF" w:themeColor="background1"/>
      </w:tblBorders>
    </w:tblPr>
    <w:tcPr>
      <w:shd w:val="clear" w:color="auto" w:fill="D8FEFF" w:themeFill="accent4" w:themeFillTint="19"/>
    </w:tcPr>
    <w:tblStylePr w:type="firstRow">
      <w:rPr>
        <w:b/>
        <w:bCs/>
      </w:rPr>
      <w:tblPr/>
      <w:tcPr>
        <w:tcBorders>
          <w:top w:val="nil"/>
          <w:left w:val="nil"/>
          <w:bottom w:val="single" w:sz="24" w:space="0" w:color="DFB11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748" w:themeFill="accent4" w:themeFillShade="99"/>
      </w:tcPr>
    </w:tblStylePr>
    <w:tblStylePr w:type="firstCol">
      <w:rPr>
        <w:color w:val="FFFFFF" w:themeColor="background1"/>
      </w:rPr>
      <w:tblPr/>
      <w:tcPr>
        <w:tcBorders>
          <w:top w:val="nil"/>
          <w:left w:val="nil"/>
          <w:bottom w:val="nil"/>
          <w:right w:val="nil"/>
          <w:insideH w:val="single" w:sz="4" w:space="0" w:color="004748" w:themeColor="accent4" w:themeShade="99"/>
          <w:insideV w:val="nil"/>
        </w:tcBorders>
        <w:shd w:val="clear" w:color="auto" w:fill="00474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4748" w:themeFill="accent4" w:themeFillShade="99"/>
      </w:tcPr>
    </w:tblStylePr>
    <w:tblStylePr w:type="band1Vert">
      <w:tblPr/>
      <w:tcPr>
        <w:shd w:val="clear" w:color="auto" w:fill="63FDFF" w:themeFill="accent4" w:themeFillTint="66"/>
      </w:tcPr>
    </w:tblStylePr>
    <w:tblStylePr w:type="band1Horz">
      <w:tblPr/>
      <w:tcPr>
        <w:shd w:val="clear" w:color="auto" w:fill="3DFCFF"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1F4C1F"/>
    <w:pPr>
      <w:spacing w:after="0" w:line="240" w:lineRule="auto"/>
    </w:pPr>
    <w:rPr>
      <w:color w:val="000000" w:themeColor="text1"/>
    </w:rPr>
    <w:tblPr>
      <w:tblStyleRowBandSize w:val="1"/>
      <w:tblStyleColBandSize w:val="1"/>
      <w:tblBorders>
        <w:top w:val="single" w:sz="24" w:space="0" w:color="BFBFBF" w:themeColor="accent6"/>
        <w:left w:val="single" w:sz="4" w:space="0" w:color="24608B" w:themeColor="accent5"/>
        <w:bottom w:val="single" w:sz="4" w:space="0" w:color="24608B" w:themeColor="accent5"/>
        <w:right w:val="single" w:sz="4" w:space="0" w:color="24608B" w:themeColor="accent5"/>
        <w:insideH w:val="single" w:sz="4" w:space="0" w:color="FFFFFF" w:themeColor="background1"/>
        <w:insideV w:val="single" w:sz="4" w:space="0" w:color="FFFFFF" w:themeColor="background1"/>
      </w:tblBorders>
    </w:tblPr>
    <w:tcPr>
      <w:shd w:val="clear" w:color="auto" w:fill="E4F0F8" w:themeFill="accent5" w:themeFillTint="19"/>
    </w:tcPr>
    <w:tblStylePr w:type="firstRow">
      <w:rPr>
        <w:b/>
        <w:bCs/>
      </w:rPr>
      <w:tblPr/>
      <w:tcPr>
        <w:tcBorders>
          <w:top w:val="nil"/>
          <w:left w:val="nil"/>
          <w:bottom w:val="single" w:sz="24" w:space="0" w:color="BFBFB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3953" w:themeFill="accent5" w:themeFillShade="99"/>
      </w:tcPr>
    </w:tblStylePr>
    <w:tblStylePr w:type="firstCol">
      <w:rPr>
        <w:color w:val="FFFFFF" w:themeColor="background1"/>
      </w:rPr>
      <w:tblPr/>
      <w:tcPr>
        <w:tcBorders>
          <w:top w:val="nil"/>
          <w:left w:val="nil"/>
          <w:bottom w:val="nil"/>
          <w:right w:val="nil"/>
          <w:insideH w:val="single" w:sz="4" w:space="0" w:color="153953" w:themeColor="accent5" w:themeShade="99"/>
          <w:insideV w:val="nil"/>
        </w:tcBorders>
        <w:shd w:val="clear" w:color="auto" w:fill="1539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53953" w:themeFill="accent5" w:themeFillShade="99"/>
      </w:tcPr>
    </w:tblStylePr>
    <w:tblStylePr w:type="band1Vert">
      <w:tblPr/>
      <w:tcPr>
        <w:shd w:val="clear" w:color="auto" w:fill="94C2E3" w:themeFill="accent5" w:themeFillTint="66"/>
      </w:tcPr>
    </w:tblStylePr>
    <w:tblStylePr w:type="band1Horz">
      <w:tblPr/>
      <w:tcPr>
        <w:shd w:val="clear" w:color="auto" w:fill="7AB3DC"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rsid w:val="001F4C1F"/>
    <w:pPr>
      <w:spacing w:after="0" w:line="240" w:lineRule="auto"/>
    </w:pPr>
    <w:rPr>
      <w:color w:val="000000" w:themeColor="text1"/>
    </w:rPr>
    <w:tblPr>
      <w:tblStyleRowBandSize w:val="1"/>
      <w:tblStyleColBandSize w:val="1"/>
      <w:tblBorders>
        <w:top w:val="single" w:sz="24" w:space="0" w:color="24608B" w:themeColor="accent5"/>
        <w:left w:val="single" w:sz="4" w:space="0" w:color="BFBFBF" w:themeColor="accent6"/>
        <w:bottom w:val="single" w:sz="4" w:space="0" w:color="BFBFBF" w:themeColor="accent6"/>
        <w:right w:val="single" w:sz="4" w:space="0" w:color="BFBFBF" w:themeColor="accent6"/>
        <w:insideH w:val="single" w:sz="4" w:space="0" w:color="FFFFFF" w:themeColor="background1"/>
        <w:insideV w:val="single" w:sz="4" w:space="0" w:color="FFFFFF" w:themeColor="background1"/>
      </w:tblBorders>
    </w:tblPr>
    <w:tcPr>
      <w:shd w:val="clear" w:color="auto" w:fill="F8F8F8" w:themeFill="accent6" w:themeFillTint="19"/>
    </w:tcPr>
    <w:tblStylePr w:type="firstRow">
      <w:rPr>
        <w:b/>
        <w:bCs/>
      </w:rPr>
      <w:tblPr/>
      <w:tcPr>
        <w:tcBorders>
          <w:top w:val="nil"/>
          <w:left w:val="nil"/>
          <w:bottom w:val="single" w:sz="24" w:space="0" w:color="24608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7272" w:themeFill="accent6" w:themeFillShade="99"/>
      </w:tcPr>
    </w:tblStylePr>
    <w:tblStylePr w:type="firstCol">
      <w:rPr>
        <w:color w:val="FFFFFF" w:themeColor="background1"/>
      </w:rPr>
      <w:tblPr/>
      <w:tcPr>
        <w:tcBorders>
          <w:top w:val="nil"/>
          <w:left w:val="nil"/>
          <w:bottom w:val="nil"/>
          <w:right w:val="nil"/>
          <w:insideH w:val="single" w:sz="4" w:space="0" w:color="727272" w:themeColor="accent6" w:themeShade="99"/>
          <w:insideV w:val="nil"/>
        </w:tcBorders>
        <w:shd w:val="clear" w:color="auto" w:fill="72727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27272" w:themeFill="accent6" w:themeFillShade="99"/>
      </w:tcPr>
    </w:tblStylePr>
    <w:tblStylePr w:type="band1Vert">
      <w:tblPr/>
      <w:tcPr>
        <w:shd w:val="clear" w:color="auto" w:fill="E5E5E5" w:themeFill="accent6" w:themeFillTint="66"/>
      </w:tcPr>
    </w:tblStylePr>
    <w:tblStylePr w:type="band1Horz">
      <w:tblPr/>
      <w:tcPr>
        <w:shd w:val="clear" w:color="auto" w:fill="DFDFDF"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semiHidden/>
    <w:unhideWhenUsed/>
    <w:rsid w:val="001F4C1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16B" w:themeFill="accent2" w:themeFillShade="CC"/>
      </w:tcPr>
    </w:tblStylePr>
    <w:tblStylePr w:type="lastRow">
      <w:rPr>
        <w:b/>
        <w:bCs/>
        <w:color w:val="8E816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1F4C1F"/>
    <w:pPr>
      <w:spacing w:after="0" w:line="240" w:lineRule="auto"/>
    </w:pPr>
    <w:rPr>
      <w:color w:val="000000" w:themeColor="text1"/>
    </w:rPr>
    <w:tblPr>
      <w:tblStyleRowBandSize w:val="1"/>
      <w:tblStyleColBandSize w:val="1"/>
    </w:tblPr>
    <w:tcPr>
      <w:shd w:val="clear" w:color="auto" w:fill="FFE0F3" w:themeFill="accent1" w:themeFillTint="19"/>
    </w:tcPr>
    <w:tblStylePr w:type="firstRow">
      <w:rPr>
        <w:b/>
        <w:bCs/>
        <w:color w:val="FFFFFF" w:themeColor="background1"/>
      </w:rPr>
      <w:tblPr/>
      <w:tcPr>
        <w:tcBorders>
          <w:bottom w:val="single" w:sz="12" w:space="0" w:color="FFFFFF" w:themeColor="background1"/>
        </w:tcBorders>
        <w:shd w:val="clear" w:color="auto" w:fill="8E816B" w:themeFill="accent2" w:themeFillShade="CC"/>
      </w:tcPr>
    </w:tblStylePr>
    <w:tblStylePr w:type="lastRow">
      <w:rPr>
        <w:b/>
        <w:bCs/>
        <w:color w:val="8E816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2E1" w:themeFill="accent1" w:themeFillTint="3F"/>
      </w:tcPr>
    </w:tblStylePr>
    <w:tblStylePr w:type="band1Horz">
      <w:tblPr/>
      <w:tcPr>
        <w:shd w:val="clear" w:color="auto" w:fill="FFC1E7" w:themeFill="accent1" w:themeFillTint="33"/>
      </w:tcPr>
    </w:tblStylePr>
  </w:style>
  <w:style w:type="table" w:styleId="Kleurrijkelijst-accent2">
    <w:name w:val="Colorful List Accent 2"/>
    <w:basedOn w:val="Standaardtabel"/>
    <w:uiPriority w:val="72"/>
    <w:semiHidden/>
    <w:unhideWhenUsed/>
    <w:rsid w:val="001F4C1F"/>
    <w:pPr>
      <w:spacing w:after="0" w:line="240" w:lineRule="auto"/>
    </w:pPr>
    <w:rPr>
      <w:color w:val="000000" w:themeColor="text1"/>
    </w:rPr>
    <w:tblPr>
      <w:tblStyleRowBandSize w:val="1"/>
      <w:tblStyleColBandSize w:val="1"/>
    </w:tblPr>
    <w:tcPr>
      <w:shd w:val="clear" w:color="auto" w:fill="F6F5F3" w:themeFill="accent2" w:themeFillTint="19"/>
    </w:tcPr>
    <w:tblStylePr w:type="firstRow">
      <w:rPr>
        <w:b/>
        <w:bCs/>
        <w:color w:val="FFFFFF" w:themeColor="background1"/>
      </w:rPr>
      <w:tblPr/>
      <w:tcPr>
        <w:tcBorders>
          <w:bottom w:val="single" w:sz="12" w:space="0" w:color="FFFFFF" w:themeColor="background1"/>
        </w:tcBorders>
        <w:shd w:val="clear" w:color="auto" w:fill="8E816B" w:themeFill="accent2" w:themeFillShade="CC"/>
      </w:tcPr>
    </w:tblStylePr>
    <w:tblStylePr w:type="lastRow">
      <w:rPr>
        <w:b/>
        <w:bCs/>
        <w:color w:val="8E816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7E3" w:themeFill="accent2" w:themeFillTint="3F"/>
      </w:tcPr>
    </w:tblStylePr>
    <w:tblStylePr w:type="band1Horz">
      <w:tblPr/>
      <w:tcPr>
        <w:shd w:val="clear" w:color="auto" w:fill="EEEBE8" w:themeFill="accent2" w:themeFillTint="33"/>
      </w:tcPr>
    </w:tblStylePr>
  </w:style>
  <w:style w:type="table" w:styleId="Kleurrijkelijst-accent3">
    <w:name w:val="Colorful List Accent 3"/>
    <w:basedOn w:val="Standaardtabel"/>
    <w:uiPriority w:val="72"/>
    <w:semiHidden/>
    <w:unhideWhenUsed/>
    <w:rsid w:val="001F4C1F"/>
    <w:pPr>
      <w:spacing w:after="0" w:line="240" w:lineRule="auto"/>
    </w:pPr>
    <w:rPr>
      <w:color w:val="000000" w:themeColor="text1"/>
    </w:rPr>
    <w:tblPr>
      <w:tblStyleRowBandSize w:val="1"/>
      <w:tblStyleColBandSize w:val="1"/>
    </w:tblPr>
    <w:tcPr>
      <w:shd w:val="clear" w:color="auto" w:fill="FCF7E7" w:themeFill="accent3" w:themeFillTint="19"/>
    </w:tcPr>
    <w:tblStylePr w:type="firstRow">
      <w:rPr>
        <w:b/>
        <w:bCs/>
        <w:color w:val="FFFFFF" w:themeColor="background1"/>
      </w:rPr>
      <w:tblPr/>
      <w:tcPr>
        <w:tcBorders>
          <w:bottom w:val="single" w:sz="12" w:space="0" w:color="FFFFFF" w:themeColor="background1"/>
        </w:tcBorders>
        <w:shd w:val="clear" w:color="auto" w:fill="005F60" w:themeFill="accent4" w:themeFillShade="CC"/>
      </w:tcPr>
    </w:tblStylePr>
    <w:tblStylePr w:type="lastRow">
      <w:rPr>
        <w:b/>
        <w:bCs/>
        <w:color w:val="005F6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CC4" w:themeFill="accent3" w:themeFillTint="3F"/>
      </w:tcPr>
    </w:tblStylePr>
    <w:tblStylePr w:type="band1Horz">
      <w:tblPr/>
      <w:tcPr>
        <w:shd w:val="clear" w:color="auto" w:fill="FAF0CF" w:themeFill="accent3" w:themeFillTint="33"/>
      </w:tcPr>
    </w:tblStylePr>
  </w:style>
  <w:style w:type="table" w:styleId="Kleurrijkelijst-accent4">
    <w:name w:val="Colorful List Accent 4"/>
    <w:basedOn w:val="Standaardtabel"/>
    <w:uiPriority w:val="72"/>
    <w:semiHidden/>
    <w:unhideWhenUsed/>
    <w:rsid w:val="001F4C1F"/>
    <w:pPr>
      <w:spacing w:after="0" w:line="240" w:lineRule="auto"/>
    </w:pPr>
    <w:rPr>
      <w:color w:val="000000" w:themeColor="text1"/>
    </w:rPr>
    <w:tblPr>
      <w:tblStyleRowBandSize w:val="1"/>
      <w:tblStyleColBandSize w:val="1"/>
    </w:tblPr>
    <w:tcPr>
      <w:shd w:val="clear" w:color="auto" w:fill="D8FEFF" w:themeFill="accent4" w:themeFillTint="19"/>
    </w:tcPr>
    <w:tblStylePr w:type="firstRow">
      <w:rPr>
        <w:b/>
        <w:bCs/>
        <w:color w:val="FFFFFF" w:themeColor="background1"/>
      </w:rPr>
      <w:tblPr/>
      <w:tcPr>
        <w:tcBorders>
          <w:bottom w:val="single" w:sz="12" w:space="0" w:color="FFFFFF" w:themeColor="background1"/>
        </w:tcBorders>
        <w:shd w:val="clear" w:color="auto" w:fill="B28D13" w:themeFill="accent3" w:themeFillShade="CC"/>
      </w:tcPr>
    </w:tblStylePr>
    <w:tblStylePr w:type="lastRow">
      <w:rPr>
        <w:b/>
        <w:bCs/>
        <w:color w:val="B28D1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DFF" w:themeFill="accent4" w:themeFillTint="3F"/>
      </w:tcPr>
    </w:tblStylePr>
    <w:tblStylePr w:type="band1Horz">
      <w:tblPr/>
      <w:tcPr>
        <w:shd w:val="clear" w:color="auto" w:fill="B1FEFF" w:themeFill="accent4" w:themeFillTint="33"/>
      </w:tcPr>
    </w:tblStylePr>
  </w:style>
  <w:style w:type="table" w:styleId="Kleurrijkelijst-accent5">
    <w:name w:val="Colorful List Accent 5"/>
    <w:basedOn w:val="Standaardtabel"/>
    <w:uiPriority w:val="72"/>
    <w:semiHidden/>
    <w:unhideWhenUsed/>
    <w:rsid w:val="001F4C1F"/>
    <w:pPr>
      <w:spacing w:after="0" w:line="240" w:lineRule="auto"/>
    </w:pPr>
    <w:rPr>
      <w:color w:val="000000" w:themeColor="text1"/>
    </w:rPr>
    <w:tblPr>
      <w:tblStyleRowBandSize w:val="1"/>
      <w:tblStyleColBandSize w:val="1"/>
    </w:tblPr>
    <w:tcPr>
      <w:shd w:val="clear" w:color="auto" w:fill="E4F0F8" w:themeFill="accent5" w:themeFillTint="19"/>
    </w:tcPr>
    <w:tblStylePr w:type="firstRow">
      <w:rPr>
        <w:b/>
        <w:bCs/>
        <w:color w:val="FFFFFF" w:themeColor="background1"/>
      </w:rPr>
      <w:tblPr/>
      <w:tcPr>
        <w:tcBorders>
          <w:bottom w:val="single" w:sz="12" w:space="0" w:color="FFFFFF" w:themeColor="background1"/>
        </w:tcBorders>
        <w:shd w:val="clear" w:color="auto" w:fill="989898" w:themeFill="accent6" w:themeFillShade="CC"/>
      </w:tcPr>
    </w:tblStylePr>
    <w:tblStylePr w:type="lastRow">
      <w:rPr>
        <w:b/>
        <w:bCs/>
        <w:color w:val="98989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D9EE" w:themeFill="accent5" w:themeFillTint="3F"/>
      </w:tcPr>
    </w:tblStylePr>
    <w:tblStylePr w:type="band1Horz">
      <w:tblPr/>
      <w:tcPr>
        <w:shd w:val="clear" w:color="auto" w:fill="C9E0F1" w:themeFill="accent5" w:themeFillTint="33"/>
      </w:tcPr>
    </w:tblStylePr>
  </w:style>
  <w:style w:type="table" w:styleId="Kleurrijkelijst-accent6">
    <w:name w:val="Colorful List Accent 6"/>
    <w:basedOn w:val="Standaardtabel"/>
    <w:uiPriority w:val="72"/>
    <w:semiHidden/>
    <w:unhideWhenUsed/>
    <w:rsid w:val="001F4C1F"/>
    <w:pPr>
      <w:spacing w:after="0" w:line="240" w:lineRule="auto"/>
    </w:pPr>
    <w:rPr>
      <w:color w:val="000000" w:themeColor="text1"/>
    </w:rPr>
    <w:tblPr>
      <w:tblStyleRowBandSize w:val="1"/>
      <w:tblStyleColBandSize w:val="1"/>
    </w:tblPr>
    <w:tcPr>
      <w:shd w:val="clear" w:color="auto" w:fill="F8F8F8" w:themeFill="accent6" w:themeFillTint="19"/>
    </w:tcPr>
    <w:tblStylePr w:type="firstRow">
      <w:rPr>
        <w:b/>
        <w:bCs/>
        <w:color w:val="FFFFFF" w:themeColor="background1"/>
      </w:rPr>
      <w:tblPr/>
      <w:tcPr>
        <w:tcBorders>
          <w:bottom w:val="single" w:sz="12" w:space="0" w:color="FFFFFF" w:themeColor="background1"/>
        </w:tcBorders>
        <w:shd w:val="clear" w:color="auto" w:fill="1C4C6F" w:themeFill="accent5" w:themeFillShade="CC"/>
      </w:tcPr>
    </w:tblStylePr>
    <w:tblStylePr w:type="lastRow">
      <w:rPr>
        <w:b/>
        <w:bCs/>
        <w:color w:val="1C4C6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FEF" w:themeFill="accent6" w:themeFillTint="3F"/>
      </w:tcPr>
    </w:tblStylePr>
    <w:tblStylePr w:type="band1Horz">
      <w:tblPr/>
      <w:tcPr>
        <w:shd w:val="clear" w:color="auto" w:fill="F2F2F2" w:themeFill="accent6" w:themeFillTint="33"/>
      </w:tcPr>
    </w:tblStylePr>
  </w:style>
  <w:style w:type="table" w:styleId="Kleurrijketabel1">
    <w:name w:val="Table Colorful 1"/>
    <w:basedOn w:val="Standaardtabel"/>
    <w:uiPriority w:val="99"/>
    <w:semiHidden/>
    <w:unhideWhenUsed/>
    <w:rsid w:val="001F4C1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1F4C1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1F4C1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1F4C1F"/>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1F4C1F"/>
    <w:pPr>
      <w:outlineLvl w:val="9"/>
    </w:pPr>
  </w:style>
  <w:style w:type="paragraph" w:styleId="Koptekst">
    <w:name w:val="header"/>
    <w:basedOn w:val="Standaard"/>
    <w:link w:val="KoptekstChar"/>
    <w:uiPriority w:val="99"/>
    <w:unhideWhenUsed/>
    <w:rsid w:val="001F4C1F"/>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F4C1F"/>
    <w:rPr>
      <w:rFonts w:ascii="Trade Gothic LT Std" w:hAnsi="Trade Gothic LT Std"/>
      <w:sz w:val="21"/>
    </w:rPr>
  </w:style>
  <w:style w:type="table" w:styleId="Lichtraster">
    <w:name w:val="Light Grid"/>
    <w:basedOn w:val="Standaardtabel"/>
    <w:uiPriority w:val="62"/>
    <w:semiHidden/>
    <w:unhideWhenUsed/>
    <w:rsid w:val="001F4C1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1F4C1F"/>
    <w:pPr>
      <w:spacing w:after="0" w:line="240" w:lineRule="auto"/>
    </w:pPr>
    <w:tblPr>
      <w:tblStyleRowBandSize w:val="1"/>
      <w:tblStyleColBandSize w:val="1"/>
      <w:tblBorders>
        <w:top w:val="single" w:sz="8" w:space="0" w:color="C8007C" w:themeColor="accent1"/>
        <w:left w:val="single" w:sz="8" w:space="0" w:color="C8007C" w:themeColor="accent1"/>
        <w:bottom w:val="single" w:sz="8" w:space="0" w:color="C8007C" w:themeColor="accent1"/>
        <w:right w:val="single" w:sz="8" w:space="0" w:color="C8007C" w:themeColor="accent1"/>
        <w:insideH w:val="single" w:sz="8" w:space="0" w:color="C8007C" w:themeColor="accent1"/>
        <w:insideV w:val="single" w:sz="8" w:space="0" w:color="C8007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007C" w:themeColor="accent1"/>
          <w:left w:val="single" w:sz="8" w:space="0" w:color="C8007C" w:themeColor="accent1"/>
          <w:bottom w:val="single" w:sz="18" w:space="0" w:color="C8007C" w:themeColor="accent1"/>
          <w:right w:val="single" w:sz="8" w:space="0" w:color="C8007C" w:themeColor="accent1"/>
          <w:insideH w:val="nil"/>
          <w:insideV w:val="single" w:sz="8" w:space="0" w:color="C8007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007C" w:themeColor="accent1"/>
          <w:left w:val="single" w:sz="8" w:space="0" w:color="C8007C" w:themeColor="accent1"/>
          <w:bottom w:val="single" w:sz="8" w:space="0" w:color="C8007C" w:themeColor="accent1"/>
          <w:right w:val="single" w:sz="8" w:space="0" w:color="C8007C" w:themeColor="accent1"/>
          <w:insideH w:val="nil"/>
          <w:insideV w:val="single" w:sz="8" w:space="0" w:color="C8007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007C" w:themeColor="accent1"/>
          <w:left w:val="single" w:sz="8" w:space="0" w:color="C8007C" w:themeColor="accent1"/>
          <w:bottom w:val="single" w:sz="8" w:space="0" w:color="C8007C" w:themeColor="accent1"/>
          <w:right w:val="single" w:sz="8" w:space="0" w:color="C8007C" w:themeColor="accent1"/>
        </w:tcBorders>
      </w:tcPr>
    </w:tblStylePr>
    <w:tblStylePr w:type="band1Vert">
      <w:tblPr/>
      <w:tcPr>
        <w:tcBorders>
          <w:top w:val="single" w:sz="8" w:space="0" w:color="C8007C" w:themeColor="accent1"/>
          <w:left w:val="single" w:sz="8" w:space="0" w:color="C8007C" w:themeColor="accent1"/>
          <w:bottom w:val="single" w:sz="8" w:space="0" w:color="C8007C" w:themeColor="accent1"/>
          <w:right w:val="single" w:sz="8" w:space="0" w:color="C8007C" w:themeColor="accent1"/>
        </w:tcBorders>
        <w:shd w:val="clear" w:color="auto" w:fill="FFB2E1" w:themeFill="accent1" w:themeFillTint="3F"/>
      </w:tcPr>
    </w:tblStylePr>
    <w:tblStylePr w:type="band1Horz">
      <w:tblPr/>
      <w:tcPr>
        <w:tcBorders>
          <w:top w:val="single" w:sz="8" w:space="0" w:color="C8007C" w:themeColor="accent1"/>
          <w:left w:val="single" w:sz="8" w:space="0" w:color="C8007C" w:themeColor="accent1"/>
          <w:bottom w:val="single" w:sz="8" w:space="0" w:color="C8007C" w:themeColor="accent1"/>
          <w:right w:val="single" w:sz="8" w:space="0" w:color="C8007C" w:themeColor="accent1"/>
          <w:insideV w:val="single" w:sz="8" w:space="0" w:color="C8007C" w:themeColor="accent1"/>
        </w:tcBorders>
        <w:shd w:val="clear" w:color="auto" w:fill="FFB2E1" w:themeFill="accent1" w:themeFillTint="3F"/>
      </w:tcPr>
    </w:tblStylePr>
    <w:tblStylePr w:type="band2Horz">
      <w:tblPr/>
      <w:tcPr>
        <w:tcBorders>
          <w:top w:val="single" w:sz="8" w:space="0" w:color="C8007C" w:themeColor="accent1"/>
          <w:left w:val="single" w:sz="8" w:space="0" w:color="C8007C" w:themeColor="accent1"/>
          <w:bottom w:val="single" w:sz="8" w:space="0" w:color="C8007C" w:themeColor="accent1"/>
          <w:right w:val="single" w:sz="8" w:space="0" w:color="C8007C" w:themeColor="accent1"/>
          <w:insideV w:val="single" w:sz="8" w:space="0" w:color="C8007C" w:themeColor="accent1"/>
        </w:tcBorders>
      </w:tcPr>
    </w:tblStylePr>
  </w:style>
  <w:style w:type="table" w:styleId="Lichtraster-accent2">
    <w:name w:val="Light Grid Accent 2"/>
    <w:basedOn w:val="Standaardtabel"/>
    <w:uiPriority w:val="62"/>
    <w:semiHidden/>
    <w:unhideWhenUsed/>
    <w:rsid w:val="001F4C1F"/>
    <w:pPr>
      <w:spacing w:after="0" w:line="240" w:lineRule="auto"/>
    </w:pPr>
    <w:tblPr>
      <w:tblStyleRowBandSize w:val="1"/>
      <w:tblStyleColBandSize w:val="1"/>
      <w:tblBorders>
        <w:top w:val="single" w:sz="8" w:space="0" w:color="AAA08E" w:themeColor="accent2"/>
        <w:left w:val="single" w:sz="8" w:space="0" w:color="AAA08E" w:themeColor="accent2"/>
        <w:bottom w:val="single" w:sz="8" w:space="0" w:color="AAA08E" w:themeColor="accent2"/>
        <w:right w:val="single" w:sz="8" w:space="0" w:color="AAA08E" w:themeColor="accent2"/>
        <w:insideH w:val="single" w:sz="8" w:space="0" w:color="AAA08E" w:themeColor="accent2"/>
        <w:insideV w:val="single" w:sz="8" w:space="0" w:color="AAA08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AA08E" w:themeColor="accent2"/>
          <w:left w:val="single" w:sz="8" w:space="0" w:color="AAA08E" w:themeColor="accent2"/>
          <w:bottom w:val="single" w:sz="18" w:space="0" w:color="AAA08E" w:themeColor="accent2"/>
          <w:right w:val="single" w:sz="8" w:space="0" w:color="AAA08E" w:themeColor="accent2"/>
          <w:insideH w:val="nil"/>
          <w:insideV w:val="single" w:sz="8" w:space="0" w:color="AAA08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AA08E" w:themeColor="accent2"/>
          <w:left w:val="single" w:sz="8" w:space="0" w:color="AAA08E" w:themeColor="accent2"/>
          <w:bottom w:val="single" w:sz="8" w:space="0" w:color="AAA08E" w:themeColor="accent2"/>
          <w:right w:val="single" w:sz="8" w:space="0" w:color="AAA08E" w:themeColor="accent2"/>
          <w:insideH w:val="nil"/>
          <w:insideV w:val="single" w:sz="8" w:space="0" w:color="AAA08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AA08E" w:themeColor="accent2"/>
          <w:left w:val="single" w:sz="8" w:space="0" w:color="AAA08E" w:themeColor="accent2"/>
          <w:bottom w:val="single" w:sz="8" w:space="0" w:color="AAA08E" w:themeColor="accent2"/>
          <w:right w:val="single" w:sz="8" w:space="0" w:color="AAA08E" w:themeColor="accent2"/>
        </w:tcBorders>
      </w:tcPr>
    </w:tblStylePr>
    <w:tblStylePr w:type="band1Vert">
      <w:tblPr/>
      <w:tcPr>
        <w:tcBorders>
          <w:top w:val="single" w:sz="8" w:space="0" w:color="AAA08E" w:themeColor="accent2"/>
          <w:left w:val="single" w:sz="8" w:space="0" w:color="AAA08E" w:themeColor="accent2"/>
          <w:bottom w:val="single" w:sz="8" w:space="0" w:color="AAA08E" w:themeColor="accent2"/>
          <w:right w:val="single" w:sz="8" w:space="0" w:color="AAA08E" w:themeColor="accent2"/>
        </w:tcBorders>
        <w:shd w:val="clear" w:color="auto" w:fill="EAE7E3" w:themeFill="accent2" w:themeFillTint="3F"/>
      </w:tcPr>
    </w:tblStylePr>
    <w:tblStylePr w:type="band1Horz">
      <w:tblPr/>
      <w:tcPr>
        <w:tcBorders>
          <w:top w:val="single" w:sz="8" w:space="0" w:color="AAA08E" w:themeColor="accent2"/>
          <w:left w:val="single" w:sz="8" w:space="0" w:color="AAA08E" w:themeColor="accent2"/>
          <w:bottom w:val="single" w:sz="8" w:space="0" w:color="AAA08E" w:themeColor="accent2"/>
          <w:right w:val="single" w:sz="8" w:space="0" w:color="AAA08E" w:themeColor="accent2"/>
          <w:insideV w:val="single" w:sz="8" w:space="0" w:color="AAA08E" w:themeColor="accent2"/>
        </w:tcBorders>
        <w:shd w:val="clear" w:color="auto" w:fill="EAE7E3" w:themeFill="accent2" w:themeFillTint="3F"/>
      </w:tcPr>
    </w:tblStylePr>
    <w:tblStylePr w:type="band2Horz">
      <w:tblPr/>
      <w:tcPr>
        <w:tcBorders>
          <w:top w:val="single" w:sz="8" w:space="0" w:color="AAA08E" w:themeColor="accent2"/>
          <w:left w:val="single" w:sz="8" w:space="0" w:color="AAA08E" w:themeColor="accent2"/>
          <w:bottom w:val="single" w:sz="8" w:space="0" w:color="AAA08E" w:themeColor="accent2"/>
          <w:right w:val="single" w:sz="8" w:space="0" w:color="AAA08E" w:themeColor="accent2"/>
          <w:insideV w:val="single" w:sz="8" w:space="0" w:color="AAA08E" w:themeColor="accent2"/>
        </w:tcBorders>
      </w:tcPr>
    </w:tblStylePr>
  </w:style>
  <w:style w:type="table" w:styleId="Lichtraster-accent3">
    <w:name w:val="Light Grid Accent 3"/>
    <w:basedOn w:val="Standaardtabel"/>
    <w:uiPriority w:val="62"/>
    <w:semiHidden/>
    <w:unhideWhenUsed/>
    <w:rsid w:val="001F4C1F"/>
    <w:pPr>
      <w:spacing w:after="0" w:line="240" w:lineRule="auto"/>
    </w:pPr>
    <w:tblPr>
      <w:tblStyleRowBandSize w:val="1"/>
      <w:tblStyleColBandSize w:val="1"/>
      <w:tblBorders>
        <w:top w:val="single" w:sz="8" w:space="0" w:color="DFB118" w:themeColor="accent3"/>
        <w:left w:val="single" w:sz="8" w:space="0" w:color="DFB118" w:themeColor="accent3"/>
        <w:bottom w:val="single" w:sz="8" w:space="0" w:color="DFB118" w:themeColor="accent3"/>
        <w:right w:val="single" w:sz="8" w:space="0" w:color="DFB118" w:themeColor="accent3"/>
        <w:insideH w:val="single" w:sz="8" w:space="0" w:color="DFB118" w:themeColor="accent3"/>
        <w:insideV w:val="single" w:sz="8" w:space="0" w:color="DFB11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FB118" w:themeColor="accent3"/>
          <w:left w:val="single" w:sz="8" w:space="0" w:color="DFB118" w:themeColor="accent3"/>
          <w:bottom w:val="single" w:sz="18" w:space="0" w:color="DFB118" w:themeColor="accent3"/>
          <w:right w:val="single" w:sz="8" w:space="0" w:color="DFB118" w:themeColor="accent3"/>
          <w:insideH w:val="nil"/>
          <w:insideV w:val="single" w:sz="8" w:space="0" w:color="DFB11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FB118" w:themeColor="accent3"/>
          <w:left w:val="single" w:sz="8" w:space="0" w:color="DFB118" w:themeColor="accent3"/>
          <w:bottom w:val="single" w:sz="8" w:space="0" w:color="DFB118" w:themeColor="accent3"/>
          <w:right w:val="single" w:sz="8" w:space="0" w:color="DFB118" w:themeColor="accent3"/>
          <w:insideH w:val="nil"/>
          <w:insideV w:val="single" w:sz="8" w:space="0" w:color="DFB11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FB118" w:themeColor="accent3"/>
          <w:left w:val="single" w:sz="8" w:space="0" w:color="DFB118" w:themeColor="accent3"/>
          <w:bottom w:val="single" w:sz="8" w:space="0" w:color="DFB118" w:themeColor="accent3"/>
          <w:right w:val="single" w:sz="8" w:space="0" w:color="DFB118" w:themeColor="accent3"/>
        </w:tcBorders>
      </w:tcPr>
    </w:tblStylePr>
    <w:tblStylePr w:type="band1Vert">
      <w:tblPr/>
      <w:tcPr>
        <w:tcBorders>
          <w:top w:val="single" w:sz="8" w:space="0" w:color="DFB118" w:themeColor="accent3"/>
          <w:left w:val="single" w:sz="8" w:space="0" w:color="DFB118" w:themeColor="accent3"/>
          <w:bottom w:val="single" w:sz="8" w:space="0" w:color="DFB118" w:themeColor="accent3"/>
          <w:right w:val="single" w:sz="8" w:space="0" w:color="DFB118" w:themeColor="accent3"/>
        </w:tcBorders>
        <w:shd w:val="clear" w:color="auto" w:fill="F8ECC4" w:themeFill="accent3" w:themeFillTint="3F"/>
      </w:tcPr>
    </w:tblStylePr>
    <w:tblStylePr w:type="band1Horz">
      <w:tblPr/>
      <w:tcPr>
        <w:tcBorders>
          <w:top w:val="single" w:sz="8" w:space="0" w:color="DFB118" w:themeColor="accent3"/>
          <w:left w:val="single" w:sz="8" w:space="0" w:color="DFB118" w:themeColor="accent3"/>
          <w:bottom w:val="single" w:sz="8" w:space="0" w:color="DFB118" w:themeColor="accent3"/>
          <w:right w:val="single" w:sz="8" w:space="0" w:color="DFB118" w:themeColor="accent3"/>
          <w:insideV w:val="single" w:sz="8" w:space="0" w:color="DFB118" w:themeColor="accent3"/>
        </w:tcBorders>
        <w:shd w:val="clear" w:color="auto" w:fill="F8ECC4" w:themeFill="accent3" w:themeFillTint="3F"/>
      </w:tcPr>
    </w:tblStylePr>
    <w:tblStylePr w:type="band2Horz">
      <w:tblPr/>
      <w:tcPr>
        <w:tcBorders>
          <w:top w:val="single" w:sz="8" w:space="0" w:color="DFB118" w:themeColor="accent3"/>
          <w:left w:val="single" w:sz="8" w:space="0" w:color="DFB118" w:themeColor="accent3"/>
          <w:bottom w:val="single" w:sz="8" w:space="0" w:color="DFB118" w:themeColor="accent3"/>
          <w:right w:val="single" w:sz="8" w:space="0" w:color="DFB118" w:themeColor="accent3"/>
          <w:insideV w:val="single" w:sz="8" w:space="0" w:color="DFB118" w:themeColor="accent3"/>
        </w:tcBorders>
      </w:tcPr>
    </w:tblStylePr>
  </w:style>
  <w:style w:type="table" w:styleId="Lichtraster-accent4">
    <w:name w:val="Light Grid Accent 4"/>
    <w:basedOn w:val="Standaardtabel"/>
    <w:uiPriority w:val="62"/>
    <w:semiHidden/>
    <w:unhideWhenUsed/>
    <w:rsid w:val="001F4C1F"/>
    <w:pPr>
      <w:spacing w:after="0" w:line="240" w:lineRule="auto"/>
    </w:pPr>
    <w:tblPr>
      <w:tblStyleRowBandSize w:val="1"/>
      <w:tblStyleColBandSize w:val="1"/>
      <w:tblBorders>
        <w:top w:val="single" w:sz="8" w:space="0" w:color="007879" w:themeColor="accent4"/>
        <w:left w:val="single" w:sz="8" w:space="0" w:color="007879" w:themeColor="accent4"/>
        <w:bottom w:val="single" w:sz="8" w:space="0" w:color="007879" w:themeColor="accent4"/>
        <w:right w:val="single" w:sz="8" w:space="0" w:color="007879" w:themeColor="accent4"/>
        <w:insideH w:val="single" w:sz="8" w:space="0" w:color="007879" w:themeColor="accent4"/>
        <w:insideV w:val="single" w:sz="8" w:space="0" w:color="00787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879" w:themeColor="accent4"/>
          <w:left w:val="single" w:sz="8" w:space="0" w:color="007879" w:themeColor="accent4"/>
          <w:bottom w:val="single" w:sz="18" w:space="0" w:color="007879" w:themeColor="accent4"/>
          <w:right w:val="single" w:sz="8" w:space="0" w:color="007879" w:themeColor="accent4"/>
          <w:insideH w:val="nil"/>
          <w:insideV w:val="single" w:sz="8" w:space="0" w:color="00787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879" w:themeColor="accent4"/>
          <w:left w:val="single" w:sz="8" w:space="0" w:color="007879" w:themeColor="accent4"/>
          <w:bottom w:val="single" w:sz="8" w:space="0" w:color="007879" w:themeColor="accent4"/>
          <w:right w:val="single" w:sz="8" w:space="0" w:color="007879" w:themeColor="accent4"/>
          <w:insideH w:val="nil"/>
          <w:insideV w:val="single" w:sz="8" w:space="0" w:color="00787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879" w:themeColor="accent4"/>
          <w:left w:val="single" w:sz="8" w:space="0" w:color="007879" w:themeColor="accent4"/>
          <w:bottom w:val="single" w:sz="8" w:space="0" w:color="007879" w:themeColor="accent4"/>
          <w:right w:val="single" w:sz="8" w:space="0" w:color="007879" w:themeColor="accent4"/>
        </w:tcBorders>
      </w:tcPr>
    </w:tblStylePr>
    <w:tblStylePr w:type="band1Vert">
      <w:tblPr/>
      <w:tcPr>
        <w:tcBorders>
          <w:top w:val="single" w:sz="8" w:space="0" w:color="007879" w:themeColor="accent4"/>
          <w:left w:val="single" w:sz="8" w:space="0" w:color="007879" w:themeColor="accent4"/>
          <w:bottom w:val="single" w:sz="8" w:space="0" w:color="007879" w:themeColor="accent4"/>
          <w:right w:val="single" w:sz="8" w:space="0" w:color="007879" w:themeColor="accent4"/>
        </w:tcBorders>
        <w:shd w:val="clear" w:color="auto" w:fill="9EFDFF" w:themeFill="accent4" w:themeFillTint="3F"/>
      </w:tcPr>
    </w:tblStylePr>
    <w:tblStylePr w:type="band1Horz">
      <w:tblPr/>
      <w:tcPr>
        <w:tcBorders>
          <w:top w:val="single" w:sz="8" w:space="0" w:color="007879" w:themeColor="accent4"/>
          <w:left w:val="single" w:sz="8" w:space="0" w:color="007879" w:themeColor="accent4"/>
          <w:bottom w:val="single" w:sz="8" w:space="0" w:color="007879" w:themeColor="accent4"/>
          <w:right w:val="single" w:sz="8" w:space="0" w:color="007879" w:themeColor="accent4"/>
          <w:insideV w:val="single" w:sz="8" w:space="0" w:color="007879" w:themeColor="accent4"/>
        </w:tcBorders>
        <w:shd w:val="clear" w:color="auto" w:fill="9EFDFF" w:themeFill="accent4" w:themeFillTint="3F"/>
      </w:tcPr>
    </w:tblStylePr>
    <w:tblStylePr w:type="band2Horz">
      <w:tblPr/>
      <w:tcPr>
        <w:tcBorders>
          <w:top w:val="single" w:sz="8" w:space="0" w:color="007879" w:themeColor="accent4"/>
          <w:left w:val="single" w:sz="8" w:space="0" w:color="007879" w:themeColor="accent4"/>
          <w:bottom w:val="single" w:sz="8" w:space="0" w:color="007879" w:themeColor="accent4"/>
          <w:right w:val="single" w:sz="8" w:space="0" w:color="007879" w:themeColor="accent4"/>
          <w:insideV w:val="single" w:sz="8" w:space="0" w:color="007879" w:themeColor="accent4"/>
        </w:tcBorders>
      </w:tcPr>
    </w:tblStylePr>
  </w:style>
  <w:style w:type="table" w:styleId="Lichtraster-accent5">
    <w:name w:val="Light Grid Accent 5"/>
    <w:basedOn w:val="Standaardtabel"/>
    <w:uiPriority w:val="62"/>
    <w:semiHidden/>
    <w:unhideWhenUsed/>
    <w:rsid w:val="001F4C1F"/>
    <w:pPr>
      <w:spacing w:after="0" w:line="240" w:lineRule="auto"/>
    </w:pPr>
    <w:tblPr>
      <w:tblStyleRowBandSize w:val="1"/>
      <w:tblStyleColBandSize w:val="1"/>
      <w:tblBorders>
        <w:top w:val="single" w:sz="8" w:space="0" w:color="24608B" w:themeColor="accent5"/>
        <w:left w:val="single" w:sz="8" w:space="0" w:color="24608B" w:themeColor="accent5"/>
        <w:bottom w:val="single" w:sz="8" w:space="0" w:color="24608B" w:themeColor="accent5"/>
        <w:right w:val="single" w:sz="8" w:space="0" w:color="24608B" w:themeColor="accent5"/>
        <w:insideH w:val="single" w:sz="8" w:space="0" w:color="24608B" w:themeColor="accent5"/>
        <w:insideV w:val="single" w:sz="8" w:space="0" w:color="24608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608B" w:themeColor="accent5"/>
          <w:left w:val="single" w:sz="8" w:space="0" w:color="24608B" w:themeColor="accent5"/>
          <w:bottom w:val="single" w:sz="18" w:space="0" w:color="24608B" w:themeColor="accent5"/>
          <w:right w:val="single" w:sz="8" w:space="0" w:color="24608B" w:themeColor="accent5"/>
          <w:insideH w:val="nil"/>
          <w:insideV w:val="single" w:sz="8" w:space="0" w:color="24608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608B" w:themeColor="accent5"/>
          <w:left w:val="single" w:sz="8" w:space="0" w:color="24608B" w:themeColor="accent5"/>
          <w:bottom w:val="single" w:sz="8" w:space="0" w:color="24608B" w:themeColor="accent5"/>
          <w:right w:val="single" w:sz="8" w:space="0" w:color="24608B" w:themeColor="accent5"/>
          <w:insideH w:val="nil"/>
          <w:insideV w:val="single" w:sz="8" w:space="0" w:color="24608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608B" w:themeColor="accent5"/>
          <w:left w:val="single" w:sz="8" w:space="0" w:color="24608B" w:themeColor="accent5"/>
          <w:bottom w:val="single" w:sz="8" w:space="0" w:color="24608B" w:themeColor="accent5"/>
          <w:right w:val="single" w:sz="8" w:space="0" w:color="24608B" w:themeColor="accent5"/>
        </w:tcBorders>
      </w:tcPr>
    </w:tblStylePr>
    <w:tblStylePr w:type="band1Vert">
      <w:tblPr/>
      <w:tcPr>
        <w:tcBorders>
          <w:top w:val="single" w:sz="8" w:space="0" w:color="24608B" w:themeColor="accent5"/>
          <w:left w:val="single" w:sz="8" w:space="0" w:color="24608B" w:themeColor="accent5"/>
          <w:bottom w:val="single" w:sz="8" w:space="0" w:color="24608B" w:themeColor="accent5"/>
          <w:right w:val="single" w:sz="8" w:space="0" w:color="24608B" w:themeColor="accent5"/>
        </w:tcBorders>
        <w:shd w:val="clear" w:color="auto" w:fill="BDD9EE" w:themeFill="accent5" w:themeFillTint="3F"/>
      </w:tcPr>
    </w:tblStylePr>
    <w:tblStylePr w:type="band1Horz">
      <w:tblPr/>
      <w:tcPr>
        <w:tcBorders>
          <w:top w:val="single" w:sz="8" w:space="0" w:color="24608B" w:themeColor="accent5"/>
          <w:left w:val="single" w:sz="8" w:space="0" w:color="24608B" w:themeColor="accent5"/>
          <w:bottom w:val="single" w:sz="8" w:space="0" w:color="24608B" w:themeColor="accent5"/>
          <w:right w:val="single" w:sz="8" w:space="0" w:color="24608B" w:themeColor="accent5"/>
          <w:insideV w:val="single" w:sz="8" w:space="0" w:color="24608B" w:themeColor="accent5"/>
        </w:tcBorders>
        <w:shd w:val="clear" w:color="auto" w:fill="BDD9EE" w:themeFill="accent5" w:themeFillTint="3F"/>
      </w:tcPr>
    </w:tblStylePr>
    <w:tblStylePr w:type="band2Horz">
      <w:tblPr/>
      <w:tcPr>
        <w:tcBorders>
          <w:top w:val="single" w:sz="8" w:space="0" w:color="24608B" w:themeColor="accent5"/>
          <w:left w:val="single" w:sz="8" w:space="0" w:color="24608B" w:themeColor="accent5"/>
          <w:bottom w:val="single" w:sz="8" w:space="0" w:color="24608B" w:themeColor="accent5"/>
          <w:right w:val="single" w:sz="8" w:space="0" w:color="24608B" w:themeColor="accent5"/>
          <w:insideV w:val="single" w:sz="8" w:space="0" w:color="24608B" w:themeColor="accent5"/>
        </w:tcBorders>
      </w:tcPr>
    </w:tblStylePr>
  </w:style>
  <w:style w:type="table" w:styleId="Lichtraster-accent6">
    <w:name w:val="Light Grid Accent 6"/>
    <w:basedOn w:val="Standaardtabel"/>
    <w:uiPriority w:val="62"/>
    <w:semiHidden/>
    <w:unhideWhenUsed/>
    <w:rsid w:val="001F4C1F"/>
    <w:pPr>
      <w:spacing w:after="0" w:line="240" w:lineRule="auto"/>
    </w:pPr>
    <w:tblPr>
      <w:tblStyleRowBandSize w:val="1"/>
      <w:tblStyleColBandSize w:val="1"/>
      <w:tblBorders>
        <w:top w:val="single" w:sz="8" w:space="0" w:color="BFBFBF" w:themeColor="accent6"/>
        <w:left w:val="single" w:sz="8" w:space="0" w:color="BFBFBF" w:themeColor="accent6"/>
        <w:bottom w:val="single" w:sz="8" w:space="0" w:color="BFBFBF" w:themeColor="accent6"/>
        <w:right w:val="single" w:sz="8" w:space="0" w:color="BFBFBF" w:themeColor="accent6"/>
        <w:insideH w:val="single" w:sz="8" w:space="0" w:color="BFBFBF" w:themeColor="accent6"/>
        <w:insideV w:val="single" w:sz="8" w:space="0" w:color="BFBFB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BFBF" w:themeColor="accent6"/>
          <w:left w:val="single" w:sz="8" w:space="0" w:color="BFBFBF" w:themeColor="accent6"/>
          <w:bottom w:val="single" w:sz="18" w:space="0" w:color="BFBFBF" w:themeColor="accent6"/>
          <w:right w:val="single" w:sz="8" w:space="0" w:color="BFBFBF" w:themeColor="accent6"/>
          <w:insideH w:val="nil"/>
          <w:insideV w:val="single" w:sz="8" w:space="0" w:color="BFBFB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BFBF" w:themeColor="accent6"/>
          <w:left w:val="single" w:sz="8" w:space="0" w:color="BFBFBF" w:themeColor="accent6"/>
          <w:bottom w:val="single" w:sz="8" w:space="0" w:color="BFBFBF" w:themeColor="accent6"/>
          <w:right w:val="single" w:sz="8" w:space="0" w:color="BFBFBF" w:themeColor="accent6"/>
          <w:insideH w:val="nil"/>
          <w:insideV w:val="single" w:sz="8" w:space="0" w:color="BFBFB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BFBF" w:themeColor="accent6"/>
          <w:left w:val="single" w:sz="8" w:space="0" w:color="BFBFBF" w:themeColor="accent6"/>
          <w:bottom w:val="single" w:sz="8" w:space="0" w:color="BFBFBF" w:themeColor="accent6"/>
          <w:right w:val="single" w:sz="8" w:space="0" w:color="BFBFBF" w:themeColor="accent6"/>
        </w:tcBorders>
      </w:tcPr>
    </w:tblStylePr>
    <w:tblStylePr w:type="band1Vert">
      <w:tblPr/>
      <w:tcPr>
        <w:tcBorders>
          <w:top w:val="single" w:sz="8" w:space="0" w:color="BFBFBF" w:themeColor="accent6"/>
          <w:left w:val="single" w:sz="8" w:space="0" w:color="BFBFBF" w:themeColor="accent6"/>
          <w:bottom w:val="single" w:sz="8" w:space="0" w:color="BFBFBF" w:themeColor="accent6"/>
          <w:right w:val="single" w:sz="8" w:space="0" w:color="BFBFBF" w:themeColor="accent6"/>
        </w:tcBorders>
        <w:shd w:val="clear" w:color="auto" w:fill="EFEFEF" w:themeFill="accent6" w:themeFillTint="3F"/>
      </w:tcPr>
    </w:tblStylePr>
    <w:tblStylePr w:type="band1Horz">
      <w:tblPr/>
      <w:tcPr>
        <w:tcBorders>
          <w:top w:val="single" w:sz="8" w:space="0" w:color="BFBFBF" w:themeColor="accent6"/>
          <w:left w:val="single" w:sz="8" w:space="0" w:color="BFBFBF" w:themeColor="accent6"/>
          <w:bottom w:val="single" w:sz="8" w:space="0" w:color="BFBFBF" w:themeColor="accent6"/>
          <w:right w:val="single" w:sz="8" w:space="0" w:color="BFBFBF" w:themeColor="accent6"/>
          <w:insideV w:val="single" w:sz="8" w:space="0" w:color="BFBFBF" w:themeColor="accent6"/>
        </w:tcBorders>
        <w:shd w:val="clear" w:color="auto" w:fill="EFEFEF" w:themeFill="accent6" w:themeFillTint="3F"/>
      </w:tcPr>
    </w:tblStylePr>
    <w:tblStylePr w:type="band2Horz">
      <w:tblPr/>
      <w:tcPr>
        <w:tcBorders>
          <w:top w:val="single" w:sz="8" w:space="0" w:color="BFBFBF" w:themeColor="accent6"/>
          <w:left w:val="single" w:sz="8" w:space="0" w:color="BFBFBF" w:themeColor="accent6"/>
          <w:bottom w:val="single" w:sz="8" w:space="0" w:color="BFBFBF" w:themeColor="accent6"/>
          <w:right w:val="single" w:sz="8" w:space="0" w:color="BFBFBF" w:themeColor="accent6"/>
          <w:insideV w:val="single" w:sz="8" w:space="0" w:color="BFBFBF" w:themeColor="accent6"/>
        </w:tcBorders>
      </w:tcPr>
    </w:tblStylePr>
  </w:style>
  <w:style w:type="table" w:styleId="Lichtearcering">
    <w:name w:val="Light Shading"/>
    <w:basedOn w:val="Standaardtabel"/>
    <w:uiPriority w:val="60"/>
    <w:semiHidden/>
    <w:unhideWhenUsed/>
    <w:rsid w:val="001F4C1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1F4C1F"/>
    <w:pPr>
      <w:spacing w:after="0" w:line="240" w:lineRule="auto"/>
    </w:pPr>
    <w:rPr>
      <w:color w:val="95005C" w:themeColor="accent1" w:themeShade="BF"/>
    </w:rPr>
    <w:tblPr>
      <w:tblStyleRowBandSize w:val="1"/>
      <w:tblStyleColBandSize w:val="1"/>
      <w:tblBorders>
        <w:top w:val="single" w:sz="8" w:space="0" w:color="C8007C" w:themeColor="accent1"/>
        <w:bottom w:val="single" w:sz="8" w:space="0" w:color="C8007C" w:themeColor="accent1"/>
      </w:tblBorders>
    </w:tblPr>
    <w:tblStylePr w:type="firstRow">
      <w:pPr>
        <w:spacing w:before="0" w:after="0" w:line="240" w:lineRule="auto"/>
      </w:pPr>
      <w:rPr>
        <w:b/>
        <w:bCs/>
      </w:rPr>
      <w:tblPr/>
      <w:tcPr>
        <w:tcBorders>
          <w:top w:val="single" w:sz="8" w:space="0" w:color="C8007C" w:themeColor="accent1"/>
          <w:left w:val="nil"/>
          <w:bottom w:val="single" w:sz="8" w:space="0" w:color="C8007C" w:themeColor="accent1"/>
          <w:right w:val="nil"/>
          <w:insideH w:val="nil"/>
          <w:insideV w:val="nil"/>
        </w:tcBorders>
      </w:tcPr>
    </w:tblStylePr>
    <w:tblStylePr w:type="lastRow">
      <w:pPr>
        <w:spacing w:before="0" w:after="0" w:line="240" w:lineRule="auto"/>
      </w:pPr>
      <w:rPr>
        <w:b/>
        <w:bCs/>
      </w:rPr>
      <w:tblPr/>
      <w:tcPr>
        <w:tcBorders>
          <w:top w:val="single" w:sz="8" w:space="0" w:color="C8007C" w:themeColor="accent1"/>
          <w:left w:val="nil"/>
          <w:bottom w:val="single" w:sz="8" w:space="0" w:color="C800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2E1" w:themeFill="accent1" w:themeFillTint="3F"/>
      </w:tcPr>
    </w:tblStylePr>
    <w:tblStylePr w:type="band1Horz">
      <w:tblPr/>
      <w:tcPr>
        <w:tcBorders>
          <w:left w:val="nil"/>
          <w:right w:val="nil"/>
          <w:insideH w:val="nil"/>
          <w:insideV w:val="nil"/>
        </w:tcBorders>
        <w:shd w:val="clear" w:color="auto" w:fill="FFB2E1" w:themeFill="accent1" w:themeFillTint="3F"/>
      </w:tcPr>
    </w:tblStylePr>
  </w:style>
  <w:style w:type="table" w:styleId="Lichtearcering-accent2">
    <w:name w:val="Light Shading Accent 2"/>
    <w:basedOn w:val="Standaardtabel"/>
    <w:uiPriority w:val="60"/>
    <w:semiHidden/>
    <w:unhideWhenUsed/>
    <w:rsid w:val="001F4C1F"/>
    <w:pPr>
      <w:spacing w:after="0" w:line="240" w:lineRule="auto"/>
    </w:pPr>
    <w:rPr>
      <w:color w:val="857964" w:themeColor="accent2" w:themeShade="BF"/>
    </w:rPr>
    <w:tblPr>
      <w:tblStyleRowBandSize w:val="1"/>
      <w:tblStyleColBandSize w:val="1"/>
      <w:tblBorders>
        <w:top w:val="single" w:sz="8" w:space="0" w:color="AAA08E" w:themeColor="accent2"/>
        <w:bottom w:val="single" w:sz="8" w:space="0" w:color="AAA08E" w:themeColor="accent2"/>
      </w:tblBorders>
    </w:tblPr>
    <w:tblStylePr w:type="firstRow">
      <w:pPr>
        <w:spacing w:before="0" w:after="0" w:line="240" w:lineRule="auto"/>
      </w:pPr>
      <w:rPr>
        <w:b/>
        <w:bCs/>
      </w:rPr>
      <w:tblPr/>
      <w:tcPr>
        <w:tcBorders>
          <w:top w:val="single" w:sz="8" w:space="0" w:color="AAA08E" w:themeColor="accent2"/>
          <w:left w:val="nil"/>
          <w:bottom w:val="single" w:sz="8" w:space="0" w:color="AAA08E" w:themeColor="accent2"/>
          <w:right w:val="nil"/>
          <w:insideH w:val="nil"/>
          <w:insideV w:val="nil"/>
        </w:tcBorders>
      </w:tcPr>
    </w:tblStylePr>
    <w:tblStylePr w:type="lastRow">
      <w:pPr>
        <w:spacing w:before="0" w:after="0" w:line="240" w:lineRule="auto"/>
      </w:pPr>
      <w:rPr>
        <w:b/>
        <w:bCs/>
      </w:rPr>
      <w:tblPr/>
      <w:tcPr>
        <w:tcBorders>
          <w:top w:val="single" w:sz="8" w:space="0" w:color="AAA08E" w:themeColor="accent2"/>
          <w:left w:val="nil"/>
          <w:bottom w:val="single" w:sz="8" w:space="0" w:color="AAA08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7E3" w:themeFill="accent2" w:themeFillTint="3F"/>
      </w:tcPr>
    </w:tblStylePr>
    <w:tblStylePr w:type="band1Horz">
      <w:tblPr/>
      <w:tcPr>
        <w:tcBorders>
          <w:left w:val="nil"/>
          <w:right w:val="nil"/>
          <w:insideH w:val="nil"/>
          <w:insideV w:val="nil"/>
        </w:tcBorders>
        <w:shd w:val="clear" w:color="auto" w:fill="EAE7E3" w:themeFill="accent2" w:themeFillTint="3F"/>
      </w:tcPr>
    </w:tblStylePr>
  </w:style>
  <w:style w:type="table" w:styleId="Lichtearcering-accent3">
    <w:name w:val="Light Shading Accent 3"/>
    <w:basedOn w:val="Standaardtabel"/>
    <w:uiPriority w:val="60"/>
    <w:semiHidden/>
    <w:unhideWhenUsed/>
    <w:rsid w:val="001F4C1F"/>
    <w:pPr>
      <w:spacing w:after="0" w:line="240" w:lineRule="auto"/>
    </w:pPr>
    <w:rPr>
      <w:color w:val="A68412" w:themeColor="accent3" w:themeShade="BF"/>
    </w:rPr>
    <w:tblPr>
      <w:tblStyleRowBandSize w:val="1"/>
      <w:tblStyleColBandSize w:val="1"/>
      <w:tblBorders>
        <w:top w:val="single" w:sz="8" w:space="0" w:color="DFB118" w:themeColor="accent3"/>
        <w:bottom w:val="single" w:sz="8" w:space="0" w:color="DFB118" w:themeColor="accent3"/>
      </w:tblBorders>
    </w:tblPr>
    <w:tblStylePr w:type="firstRow">
      <w:pPr>
        <w:spacing w:before="0" w:after="0" w:line="240" w:lineRule="auto"/>
      </w:pPr>
      <w:rPr>
        <w:b/>
        <w:bCs/>
      </w:rPr>
      <w:tblPr/>
      <w:tcPr>
        <w:tcBorders>
          <w:top w:val="single" w:sz="8" w:space="0" w:color="DFB118" w:themeColor="accent3"/>
          <w:left w:val="nil"/>
          <w:bottom w:val="single" w:sz="8" w:space="0" w:color="DFB118" w:themeColor="accent3"/>
          <w:right w:val="nil"/>
          <w:insideH w:val="nil"/>
          <w:insideV w:val="nil"/>
        </w:tcBorders>
      </w:tcPr>
    </w:tblStylePr>
    <w:tblStylePr w:type="lastRow">
      <w:pPr>
        <w:spacing w:before="0" w:after="0" w:line="240" w:lineRule="auto"/>
      </w:pPr>
      <w:rPr>
        <w:b/>
        <w:bCs/>
      </w:rPr>
      <w:tblPr/>
      <w:tcPr>
        <w:tcBorders>
          <w:top w:val="single" w:sz="8" w:space="0" w:color="DFB118" w:themeColor="accent3"/>
          <w:left w:val="nil"/>
          <w:bottom w:val="single" w:sz="8" w:space="0" w:color="DFB11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CC4" w:themeFill="accent3" w:themeFillTint="3F"/>
      </w:tcPr>
    </w:tblStylePr>
    <w:tblStylePr w:type="band1Horz">
      <w:tblPr/>
      <w:tcPr>
        <w:tcBorders>
          <w:left w:val="nil"/>
          <w:right w:val="nil"/>
          <w:insideH w:val="nil"/>
          <w:insideV w:val="nil"/>
        </w:tcBorders>
        <w:shd w:val="clear" w:color="auto" w:fill="F8ECC4" w:themeFill="accent3" w:themeFillTint="3F"/>
      </w:tcPr>
    </w:tblStylePr>
  </w:style>
  <w:style w:type="table" w:styleId="Lichtearcering-accent4">
    <w:name w:val="Light Shading Accent 4"/>
    <w:basedOn w:val="Standaardtabel"/>
    <w:uiPriority w:val="60"/>
    <w:semiHidden/>
    <w:unhideWhenUsed/>
    <w:rsid w:val="001F4C1F"/>
    <w:pPr>
      <w:spacing w:after="0" w:line="240" w:lineRule="auto"/>
    </w:pPr>
    <w:rPr>
      <w:color w:val="00595A" w:themeColor="accent4" w:themeShade="BF"/>
    </w:rPr>
    <w:tblPr>
      <w:tblStyleRowBandSize w:val="1"/>
      <w:tblStyleColBandSize w:val="1"/>
      <w:tblBorders>
        <w:top w:val="single" w:sz="8" w:space="0" w:color="007879" w:themeColor="accent4"/>
        <w:bottom w:val="single" w:sz="8" w:space="0" w:color="007879" w:themeColor="accent4"/>
      </w:tblBorders>
    </w:tblPr>
    <w:tblStylePr w:type="firstRow">
      <w:pPr>
        <w:spacing w:before="0" w:after="0" w:line="240" w:lineRule="auto"/>
      </w:pPr>
      <w:rPr>
        <w:b/>
        <w:bCs/>
      </w:rPr>
      <w:tblPr/>
      <w:tcPr>
        <w:tcBorders>
          <w:top w:val="single" w:sz="8" w:space="0" w:color="007879" w:themeColor="accent4"/>
          <w:left w:val="nil"/>
          <w:bottom w:val="single" w:sz="8" w:space="0" w:color="007879" w:themeColor="accent4"/>
          <w:right w:val="nil"/>
          <w:insideH w:val="nil"/>
          <w:insideV w:val="nil"/>
        </w:tcBorders>
      </w:tcPr>
    </w:tblStylePr>
    <w:tblStylePr w:type="lastRow">
      <w:pPr>
        <w:spacing w:before="0" w:after="0" w:line="240" w:lineRule="auto"/>
      </w:pPr>
      <w:rPr>
        <w:b/>
        <w:bCs/>
      </w:rPr>
      <w:tblPr/>
      <w:tcPr>
        <w:tcBorders>
          <w:top w:val="single" w:sz="8" w:space="0" w:color="007879" w:themeColor="accent4"/>
          <w:left w:val="nil"/>
          <w:bottom w:val="single" w:sz="8" w:space="0" w:color="00787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DFF" w:themeFill="accent4" w:themeFillTint="3F"/>
      </w:tcPr>
    </w:tblStylePr>
    <w:tblStylePr w:type="band1Horz">
      <w:tblPr/>
      <w:tcPr>
        <w:tcBorders>
          <w:left w:val="nil"/>
          <w:right w:val="nil"/>
          <w:insideH w:val="nil"/>
          <w:insideV w:val="nil"/>
        </w:tcBorders>
        <w:shd w:val="clear" w:color="auto" w:fill="9EFDFF" w:themeFill="accent4" w:themeFillTint="3F"/>
      </w:tcPr>
    </w:tblStylePr>
  </w:style>
  <w:style w:type="table" w:styleId="Lichtearcering-accent5">
    <w:name w:val="Light Shading Accent 5"/>
    <w:basedOn w:val="Standaardtabel"/>
    <w:uiPriority w:val="60"/>
    <w:semiHidden/>
    <w:unhideWhenUsed/>
    <w:rsid w:val="001F4C1F"/>
    <w:pPr>
      <w:spacing w:after="0" w:line="240" w:lineRule="auto"/>
    </w:pPr>
    <w:rPr>
      <w:color w:val="1B4768" w:themeColor="accent5" w:themeShade="BF"/>
    </w:rPr>
    <w:tblPr>
      <w:tblStyleRowBandSize w:val="1"/>
      <w:tblStyleColBandSize w:val="1"/>
      <w:tblBorders>
        <w:top w:val="single" w:sz="8" w:space="0" w:color="24608B" w:themeColor="accent5"/>
        <w:bottom w:val="single" w:sz="8" w:space="0" w:color="24608B" w:themeColor="accent5"/>
      </w:tblBorders>
    </w:tblPr>
    <w:tblStylePr w:type="firstRow">
      <w:pPr>
        <w:spacing w:before="0" w:after="0" w:line="240" w:lineRule="auto"/>
      </w:pPr>
      <w:rPr>
        <w:b/>
        <w:bCs/>
      </w:rPr>
      <w:tblPr/>
      <w:tcPr>
        <w:tcBorders>
          <w:top w:val="single" w:sz="8" w:space="0" w:color="24608B" w:themeColor="accent5"/>
          <w:left w:val="nil"/>
          <w:bottom w:val="single" w:sz="8" w:space="0" w:color="24608B" w:themeColor="accent5"/>
          <w:right w:val="nil"/>
          <w:insideH w:val="nil"/>
          <w:insideV w:val="nil"/>
        </w:tcBorders>
      </w:tcPr>
    </w:tblStylePr>
    <w:tblStylePr w:type="lastRow">
      <w:pPr>
        <w:spacing w:before="0" w:after="0" w:line="240" w:lineRule="auto"/>
      </w:pPr>
      <w:rPr>
        <w:b/>
        <w:bCs/>
      </w:rPr>
      <w:tblPr/>
      <w:tcPr>
        <w:tcBorders>
          <w:top w:val="single" w:sz="8" w:space="0" w:color="24608B" w:themeColor="accent5"/>
          <w:left w:val="nil"/>
          <w:bottom w:val="single" w:sz="8" w:space="0" w:color="24608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D9EE" w:themeFill="accent5" w:themeFillTint="3F"/>
      </w:tcPr>
    </w:tblStylePr>
    <w:tblStylePr w:type="band1Horz">
      <w:tblPr/>
      <w:tcPr>
        <w:tcBorders>
          <w:left w:val="nil"/>
          <w:right w:val="nil"/>
          <w:insideH w:val="nil"/>
          <w:insideV w:val="nil"/>
        </w:tcBorders>
        <w:shd w:val="clear" w:color="auto" w:fill="BDD9EE" w:themeFill="accent5" w:themeFillTint="3F"/>
      </w:tcPr>
    </w:tblStylePr>
  </w:style>
  <w:style w:type="table" w:styleId="Lichtearcering-accent6">
    <w:name w:val="Light Shading Accent 6"/>
    <w:basedOn w:val="Standaardtabel"/>
    <w:uiPriority w:val="60"/>
    <w:semiHidden/>
    <w:unhideWhenUsed/>
    <w:rsid w:val="001F4C1F"/>
    <w:pPr>
      <w:spacing w:after="0" w:line="240" w:lineRule="auto"/>
    </w:pPr>
    <w:rPr>
      <w:color w:val="8F8F8F" w:themeColor="accent6" w:themeShade="BF"/>
    </w:rPr>
    <w:tblPr>
      <w:tblStyleRowBandSize w:val="1"/>
      <w:tblStyleColBandSize w:val="1"/>
      <w:tblBorders>
        <w:top w:val="single" w:sz="8" w:space="0" w:color="BFBFBF" w:themeColor="accent6"/>
        <w:bottom w:val="single" w:sz="8" w:space="0" w:color="BFBFBF" w:themeColor="accent6"/>
      </w:tblBorders>
    </w:tblPr>
    <w:tblStylePr w:type="firstRow">
      <w:pPr>
        <w:spacing w:before="0" w:after="0" w:line="240" w:lineRule="auto"/>
      </w:pPr>
      <w:rPr>
        <w:b/>
        <w:bCs/>
      </w:rPr>
      <w:tblPr/>
      <w:tcPr>
        <w:tcBorders>
          <w:top w:val="single" w:sz="8" w:space="0" w:color="BFBFBF" w:themeColor="accent6"/>
          <w:left w:val="nil"/>
          <w:bottom w:val="single" w:sz="8" w:space="0" w:color="BFBFBF" w:themeColor="accent6"/>
          <w:right w:val="nil"/>
          <w:insideH w:val="nil"/>
          <w:insideV w:val="nil"/>
        </w:tcBorders>
      </w:tcPr>
    </w:tblStylePr>
    <w:tblStylePr w:type="lastRow">
      <w:pPr>
        <w:spacing w:before="0" w:after="0" w:line="240" w:lineRule="auto"/>
      </w:pPr>
      <w:rPr>
        <w:b/>
        <w:bCs/>
      </w:rPr>
      <w:tblPr/>
      <w:tcPr>
        <w:tcBorders>
          <w:top w:val="single" w:sz="8" w:space="0" w:color="BFBFBF" w:themeColor="accent6"/>
          <w:left w:val="nil"/>
          <w:bottom w:val="single" w:sz="8" w:space="0" w:color="BFBFB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FEF" w:themeFill="accent6" w:themeFillTint="3F"/>
      </w:tcPr>
    </w:tblStylePr>
    <w:tblStylePr w:type="band1Horz">
      <w:tblPr/>
      <w:tcPr>
        <w:tcBorders>
          <w:left w:val="nil"/>
          <w:right w:val="nil"/>
          <w:insideH w:val="nil"/>
          <w:insideV w:val="nil"/>
        </w:tcBorders>
        <w:shd w:val="clear" w:color="auto" w:fill="EFEFEF" w:themeFill="accent6" w:themeFillTint="3F"/>
      </w:tcPr>
    </w:tblStylePr>
  </w:style>
  <w:style w:type="table" w:styleId="Lichtelijst">
    <w:name w:val="Light List"/>
    <w:basedOn w:val="Standaardtabel"/>
    <w:uiPriority w:val="61"/>
    <w:semiHidden/>
    <w:unhideWhenUsed/>
    <w:rsid w:val="001F4C1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1F4C1F"/>
    <w:pPr>
      <w:spacing w:after="0" w:line="240" w:lineRule="auto"/>
    </w:pPr>
    <w:tblPr>
      <w:tblStyleRowBandSize w:val="1"/>
      <w:tblStyleColBandSize w:val="1"/>
      <w:tblBorders>
        <w:top w:val="single" w:sz="8" w:space="0" w:color="C8007C" w:themeColor="accent1"/>
        <w:left w:val="single" w:sz="8" w:space="0" w:color="C8007C" w:themeColor="accent1"/>
        <w:bottom w:val="single" w:sz="8" w:space="0" w:color="C8007C" w:themeColor="accent1"/>
        <w:right w:val="single" w:sz="8" w:space="0" w:color="C8007C" w:themeColor="accent1"/>
      </w:tblBorders>
    </w:tblPr>
    <w:tblStylePr w:type="firstRow">
      <w:pPr>
        <w:spacing w:before="0" w:after="0" w:line="240" w:lineRule="auto"/>
      </w:pPr>
      <w:rPr>
        <w:b/>
        <w:bCs/>
        <w:color w:val="FFFFFF" w:themeColor="background1"/>
      </w:rPr>
      <w:tblPr/>
      <w:tcPr>
        <w:shd w:val="clear" w:color="auto" w:fill="C8007C" w:themeFill="accent1"/>
      </w:tcPr>
    </w:tblStylePr>
    <w:tblStylePr w:type="lastRow">
      <w:pPr>
        <w:spacing w:before="0" w:after="0" w:line="240" w:lineRule="auto"/>
      </w:pPr>
      <w:rPr>
        <w:b/>
        <w:bCs/>
      </w:rPr>
      <w:tblPr/>
      <w:tcPr>
        <w:tcBorders>
          <w:top w:val="double" w:sz="6" w:space="0" w:color="C8007C" w:themeColor="accent1"/>
          <w:left w:val="single" w:sz="8" w:space="0" w:color="C8007C" w:themeColor="accent1"/>
          <w:bottom w:val="single" w:sz="8" w:space="0" w:color="C8007C" w:themeColor="accent1"/>
          <w:right w:val="single" w:sz="8" w:space="0" w:color="C8007C" w:themeColor="accent1"/>
        </w:tcBorders>
      </w:tcPr>
    </w:tblStylePr>
    <w:tblStylePr w:type="firstCol">
      <w:rPr>
        <w:b/>
        <w:bCs/>
      </w:rPr>
    </w:tblStylePr>
    <w:tblStylePr w:type="lastCol">
      <w:rPr>
        <w:b/>
        <w:bCs/>
      </w:rPr>
    </w:tblStylePr>
    <w:tblStylePr w:type="band1Vert">
      <w:tblPr/>
      <w:tcPr>
        <w:tcBorders>
          <w:top w:val="single" w:sz="8" w:space="0" w:color="C8007C" w:themeColor="accent1"/>
          <w:left w:val="single" w:sz="8" w:space="0" w:color="C8007C" w:themeColor="accent1"/>
          <w:bottom w:val="single" w:sz="8" w:space="0" w:color="C8007C" w:themeColor="accent1"/>
          <w:right w:val="single" w:sz="8" w:space="0" w:color="C8007C" w:themeColor="accent1"/>
        </w:tcBorders>
      </w:tcPr>
    </w:tblStylePr>
    <w:tblStylePr w:type="band1Horz">
      <w:tblPr/>
      <w:tcPr>
        <w:tcBorders>
          <w:top w:val="single" w:sz="8" w:space="0" w:color="C8007C" w:themeColor="accent1"/>
          <w:left w:val="single" w:sz="8" w:space="0" w:color="C8007C" w:themeColor="accent1"/>
          <w:bottom w:val="single" w:sz="8" w:space="0" w:color="C8007C" w:themeColor="accent1"/>
          <w:right w:val="single" w:sz="8" w:space="0" w:color="C8007C" w:themeColor="accent1"/>
        </w:tcBorders>
      </w:tcPr>
    </w:tblStylePr>
  </w:style>
  <w:style w:type="table" w:styleId="Lichtelijst-accent2">
    <w:name w:val="Light List Accent 2"/>
    <w:basedOn w:val="Standaardtabel"/>
    <w:uiPriority w:val="61"/>
    <w:semiHidden/>
    <w:unhideWhenUsed/>
    <w:rsid w:val="001F4C1F"/>
    <w:pPr>
      <w:spacing w:after="0" w:line="240" w:lineRule="auto"/>
    </w:pPr>
    <w:tblPr>
      <w:tblStyleRowBandSize w:val="1"/>
      <w:tblStyleColBandSize w:val="1"/>
      <w:tblBorders>
        <w:top w:val="single" w:sz="8" w:space="0" w:color="AAA08E" w:themeColor="accent2"/>
        <w:left w:val="single" w:sz="8" w:space="0" w:color="AAA08E" w:themeColor="accent2"/>
        <w:bottom w:val="single" w:sz="8" w:space="0" w:color="AAA08E" w:themeColor="accent2"/>
        <w:right w:val="single" w:sz="8" w:space="0" w:color="AAA08E" w:themeColor="accent2"/>
      </w:tblBorders>
    </w:tblPr>
    <w:tblStylePr w:type="firstRow">
      <w:pPr>
        <w:spacing w:before="0" w:after="0" w:line="240" w:lineRule="auto"/>
      </w:pPr>
      <w:rPr>
        <w:b/>
        <w:bCs/>
        <w:color w:val="FFFFFF" w:themeColor="background1"/>
      </w:rPr>
      <w:tblPr/>
      <w:tcPr>
        <w:shd w:val="clear" w:color="auto" w:fill="AAA08E" w:themeFill="accent2"/>
      </w:tcPr>
    </w:tblStylePr>
    <w:tblStylePr w:type="lastRow">
      <w:pPr>
        <w:spacing w:before="0" w:after="0" w:line="240" w:lineRule="auto"/>
      </w:pPr>
      <w:rPr>
        <w:b/>
        <w:bCs/>
      </w:rPr>
      <w:tblPr/>
      <w:tcPr>
        <w:tcBorders>
          <w:top w:val="double" w:sz="6" w:space="0" w:color="AAA08E" w:themeColor="accent2"/>
          <w:left w:val="single" w:sz="8" w:space="0" w:color="AAA08E" w:themeColor="accent2"/>
          <w:bottom w:val="single" w:sz="8" w:space="0" w:color="AAA08E" w:themeColor="accent2"/>
          <w:right w:val="single" w:sz="8" w:space="0" w:color="AAA08E" w:themeColor="accent2"/>
        </w:tcBorders>
      </w:tcPr>
    </w:tblStylePr>
    <w:tblStylePr w:type="firstCol">
      <w:rPr>
        <w:b/>
        <w:bCs/>
      </w:rPr>
    </w:tblStylePr>
    <w:tblStylePr w:type="lastCol">
      <w:rPr>
        <w:b/>
        <w:bCs/>
      </w:rPr>
    </w:tblStylePr>
    <w:tblStylePr w:type="band1Vert">
      <w:tblPr/>
      <w:tcPr>
        <w:tcBorders>
          <w:top w:val="single" w:sz="8" w:space="0" w:color="AAA08E" w:themeColor="accent2"/>
          <w:left w:val="single" w:sz="8" w:space="0" w:color="AAA08E" w:themeColor="accent2"/>
          <w:bottom w:val="single" w:sz="8" w:space="0" w:color="AAA08E" w:themeColor="accent2"/>
          <w:right w:val="single" w:sz="8" w:space="0" w:color="AAA08E" w:themeColor="accent2"/>
        </w:tcBorders>
      </w:tcPr>
    </w:tblStylePr>
    <w:tblStylePr w:type="band1Horz">
      <w:tblPr/>
      <w:tcPr>
        <w:tcBorders>
          <w:top w:val="single" w:sz="8" w:space="0" w:color="AAA08E" w:themeColor="accent2"/>
          <w:left w:val="single" w:sz="8" w:space="0" w:color="AAA08E" w:themeColor="accent2"/>
          <w:bottom w:val="single" w:sz="8" w:space="0" w:color="AAA08E" w:themeColor="accent2"/>
          <w:right w:val="single" w:sz="8" w:space="0" w:color="AAA08E" w:themeColor="accent2"/>
        </w:tcBorders>
      </w:tcPr>
    </w:tblStylePr>
  </w:style>
  <w:style w:type="table" w:styleId="Lichtelijst-accent3">
    <w:name w:val="Light List Accent 3"/>
    <w:basedOn w:val="Standaardtabel"/>
    <w:uiPriority w:val="61"/>
    <w:semiHidden/>
    <w:unhideWhenUsed/>
    <w:rsid w:val="001F4C1F"/>
    <w:pPr>
      <w:spacing w:after="0" w:line="240" w:lineRule="auto"/>
    </w:pPr>
    <w:tblPr>
      <w:tblStyleRowBandSize w:val="1"/>
      <w:tblStyleColBandSize w:val="1"/>
      <w:tblBorders>
        <w:top w:val="single" w:sz="8" w:space="0" w:color="DFB118" w:themeColor="accent3"/>
        <w:left w:val="single" w:sz="8" w:space="0" w:color="DFB118" w:themeColor="accent3"/>
        <w:bottom w:val="single" w:sz="8" w:space="0" w:color="DFB118" w:themeColor="accent3"/>
        <w:right w:val="single" w:sz="8" w:space="0" w:color="DFB118" w:themeColor="accent3"/>
      </w:tblBorders>
    </w:tblPr>
    <w:tblStylePr w:type="firstRow">
      <w:pPr>
        <w:spacing w:before="0" w:after="0" w:line="240" w:lineRule="auto"/>
      </w:pPr>
      <w:rPr>
        <w:b/>
        <w:bCs/>
        <w:color w:val="FFFFFF" w:themeColor="background1"/>
      </w:rPr>
      <w:tblPr/>
      <w:tcPr>
        <w:shd w:val="clear" w:color="auto" w:fill="DFB118" w:themeFill="accent3"/>
      </w:tcPr>
    </w:tblStylePr>
    <w:tblStylePr w:type="lastRow">
      <w:pPr>
        <w:spacing w:before="0" w:after="0" w:line="240" w:lineRule="auto"/>
      </w:pPr>
      <w:rPr>
        <w:b/>
        <w:bCs/>
      </w:rPr>
      <w:tblPr/>
      <w:tcPr>
        <w:tcBorders>
          <w:top w:val="double" w:sz="6" w:space="0" w:color="DFB118" w:themeColor="accent3"/>
          <w:left w:val="single" w:sz="8" w:space="0" w:color="DFB118" w:themeColor="accent3"/>
          <w:bottom w:val="single" w:sz="8" w:space="0" w:color="DFB118" w:themeColor="accent3"/>
          <w:right w:val="single" w:sz="8" w:space="0" w:color="DFB118" w:themeColor="accent3"/>
        </w:tcBorders>
      </w:tcPr>
    </w:tblStylePr>
    <w:tblStylePr w:type="firstCol">
      <w:rPr>
        <w:b/>
        <w:bCs/>
      </w:rPr>
    </w:tblStylePr>
    <w:tblStylePr w:type="lastCol">
      <w:rPr>
        <w:b/>
        <w:bCs/>
      </w:rPr>
    </w:tblStylePr>
    <w:tblStylePr w:type="band1Vert">
      <w:tblPr/>
      <w:tcPr>
        <w:tcBorders>
          <w:top w:val="single" w:sz="8" w:space="0" w:color="DFB118" w:themeColor="accent3"/>
          <w:left w:val="single" w:sz="8" w:space="0" w:color="DFB118" w:themeColor="accent3"/>
          <w:bottom w:val="single" w:sz="8" w:space="0" w:color="DFB118" w:themeColor="accent3"/>
          <w:right w:val="single" w:sz="8" w:space="0" w:color="DFB118" w:themeColor="accent3"/>
        </w:tcBorders>
      </w:tcPr>
    </w:tblStylePr>
    <w:tblStylePr w:type="band1Horz">
      <w:tblPr/>
      <w:tcPr>
        <w:tcBorders>
          <w:top w:val="single" w:sz="8" w:space="0" w:color="DFB118" w:themeColor="accent3"/>
          <w:left w:val="single" w:sz="8" w:space="0" w:color="DFB118" w:themeColor="accent3"/>
          <w:bottom w:val="single" w:sz="8" w:space="0" w:color="DFB118" w:themeColor="accent3"/>
          <w:right w:val="single" w:sz="8" w:space="0" w:color="DFB118" w:themeColor="accent3"/>
        </w:tcBorders>
      </w:tcPr>
    </w:tblStylePr>
  </w:style>
  <w:style w:type="table" w:styleId="Lichtelijst-accent4">
    <w:name w:val="Light List Accent 4"/>
    <w:basedOn w:val="Standaardtabel"/>
    <w:uiPriority w:val="61"/>
    <w:semiHidden/>
    <w:unhideWhenUsed/>
    <w:rsid w:val="001F4C1F"/>
    <w:pPr>
      <w:spacing w:after="0" w:line="240" w:lineRule="auto"/>
    </w:pPr>
    <w:tblPr>
      <w:tblStyleRowBandSize w:val="1"/>
      <w:tblStyleColBandSize w:val="1"/>
      <w:tblBorders>
        <w:top w:val="single" w:sz="8" w:space="0" w:color="007879" w:themeColor="accent4"/>
        <w:left w:val="single" w:sz="8" w:space="0" w:color="007879" w:themeColor="accent4"/>
        <w:bottom w:val="single" w:sz="8" w:space="0" w:color="007879" w:themeColor="accent4"/>
        <w:right w:val="single" w:sz="8" w:space="0" w:color="007879" w:themeColor="accent4"/>
      </w:tblBorders>
    </w:tblPr>
    <w:tblStylePr w:type="firstRow">
      <w:pPr>
        <w:spacing w:before="0" w:after="0" w:line="240" w:lineRule="auto"/>
      </w:pPr>
      <w:rPr>
        <w:b/>
        <w:bCs/>
        <w:color w:val="FFFFFF" w:themeColor="background1"/>
      </w:rPr>
      <w:tblPr/>
      <w:tcPr>
        <w:shd w:val="clear" w:color="auto" w:fill="007879" w:themeFill="accent4"/>
      </w:tcPr>
    </w:tblStylePr>
    <w:tblStylePr w:type="lastRow">
      <w:pPr>
        <w:spacing w:before="0" w:after="0" w:line="240" w:lineRule="auto"/>
      </w:pPr>
      <w:rPr>
        <w:b/>
        <w:bCs/>
      </w:rPr>
      <w:tblPr/>
      <w:tcPr>
        <w:tcBorders>
          <w:top w:val="double" w:sz="6" w:space="0" w:color="007879" w:themeColor="accent4"/>
          <w:left w:val="single" w:sz="8" w:space="0" w:color="007879" w:themeColor="accent4"/>
          <w:bottom w:val="single" w:sz="8" w:space="0" w:color="007879" w:themeColor="accent4"/>
          <w:right w:val="single" w:sz="8" w:space="0" w:color="007879" w:themeColor="accent4"/>
        </w:tcBorders>
      </w:tcPr>
    </w:tblStylePr>
    <w:tblStylePr w:type="firstCol">
      <w:rPr>
        <w:b/>
        <w:bCs/>
      </w:rPr>
    </w:tblStylePr>
    <w:tblStylePr w:type="lastCol">
      <w:rPr>
        <w:b/>
        <w:bCs/>
      </w:rPr>
    </w:tblStylePr>
    <w:tblStylePr w:type="band1Vert">
      <w:tblPr/>
      <w:tcPr>
        <w:tcBorders>
          <w:top w:val="single" w:sz="8" w:space="0" w:color="007879" w:themeColor="accent4"/>
          <w:left w:val="single" w:sz="8" w:space="0" w:color="007879" w:themeColor="accent4"/>
          <w:bottom w:val="single" w:sz="8" w:space="0" w:color="007879" w:themeColor="accent4"/>
          <w:right w:val="single" w:sz="8" w:space="0" w:color="007879" w:themeColor="accent4"/>
        </w:tcBorders>
      </w:tcPr>
    </w:tblStylePr>
    <w:tblStylePr w:type="band1Horz">
      <w:tblPr/>
      <w:tcPr>
        <w:tcBorders>
          <w:top w:val="single" w:sz="8" w:space="0" w:color="007879" w:themeColor="accent4"/>
          <w:left w:val="single" w:sz="8" w:space="0" w:color="007879" w:themeColor="accent4"/>
          <w:bottom w:val="single" w:sz="8" w:space="0" w:color="007879" w:themeColor="accent4"/>
          <w:right w:val="single" w:sz="8" w:space="0" w:color="007879" w:themeColor="accent4"/>
        </w:tcBorders>
      </w:tcPr>
    </w:tblStylePr>
  </w:style>
  <w:style w:type="table" w:styleId="Lichtelijst-accent5">
    <w:name w:val="Light List Accent 5"/>
    <w:basedOn w:val="Standaardtabel"/>
    <w:uiPriority w:val="61"/>
    <w:semiHidden/>
    <w:unhideWhenUsed/>
    <w:rsid w:val="001F4C1F"/>
    <w:pPr>
      <w:spacing w:after="0" w:line="240" w:lineRule="auto"/>
    </w:pPr>
    <w:tblPr>
      <w:tblStyleRowBandSize w:val="1"/>
      <w:tblStyleColBandSize w:val="1"/>
      <w:tblBorders>
        <w:top w:val="single" w:sz="8" w:space="0" w:color="24608B" w:themeColor="accent5"/>
        <w:left w:val="single" w:sz="8" w:space="0" w:color="24608B" w:themeColor="accent5"/>
        <w:bottom w:val="single" w:sz="8" w:space="0" w:color="24608B" w:themeColor="accent5"/>
        <w:right w:val="single" w:sz="8" w:space="0" w:color="24608B" w:themeColor="accent5"/>
      </w:tblBorders>
    </w:tblPr>
    <w:tblStylePr w:type="firstRow">
      <w:pPr>
        <w:spacing w:before="0" w:after="0" w:line="240" w:lineRule="auto"/>
      </w:pPr>
      <w:rPr>
        <w:b/>
        <w:bCs/>
        <w:color w:val="FFFFFF" w:themeColor="background1"/>
      </w:rPr>
      <w:tblPr/>
      <w:tcPr>
        <w:shd w:val="clear" w:color="auto" w:fill="24608B" w:themeFill="accent5"/>
      </w:tcPr>
    </w:tblStylePr>
    <w:tblStylePr w:type="lastRow">
      <w:pPr>
        <w:spacing w:before="0" w:after="0" w:line="240" w:lineRule="auto"/>
      </w:pPr>
      <w:rPr>
        <w:b/>
        <w:bCs/>
      </w:rPr>
      <w:tblPr/>
      <w:tcPr>
        <w:tcBorders>
          <w:top w:val="double" w:sz="6" w:space="0" w:color="24608B" w:themeColor="accent5"/>
          <w:left w:val="single" w:sz="8" w:space="0" w:color="24608B" w:themeColor="accent5"/>
          <w:bottom w:val="single" w:sz="8" w:space="0" w:color="24608B" w:themeColor="accent5"/>
          <w:right w:val="single" w:sz="8" w:space="0" w:color="24608B" w:themeColor="accent5"/>
        </w:tcBorders>
      </w:tcPr>
    </w:tblStylePr>
    <w:tblStylePr w:type="firstCol">
      <w:rPr>
        <w:b/>
        <w:bCs/>
      </w:rPr>
    </w:tblStylePr>
    <w:tblStylePr w:type="lastCol">
      <w:rPr>
        <w:b/>
        <w:bCs/>
      </w:rPr>
    </w:tblStylePr>
    <w:tblStylePr w:type="band1Vert">
      <w:tblPr/>
      <w:tcPr>
        <w:tcBorders>
          <w:top w:val="single" w:sz="8" w:space="0" w:color="24608B" w:themeColor="accent5"/>
          <w:left w:val="single" w:sz="8" w:space="0" w:color="24608B" w:themeColor="accent5"/>
          <w:bottom w:val="single" w:sz="8" w:space="0" w:color="24608B" w:themeColor="accent5"/>
          <w:right w:val="single" w:sz="8" w:space="0" w:color="24608B" w:themeColor="accent5"/>
        </w:tcBorders>
      </w:tcPr>
    </w:tblStylePr>
    <w:tblStylePr w:type="band1Horz">
      <w:tblPr/>
      <w:tcPr>
        <w:tcBorders>
          <w:top w:val="single" w:sz="8" w:space="0" w:color="24608B" w:themeColor="accent5"/>
          <w:left w:val="single" w:sz="8" w:space="0" w:color="24608B" w:themeColor="accent5"/>
          <w:bottom w:val="single" w:sz="8" w:space="0" w:color="24608B" w:themeColor="accent5"/>
          <w:right w:val="single" w:sz="8" w:space="0" w:color="24608B" w:themeColor="accent5"/>
        </w:tcBorders>
      </w:tcPr>
    </w:tblStylePr>
  </w:style>
  <w:style w:type="table" w:styleId="Lichtelijst-accent6">
    <w:name w:val="Light List Accent 6"/>
    <w:basedOn w:val="Standaardtabel"/>
    <w:uiPriority w:val="61"/>
    <w:semiHidden/>
    <w:unhideWhenUsed/>
    <w:rsid w:val="001F4C1F"/>
    <w:pPr>
      <w:spacing w:after="0" w:line="240" w:lineRule="auto"/>
    </w:pPr>
    <w:tblPr>
      <w:tblStyleRowBandSize w:val="1"/>
      <w:tblStyleColBandSize w:val="1"/>
      <w:tblBorders>
        <w:top w:val="single" w:sz="8" w:space="0" w:color="BFBFBF" w:themeColor="accent6"/>
        <w:left w:val="single" w:sz="8" w:space="0" w:color="BFBFBF" w:themeColor="accent6"/>
        <w:bottom w:val="single" w:sz="8" w:space="0" w:color="BFBFBF" w:themeColor="accent6"/>
        <w:right w:val="single" w:sz="8" w:space="0" w:color="BFBFBF" w:themeColor="accent6"/>
      </w:tblBorders>
    </w:tblPr>
    <w:tblStylePr w:type="firstRow">
      <w:pPr>
        <w:spacing w:before="0" w:after="0" w:line="240" w:lineRule="auto"/>
      </w:pPr>
      <w:rPr>
        <w:b/>
        <w:bCs/>
        <w:color w:val="FFFFFF" w:themeColor="background1"/>
      </w:rPr>
      <w:tblPr/>
      <w:tcPr>
        <w:shd w:val="clear" w:color="auto" w:fill="BFBFBF" w:themeFill="accent6"/>
      </w:tcPr>
    </w:tblStylePr>
    <w:tblStylePr w:type="lastRow">
      <w:pPr>
        <w:spacing w:before="0" w:after="0" w:line="240" w:lineRule="auto"/>
      </w:pPr>
      <w:rPr>
        <w:b/>
        <w:bCs/>
      </w:rPr>
      <w:tblPr/>
      <w:tcPr>
        <w:tcBorders>
          <w:top w:val="double" w:sz="6" w:space="0" w:color="BFBFBF" w:themeColor="accent6"/>
          <w:left w:val="single" w:sz="8" w:space="0" w:color="BFBFBF" w:themeColor="accent6"/>
          <w:bottom w:val="single" w:sz="8" w:space="0" w:color="BFBFBF" w:themeColor="accent6"/>
          <w:right w:val="single" w:sz="8" w:space="0" w:color="BFBFBF" w:themeColor="accent6"/>
        </w:tcBorders>
      </w:tcPr>
    </w:tblStylePr>
    <w:tblStylePr w:type="firstCol">
      <w:rPr>
        <w:b/>
        <w:bCs/>
      </w:rPr>
    </w:tblStylePr>
    <w:tblStylePr w:type="lastCol">
      <w:rPr>
        <w:b/>
        <w:bCs/>
      </w:rPr>
    </w:tblStylePr>
    <w:tblStylePr w:type="band1Vert">
      <w:tblPr/>
      <w:tcPr>
        <w:tcBorders>
          <w:top w:val="single" w:sz="8" w:space="0" w:color="BFBFBF" w:themeColor="accent6"/>
          <w:left w:val="single" w:sz="8" w:space="0" w:color="BFBFBF" w:themeColor="accent6"/>
          <w:bottom w:val="single" w:sz="8" w:space="0" w:color="BFBFBF" w:themeColor="accent6"/>
          <w:right w:val="single" w:sz="8" w:space="0" w:color="BFBFBF" w:themeColor="accent6"/>
        </w:tcBorders>
      </w:tcPr>
    </w:tblStylePr>
    <w:tblStylePr w:type="band1Horz">
      <w:tblPr/>
      <w:tcPr>
        <w:tcBorders>
          <w:top w:val="single" w:sz="8" w:space="0" w:color="BFBFBF" w:themeColor="accent6"/>
          <w:left w:val="single" w:sz="8" w:space="0" w:color="BFBFBF" w:themeColor="accent6"/>
          <w:bottom w:val="single" w:sz="8" w:space="0" w:color="BFBFBF" w:themeColor="accent6"/>
          <w:right w:val="single" w:sz="8" w:space="0" w:color="BFBFBF" w:themeColor="accent6"/>
        </w:tcBorders>
      </w:tcPr>
    </w:tblStylePr>
  </w:style>
  <w:style w:type="paragraph" w:styleId="Lijst">
    <w:name w:val="List"/>
    <w:basedOn w:val="Standaard"/>
    <w:uiPriority w:val="99"/>
    <w:semiHidden/>
    <w:unhideWhenUsed/>
    <w:rsid w:val="001F4C1F"/>
    <w:pPr>
      <w:ind w:left="283" w:hanging="283"/>
      <w:contextualSpacing/>
    </w:pPr>
  </w:style>
  <w:style w:type="paragraph" w:styleId="Lijst2">
    <w:name w:val="List 2"/>
    <w:basedOn w:val="Standaard"/>
    <w:uiPriority w:val="99"/>
    <w:semiHidden/>
    <w:unhideWhenUsed/>
    <w:rsid w:val="001F4C1F"/>
    <w:pPr>
      <w:ind w:left="566" w:hanging="283"/>
      <w:contextualSpacing/>
    </w:pPr>
  </w:style>
  <w:style w:type="paragraph" w:styleId="Lijst3">
    <w:name w:val="List 3"/>
    <w:basedOn w:val="Standaard"/>
    <w:uiPriority w:val="99"/>
    <w:semiHidden/>
    <w:unhideWhenUsed/>
    <w:rsid w:val="001F4C1F"/>
    <w:pPr>
      <w:ind w:left="849" w:hanging="283"/>
      <w:contextualSpacing/>
    </w:pPr>
  </w:style>
  <w:style w:type="paragraph" w:styleId="Lijst4">
    <w:name w:val="List 4"/>
    <w:basedOn w:val="Standaard"/>
    <w:uiPriority w:val="99"/>
    <w:semiHidden/>
    <w:unhideWhenUsed/>
    <w:rsid w:val="001F4C1F"/>
    <w:pPr>
      <w:ind w:left="1132" w:hanging="283"/>
      <w:contextualSpacing/>
    </w:pPr>
  </w:style>
  <w:style w:type="paragraph" w:styleId="Lijst5">
    <w:name w:val="List 5"/>
    <w:basedOn w:val="Standaard"/>
    <w:uiPriority w:val="99"/>
    <w:semiHidden/>
    <w:unhideWhenUsed/>
    <w:rsid w:val="001F4C1F"/>
    <w:pPr>
      <w:ind w:left="1415" w:hanging="283"/>
      <w:contextualSpacing/>
    </w:pPr>
  </w:style>
  <w:style w:type="paragraph" w:styleId="Lijstmetafbeeldingen">
    <w:name w:val="table of figures"/>
    <w:basedOn w:val="Standaard"/>
    <w:next w:val="Standaard"/>
    <w:uiPriority w:val="99"/>
    <w:semiHidden/>
    <w:unhideWhenUsed/>
    <w:rsid w:val="001F4C1F"/>
  </w:style>
  <w:style w:type="paragraph" w:styleId="Lijstopsomteken">
    <w:name w:val="List Bullet"/>
    <w:basedOn w:val="Standaard"/>
    <w:uiPriority w:val="99"/>
    <w:semiHidden/>
    <w:unhideWhenUsed/>
    <w:rsid w:val="001F4C1F"/>
    <w:pPr>
      <w:numPr>
        <w:numId w:val="4"/>
      </w:numPr>
      <w:contextualSpacing/>
    </w:pPr>
  </w:style>
  <w:style w:type="paragraph" w:styleId="Lijstopsomteken2">
    <w:name w:val="List Bullet 2"/>
    <w:basedOn w:val="Standaard"/>
    <w:uiPriority w:val="99"/>
    <w:semiHidden/>
    <w:unhideWhenUsed/>
    <w:rsid w:val="001F4C1F"/>
    <w:pPr>
      <w:numPr>
        <w:numId w:val="5"/>
      </w:numPr>
      <w:contextualSpacing/>
    </w:pPr>
  </w:style>
  <w:style w:type="paragraph" w:styleId="Lijstopsomteken3">
    <w:name w:val="List Bullet 3"/>
    <w:basedOn w:val="Standaard"/>
    <w:uiPriority w:val="99"/>
    <w:semiHidden/>
    <w:unhideWhenUsed/>
    <w:rsid w:val="001F4C1F"/>
    <w:pPr>
      <w:numPr>
        <w:numId w:val="6"/>
      </w:numPr>
      <w:contextualSpacing/>
    </w:pPr>
  </w:style>
  <w:style w:type="paragraph" w:styleId="Lijstopsomteken4">
    <w:name w:val="List Bullet 4"/>
    <w:basedOn w:val="Standaard"/>
    <w:uiPriority w:val="99"/>
    <w:semiHidden/>
    <w:unhideWhenUsed/>
    <w:rsid w:val="001F4C1F"/>
    <w:pPr>
      <w:numPr>
        <w:numId w:val="7"/>
      </w:numPr>
      <w:contextualSpacing/>
    </w:pPr>
  </w:style>
  <w:style w:type="paragraph" w:styleId="Lijstopsomteken5">
    <w:name w:val="List Bullet 5"/>
    <w:basedOn w:val="Standaard"/>
    <w:uiPriority w:val="99"/>
    <w:semiHidden/>
    <w:unhideWhenUsed/>
    <w:rsid w:val="001F4C1F"/>
    <w:pPr>
      <w:numPr>
        <w:numId w:val="8"/>
      </w:numPr>
      <w:contextualSpacing/>
    </w:pPr>
  </w:style>
  <w:style w:type="paragraph" w:styleId="Lijstalinea">
    <w:name w:val="List Paragraph"/>
    <w:basedOn w:val="Standaard"/>
    <w:link w:val="LijstalineaChar"/>
    <w:uiPriority w:val="34"/>
    <w:qFormat/>
    <w:rsid w:val="001F4C1F"/>
    <w:pPr>
      <w:ind w:left="720"/>
      <w:contextualSpacing/>
    </w:pPr>
  </w:style>
  <w:style w:type="paragraph" w:styleId="Lijstnummering">
    <w:name w:val="List Number"/>
    <w:basedOn w:val="Standaard"/>
    <w:uiPriority w:val="99"/>
    <w:semiHidden/>
    <w:unhideWhenUsed/>
    <w:rsid w:val="001F4C1F"/>
    <w:pPr>
      <w:numPr>
        <w:numId w:val="9"/>
      </w:numPr>
      <w:contextualSpacing/>
    </w:pPr>
  </w:style>
  <w:style w:type="paragraph" w:styleId="Lijstnummering2">
    <w:name w:val="List Number 2"/>
    <w:basedOn w:val="Standaard"/>
    <w:uiPriority w:val="99"/>
    <w:semiHidden/>
    <w:unhideWhenUsed/>
    <w:rsid w:val="001F4C1F"/>
    <w:pPr>
      <w:numPr>
        <w:numId w:val="10"/>
      </w:numPr>
      <w:contextualSpacing/>
    </w:pPr>
  </w:style>
  <w:style w:type="paragraph" w:styleId="Lijstnummering3">
    <w:name w:val="List Number 3"/>
    <w:basedOn w:val="Standaard"/>
    <w:uiPriority w:val="99"/>
    <w:semiHidden/>
    <w:unhideWhenUsed/>
    <w:rsid w:val="001F4C1F"/>
    <w:pPr>
      <w:numPr>
        <w:numId w:val="11"/>
      </w:numPr>
      <w:contextualSpacing/>
    </w:pPr>
  </w:style>
  <w:style w:type="paragraph" w:styleId="Lijstnummering4">
    <w:name w:val="List Number 4"/>
    <w:basedOn w:val="Standaard"/>
    <w:uiPriority w:val="99"/>
    <w:semiHidden/>
    <w:unhideWhenUsed/>
    <w:rsid w:val="001F4C1F"/>
    <w:pPr>
      <w:numPr>
        <w:numId w:val="12"/>
      </w:numPr>
      <w:contextualSpacing/>
    </w:pPr>
  </w:style>
  <w:style w:type="paragraph" w:styleId="Lijstnummering5">
    <w:name w:val="List Number 5"/>
    <w:basedOn w:val="Standaard"/>
    <w:uiPriority w:val="99"/>
    <w:semiHidden/>
    <w:unhideWhenUsed/>
    <w:rsid w:val="001F4C1F"/>
    <w:pPr>
      <w:numPr>
        <w:numId w:val="13"/>
      </w:numPr>
      <w:contextualSpacing/>
    </w:pPr>
  </w:style>
  <w:style w:type="table" w:styleId="Lijsttabel1licht">
    <w:name w:val="List Table 1 Light"/>
    <w:basedOn w:val="Standaardtabel"/>
    <w:uiPriority w:val="46"/>
    <w:rsid w:val="001F4C1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1F4C1F"/>
    <w:pPr>
      <w:spacing w:after="0" w:line="240" w:lineRule="auto"/>
    </w:pPr>
    <w:tblPr>
      <w:tblStyleRowBandSize w:val="1"/>
      <w:tblStyleColBandSize w:val="1"/>
    </w:tblPr>
    <w:tblStylePr w:type="firstRow">
      <w:rPr>
        <w:b/>
        <w:bCs/>
      </w:rPr>
      <w:tblPr/>
      <w:tcPr>
        <w:tcBorders>
          <w:bottom w:val="single" w:sz="4" w:space="0" w:color="FF45B8" w:themeColor="accent1" w:themeTint="99"/>
        </w:tcBorders>
      </w:tcPr>
    </w:tblStylePr>
    <w:tblStylePr w:type="lastRow">
      <w:rPr>
        <w:b/>
        <w:bCs/>
      </w:rPr>
      <w:tblPr/>
      <w:tcPr>
        <w:tcBorders>
          <w:top w:val="single" w:sz="4" w:space="0" w:color="FF45B8" w:themeColor="accent1" w:themeTint="99"/>
        </w:tcBorders>
      </w:tc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Lijsttabel1licht-Accent2">
    <w:name w:val="List Table 1 Light Accent 2"/>
    <w:basedOn w:val="Standaardtabel"/>
    <w:uiPriority w:val="46"/>
    <w:rsid w:val="001F4C1F"/>
    <w:pPr>
      <w:spacing w:after="0" w:line="240" w:lineRule="auto"/>
    </w:pPr>
    <w:tblPr>
      <w:tblStyleRowBandSize w:val="1"/>
      <w:tblStyleColBandSize w:val="1"/>
    </w:tblPr>
    <w:tblStylePr w:type="firstRow">
      <w:rPr>
        <w:b/>
        <w:bCs/>
      </w:rPr>
      <w:tblPr/>
      <w:tcPr>
        <w:tcBorders>
          <w:bottom w:val="single" w:sz="4" w:space="0" w:color="CCC5BB" w:themeColor="accent2" w:themeTint="99"/>
        </w:tcBorders>
      </w:tcPr>
    </w:tblStylePr>
    <w:tblStylePr w:type="lastRow">
      <w:rPr>
        <w:b/>
        <w:bCs/>
      </w:rPr>
      <w:tblPr/>
      <w:tcPr>
        <w:tcBorders>
          <w:top w:val="single" w:sz="4" w:space="0" w:color="CCC5BB" w:themeColor="accent2" w:themeTint="99"/>
        </w:tcBorders>
      </w:tc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Lijsttabel1licht-Accent3">
    <w:name w:val="List Table 1 Light Accent 3"/>
    <w:basedOn w:val="Standaardtabel"/>
    <w:uiPriority w:val="46"/>
    <w:rsid w:val="001F4C1F"/>
    <w:pPr>
      <w:spacing w:after="0" w:line="240" w:lineRule="auto"/>
    </w:pPr>
    <w:tblPr>
      <w:tblStyleRowBandSize w:val="1"/>
      <w:tblStyleColBandSize w:val="1"/>
    </w:tblPr>
    <w:tblStylePr w:type="firstRow">
      <w:rPr>
        <w:b/>
        <w:bCs/>
      </w:rPr>
      <w:tblPr/>
      <w:tcPr>
        <w:tcBorders>
          <w:bottom w:val="single" w:sz="4" w:space="0" w:color="EFD270" w:themeColor="accent3" w:themeTint="99"/>
        </w:tcBorders>
      </w:tcPr>
    </w:tblStylePr>
    <w:tblStylePr w:type="lastRow">
      <w:rPr>
        <w:b/>
        <w:bCs/>
      </w:rPr>
      <w:tblPr/>
      <w:tcPr>
        <w:tcBorders>
          <w:top w:val="single" w:sz="4" w:space="0" w:color="EFD270" w:themeColor="accent3" w:themeTint="99"/>
        </w:tcBorders>
      </w:tc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Lijsttabel1licht-Accent4">
    <w:name w:val="List Table 1 Light Accent 4"/>
    <w:basedOn w:val="Standaardtabel"/>
    <w:uiPriority w:val="46"/>
    <w:rsid w:val="001F4C1F"/>
    <w:pPr>
      <w:spacing w:after="0" w:line="240" w:lineRule="auto"/>
    </w:pPr>
    <w:tblPr>
      <w:tblStyleRowBandSize w:val="1"/>
      <w:tblStyleColBandSize w:val="1"/>
    </w:tblPr>
    <w:tblStylePr w:type="firstRow">
      <w:rPr>
        <w:b/>
        <w:bCs/>
      </w:rPr>
      <w:tblPr/>
      <w:tcPr>
        <w:tcBorders>
          <w:bottom w:val="single" w:sz="4" w:space="0" w:color="15FCFF" w:themeColor="accent4" w:themeTint="99"/>
        </w:tcBorders>
      </w:tcPr>
    </w:tblStylePr>
    <w:tblStylePr w:type="lastRow">
      <w:rPr>
        <w:b/>
        <w:bCs/>
      </w:rPr>
      <w:tblPr/>
      <w:tcPr>
        <w:tcBorders>
          <w:top w:val="single" w:sz="4" w:space="0" w:color="15FCFF" w:themeColor="accent4" w:themeTint="99"/>
        </w:tcBorders>
      </w:tc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Lijsttabel1licht-Accent5">
    <w:name w:val="List Table 1 Light Accent 5"/>
    <w:basedOn w:val="Standaardtabel"/>
    <w:uiPriority w:val="46"/>
    <w:rsid w:val="001F4C1F"/>
    <w:pPr>
      <w:spacing w:after="0" w:line="240" w:lineRule="auto"/>
    </w:pPr>
    <w:tblPr>
      <w:tblStyleRowBandSize w:val="1"/>
      <w:tblStyleColBandSize w:val="1"/>
    </w:tblPr>
    <w:tblStylePr w:type="firstRow">
      <w:rPr>
        <w:b/>
        <w:bCs/>
      </w:rPr>
      <w:tblPr/>
      <w:tcPr>
        <w:tcBorders>
          <w:bottom w:val="single" w:sz="4" w:space="0" w:color="5FA4D5" w:themeColor="accent5" w:themeTint="99"/>
        </w:tcBorders>
      </w:tcPr>
    </w:tblStylePr>
    <w:tblStylePr w:type="lastRow">
      <w:rPr>
        <w:b/>
        <w:bCs/>
      </w:rPr>
      <w:tblPr/>
      <w:tcPr>
        <w:tcBorders>
          <w:top w:val="single" w:sz="4" w:space="0" w:color="5FA4D5" w:themeColor="accent5" w:themeTint="99"/>
        </w:tcBorders>
      </w:tc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Lijsttabel1licht-Accent6">
    <w:name w:val="List Table 1 Light Accent 6"/>
    <w:basedOn w:val="Standaardtabel"/>
    <w:uiPriority w:val="46"/>
    <w:rsid w:val="001F4C1F"/>
    <w:pPr>
      <w:spacing w:after="0" w:line="240" w:lineRule="auto"/>
    </w:pPr>
    <w:tblPr>
      <w:tblStyleRowBandSize w:val="1"/>
      <w:tblStyleColBandSize w:val="1"/>
    </w:tblPr>
    <w:tblStylePr w:type="firstRow">
      <w:rPr>
        <w:b/>
        <w:bCs/>
      </w:rPr>
      <w:tblPr/>
      <w:tcPr>
        <w:tcBorders>
          <w:bottom w:val="single" w:sz="4" w:space="0" w:color="D8D8D8" w:themeColor="accent6" w:themeTint="99"/>
        </w:tcBorders>
      </w:tcPr>
    </w:tblStylePr>
    <w:tblStylePr w:type="lastRow">
      <w:rPr>
        <w:b/>
        <w:bCs/>
      </w:rPr>
      <w:tblPr/>
      <w:tcPr>
        <w:tcBorders>
          <w:top w:val="single" w:sz="4" w:space="0" w:color="D8D8D8" w:themeColor="accent6" w:themeTint="99"/>
        </w:tcBorders>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Lijsttabel2">
    <w:name w:val="List Table 2"/>
    <w:basedOn w:val="Standaardtabel"/>
    <w:uiPriority w:val="47"/>
    <w:rsid w:val="001F4C1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1F4C1F"/>
    <w:pPr>
      <w:spacing w:after="0" w:line="240" w:lineRule="auto"/>
    </w:pPr>
    <w:tblPr>
      <w:tblStyleRowBandSize w:val="1"/>
      <w:tblStyleColBandSize w:val="1"/>
      <w:tblBorders>
        <w:top w:val="single" w:sz="4" w:space="0" w:color="FF45B8" w:themeColor="accent1" w:themeTint="99"/>
        <w:bottom w:val="single" w:sz="4" w:space="0" w:color="FF45B8" w:themeColor="accent1" w:themeTint="99"/>
        <w:insideH w:val="single" w:sz="4" w:space="0" w:color="FF45B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Lijsttabel2-Accent2">
    <w:name w:val="List Table 2 Accent 2"/>
    <w:basedOn w:val="Standaardtabel"/>
    <w:uiPriority w:val="47"/>
    <w:rsid w:val="001F4C1F"/>
    <w:pPr>
      <w:spacing w:after="0" w:line="240" w:lineRule="auto"/>
    </w:pPr>
    <w:tblPr>
      <w:tblStyleRowBandSize w:val="1"/>
      <w:tblStyleColBandSize w:val="1"/>
      <w:tblBorders>
        <w:top w:val="single" w:sz="4" w:space="0" w:color="CCC5BB" w:themeColor="accent2" w:themeTint="99"/>
        <w:bottom w:val="single" w:sz="4" w:space="0" w:color="CCC5BB" w:themeColor="accent2" w:themeTint="99"/>
        <w:insideH w:val="single" w:sz="4" w:space="0" w:color="CCC5B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Lijsttabel2-Accent3">
    <w:name w:val="List Table 2 Accent 3"/>
    <w:basedOn w:val="Standaardtabel"/>
    <w:uiPriority w:val="47"/>
    <w:rsid w:val="001F4C1F"/>
    <w:pPr>
      <w:spacing w:after="0" w:line="240" w:lineRule="auto"/>
    </w:pPr>
    <w:tblPr>
      <w:tblStyleRowBandSize w:val="1"/>
      <w:tblStyleColBandSize w:val="1"/>
      <w:tblBorders>
        <w:top w:val="single" w:sz="4" w:space="0" w:color="EFD270" w:themeColor="accent3" w:themeTint="99"/>
        <w:bottom w:val="single" w:sz="4" w:space="0" w:color="EFD270" w:themeColor="accent3" w:themeTint="99"/>
        <w:insideH w:val="single" w:sz="4" w:space="0" w:color="EFD27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Lijsttabel2-Accent4">
    <w:name w:val="List Table 2 Accent 4"/>
    <w:basedOn w:val="Standaardtabel"/>
    <w:uiPriority w:val="47"/>
    <w:rsid w:val="001F4C1F"/>
    <w:pPr>
      <w:spacing w:after="0" w:line="240" w:lineRule="auto"/>
    </w:pPr>
    <w:tblPr>
      <w:tblStyleRowBandSize w:val="1"/>
      <w:tblStyleColBandSize w:val="1"/>
      <w:tblBorders>
        <w:top w:val="single" w:sz="4" w:space="0" w:color="15FCFF" w:themeColor="accent4" w:themeTint="99"/>
        <w:bottom w:val="single" w:sz="4" w:space="0" w:color="15FCFF" w:themeColor="accent4" w:themeTint="99"/>
        <w:insideH w:val="single" w:sz="4" w:space="0" w:color="15FC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Lijsttabel2-Accent5">
    <w:name w:val="List Table 2 Accent 5"/>
    <w:basedOn w:val="Standaardtabel"/>
    <w:uiPriority w:val="47"/>
    <w:rsid w:val="001F4C1F"/>
    <w:pPr>
      <w:spacing w:after="0" w:line="240" w:lineRule="auto"/>
    </w:pPr>
    <w:tblPr>
      <w:tblStyleRowBandSize w:val="1"/>
      <w:tblStyleColBandSize w:val="1"/>
      <w:tblBorders>
        <w:top w:val="single" w:sz="4" w:space="0" w:color="5FA4D5" w:themeColor="accent5" w:themeTint="99"/>
        <w:bottom w:val="single" w:sz="4" w:space="0" w:color="5FA4D5" w:themeColor="accent5" w:themeTint="99"/>
        <w:insideH w:val="single" w:sz="4" w:space="0" w:color="5FA4D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Lijsttabel2-Accent6">
    <w:name w:val="List Table 2 Accent 6"/>
    <w:basedOn w:val="Standaardtabel"/>
    <w:uiPriority w:val="47"/>
    <w:rsid w:val="001F4C1F"/>
    <w:pPr>
      <w:spacing w:after="0" w:line="240" w:lineRule="auto"/>
    </w:pPr>
    <w:tblPr>
      <w:tblStyleRowBandSize w:val="1"/>
      <w:tblStyleColBandSize w:val="1"/>
      <w:tblBorders>
        <w:top w:val="single" w:sz="4" w:space="0" w:color="D8D8D8" w:themeColor="accent6" w:themeTint="99"/>
        <w:bottom w:val="single" w:sz="4" w:space="0" w:color="D8D8D8" w:themeColor="accent6" w:themeTint="99"/>
        <w:insideH w:val="single" w:sz="4" w:space="0" w:color="D8D8D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Lijsttabel3">
    <w:name w:val="List Table 3"/>
    <w:basedOn w:val="Standaardtabel"/>
    <w:uiPriority w:val="48"/>
    <w:rsid w:val="001F4C1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1F4C1F"/>
    <w:pPr>
      <w:spacing w:after="0" w:line="240" w:lineRule="auto"/>
    </w:pPr>
    <w:tblPr>
      <w:tblStyleRowBandSize w:val="1"/>
      <w:tblStyleColBandSize w:val="1"/>
      <w:tblBorders>
        <w:top w:val="single" w:sz="4" w:space="0" w:color="C8007C" w:themeColor="accent1"/>
        <w:left w:val="single" w:sz="4" w:space="0" w:color="C8007C" w:themeColor="accent1"/>
        <w:bottom w:val="single" w:sz="4" w:space="0" w:color="C8007C" w:themeColor="accent1"/>
        <w:right w:val="single" w:sz="4" w:space="0" w:color="C8007C" w:themeColor="accent1"/>
      </w:tblBorders>
    </w:tblPr>
    <w:tblStylePr w:type="firstRow">
      <w:rPr>
        <w:b/>
        <w:bCs/>
        <w:color w:val="FFFFFF" w:themeColor="background1"/>
      </w:rPr>
      <w:tblPr/>
      <w:tcPr>
        <w:shd w:val="clear" w:color="auto" w:fill="C8007C" w:themeFill="accent1"/>
      </w:tcPr>
    </w:tblStylePr>
    <w:tblStylePr w:type="lastRow">
      <w:rPr>
        <w:b/>
        <w:bCs/>
      </w:rPr>
      <w:tblPr/>
      <w:tcPr>
        <w:tcBorders>
          <w:top w:val="double" w:sz="4" w:space="0" w:color="C8007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007C" w:themeColor="accent1"/>
          <w:right w:val="single" w:sz="4" w:space="0" w:color="C8007C" w:themeColor="accent1"/>
        </w:tcBorders>
      </w:tcPr>
    </w:tblStylePr>
    <w:tblStylePr w:type="band1Horz">
      <w:tblPr/>
      <w:tcPr>
        <w:tcBorders>
          <w:top w:val="single" w:sz="4" w:space="0" w:color="C8007C" w:themeColor="accent1"/>
          <w:bottom w:val="single" w:sz="4" w:space="0" w:color="C8007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007C" w:themeColor="accent1"/>
          <w:left w:val="nil"/>
        </w:tcBorders>
      </w:tcPr>
    </w:tblStylePr>
    <w:tblStylePr w:type="swCell">
      <w:tblPr/>
      <w:tcPr>
        <w:tcBorders>
          <w:top w:val="double" w:sz="4" w:space="0" w:color="C8007C" w:themeColor="accent1"/>
          <w:right w:val="nil"/>
        </w:tcBorders>
      </w:tcPr>
    </w:tblStylePr>
  </w:style>
  <w:style w:type="table" w:styleId="Lijsttabel3-Accent2">
    <w:name w:val="List Table 3 Accent 2"/>
    <w:basedOn w:val="Standaardtabel"/>
    <w:uiPriority w:val="48"/>
    <w:rsid w:val="001F4C1F"/>
    <w:pPr>
      <w:spacing w:after="0" w:line="240" w:lineRule="auto"/>
    </w:pPr>
    <w:tblPr>
      <w:tblStyleRowBandSize w:val="1"/>
      <w:tblStyleColBandSize w:val="1"/>
      <w:tblBorders>
        <w:top w:val="single" w:sz="4" w:space="0" w:color="AAA08E" w:themeColor="accent2"/>
        <w:left w:val="single" w:sz="4" w:space="0" w:color="AAA08E" w:themeColor="accent2"/>
        <w:bottom w:val="single" w:sz="4" w:space="0" w:color="AAA08E" w:themeColor="accent2"/>
        <w:right w:val="single" w:sz="4" w:space="0" w:color="AAA08E" w:themeColor="accent2"/>
      </w:tblBorders>
    </w:tblPr>
    <w:tblStylePr w:type="firstRow">
      <w:rPr>
        <w:b/>
        <w:bCs/>
        <w:color w:val="FFFFFF" w:themeColor="background1"/>
      </w:rPr>
      <w:tblPr/>
      <w:tcPr>
        <w:shd w:val="clear" w:color="auto" w:fill="AAA08E" w:themeFill="accent2"/>
      </w:tcPr>
    </w:tblStylePr>
    <w:tblStylePr w:type="lastRow">
      <w:rPr>
        <w:b/>
        <w:bCs/>
      </w:rPr>
      <w:tblPr/>
      <w:tcPr>
        <w:tcBorders>
          <w:top w:val="double" w:sz="4" w:space="0" w:color="AAA08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AA08E" w:themeColor="accent2"/>
          <w:right w:val="single" w:sz="4" w:space="0" w:color="AAA08E" w:themeColor="accent2"/>
        </w:tcBorders>
      </w:tcPr>
    </w:tblStylePr>
    <w:tblStylePr w:type="band1Horz">
      <w:tblPr/>
      <w:tcPr>
        <w:tcBorders>
          <w:top w:val="single" w:sz="4" w:space="0" w:color="AAA08E" w:themeColor="accent2"/>
          <w:bottom w:val="single" w:sz="4" w:space="0" w:color="AAA08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AA08E" w:themeColor="accent2"/>
          <w:left w:val="nil"/>
        </w:tcBorders>
      </w:tcPr>
    </w:tblStylePr>
    <w:tblStylePr w:type="swCell">
      <w:tblPr/>
      <w:tcPr>
        <w:tcBorders>
          <w:top w:val="double" w:sz="4" w:space="0" w:color="AAA08E" w:themeColor="accent2"/>
          <w:right w:val="nil"/>
        </w:tcBorders>
      </w:tcPr>
    </w:tblStylePr>
  </w:style>
  <w:style w:type="table" w:styleId="Lijsttabel3-Accent3">
    <w:name w:val="List Table 3 Accent 3"/>
    <w:basedOn w:val="Standaardtabel"/>
    <w:uiPriority w:val="48"/>
    <w:rsid w:val="001F4C1F"/>
    <w:pPr>
      <w:spacing w:after="0" w:line="240" w:lineRule="auto"/>
    </w:pPr>
    <w:tblPr>
      <w:tblStyleRowBandSize w:val="1"/>
      <w:tblStyleColBandSize w:val="1"/>
      <w:tblBorders>
        <w:top w:val="single" w:sz="4" w:space="0" w:color="DFB118" w:themeColor="accent3"/>
        <w:left w:val="single" w:sz="4" w:space="0" w:color="DFB118" w:themeColor="accent3"/>
        <w:bottom w:val="single" w:sz="4" w:space="0" w:color="DFB118" w:themeColor="accent3"/>
        <w:right w:val="single" w:sz="4" w:space="0" w:color="DFB118" w:themeColor="accent3"/>
      </w:tblBorders>
    </w:tblPr>
    <w:tblStylePr w:type="firstRow">
      <w:rPr>
        <w:b/>
        <w:bCs/>
        <w:color w:val="FFFFFF" w:themeColor="background1"/>
      </w:rPr>
      <w:tblPr/>
      <w:tcPr>
        <w:shd w:val="clear" w:color="auto" w:fill="DFB118" w:themeFill="accent3"/>
      </w:tcPr>
    </w:tblStylePr>
    <w:tblStylePr w:type="lastRow">
      <w:rPr>
        <w:b/>
        <w:bCs/>
      </w:rPr>
      <w:tblPr/>
      <w:tcPr>
        <w:tcBorders>
          <w:top w:val="double" w:sz="4" w:space="0" w:color="DFB11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B118" w:themeColor="accent3"/>
          <w:right w:val="single" w:sz="4" w:space="0" w:color="DFB118" w:themeColor="accent3"/>
        </w:tcBorders>
      </w:tcPr>
    </w:tblStylePr>
    <w:tblStylePr w:type="band1Horz">
      <w:tblPr/>
      <w:tcPr>
        <w:tcBorders>
          <w:top w:val="single" w:sz="4" w:space="0" w:color="DFB118" w:themeColor="accent3"/>
          <w:bottom w:val="single" w:sz="4" w:space="0" w:color="DFB11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B118" w:themeColor="accent3"/>
          <w:left w:val="nil"/>
        </w:tcBorders>
      </w:tcPr>
    </w:tblStylePr>
    <w:tblStylePr w:type="swCell">
      <w:tblPr/>
      <w:tcPr>
        <w:tcBorders>
          <w:top w:val="double" w:sz="4" w:space="0" w:color="DFB118" w:themeColor="accent3"/>
          <w:right w:val="nil"/>
        </w:tcBorders>
      </w:tcPr>
    </w:tblStylePr>
  </w:style>
  <w:style w:type="table" w:styleId="Lijsttabel3-Accent4">
    <w:name w:val="List Table 3 Accent 4"/>
    <w:basedOn w:val="Standaardtabel"/>
    <w:uiPriority w:val="48"/>
    <w:rsid w:val="001F4C1F"/>
    <w:pPr>
      <w:spacing w:after="0" w:line="240" w:lineRule="auto"/>
    </w:pPr>
    <w:tblPr>
      <w:tblStyleRowBandSize w:val="1"/>
      <w:tblStyleColBandSize w:val="1"/>
      <w:tblBorders>
        <w:top w:val="single" w:sz="4" w:space="0" w:color="007879" w:themeColor="accent4"/>
        <w:left w:val="single" w:sz="4" w:space="0" w:color="007879" w:themeColor="accent4"/>
        <w:bottom w:val="single" w:sz="4" w:space="0" w:color="007879" w:themeColor="accent4"/>
        <w:right w:val="single" w:sz="4" w:space="0" w:color="007879" w:themeColor="accent4"/>
      </w:tblBorders>
    </w:tblPr>
    <w:tblStylePr w:type="firstRow">
      <w:rPr>
        <w:b/>
        <w:bCs/>
        <w:color w:val="FFFFFF" w:themeColor="background1"/>
      </w:rPr>
      <w:tblPr/>
      <w:tcPr>
        <w:shd w:val="clear" w:color="auto" w:fill="007879" w:themeFill="accent4"/>
      </w:tcPr>
    </w:tblStylePr>
    <w:tblStylePr w:type="lastRow">
      <w:rPr>
        <w:b/>
        <w:bCs/>
      </w:rPr>
      <w:tblPr/>
      <w:tcPr>
        <w:tcBorders>
          <w:top w:val="double" w:sz="4" w:space="0" w:color="00787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879" w:themeColor="accent4"/>
          <w:right w:val="single" w:sz="4" w:space="0" w:color="007879" w:themeColor="accent4"/>
        </w:tcBorders>
      </w:tcPr>
    </w:tblStylePr>
    <w:tblStylePr w:type="band1Horz">
      <w:tblPr/>
      <w:tcPr>
        <w:tcBorders>
          <w:top w:val="single" w:sz="4" w:space="0" w:color="007879" w:themeColor="accent4"/>
          <w:bottom w:val="single" w:sz="4" w:space="0" w:color="00787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879" w:themeColor="accent4"/>
          <w:left w:val="nil"/>
        </w:tcBorders>
      </w:tcPr>
    </w:tblStylePr>
    <w:tblStylePr w:type="swCell">
      <w:tblPr/>
      <w:tcPr>
        <w:tcBorders>
          <w:top w:val="double" w:sz="4" w:space="0" w:color="007879" w:themeColor="accent4"/>
          <w:right w:val="nil"/>
        </w:tcBorders>
      </w:tcPr>
    </w:tblStylePr>
  </w:style>
  <w:style w:type="table" w:styleId="Lijsttabel3-Accent5">
    <w:name w:val="List Table 3 Accent 5"/>
    <w:basedOn w:val="Standaardtabel"/>
    <w:uiPriority w:val="48"/>
    <w:rsid w:val="001F4C1F"/>
    <w:pPr>
      <w:spacing w:after="0" w:line="240" w:lineRule="auto"/>
    </w:pPr>
    <w:tblPr>
      <w:tblStyleRowBandSize w:val="1"/>
      <w:tblStyleColBandSize w:val="1"/>
      <w:tblBorders>
        <w:top w:val="single" w:sz="4" w:space="0" w:color="24608B" w:themeColor="accent5"/>
        <w:left w:val="single" w:sz="4" w:space="0" w:color="24608B" w:themeColor="accent5"/>
        <w:bottom w:val="single" w:sz="4" w:space="0" w:color="24608B" w:themeColor="accent5"/>
        <w:right w:val="single" w:sz="4" w:space="0" w:color="24608B" w:themeColor="accent5"/>
      </w:tblBorders>
    </w:tblPr>
    <w:tblStylePr w:type="firstRow">
      <w:rPr>
        <w:b/>
        <w:bCs/>
        <w:color w:val="FFFFFF" w:themeColor="background1"/>
      </w:rPr>
      <w:tblPr/>
      <w:tcPr>
        <w:shd w:val="clear" w:color="auto" w:fill="24608B" w:themeFill="accent5"/>
      </w:tcPr>
    </w:tblStylePr>
    <w:tblStylePr w:type="lastRow">
      <w:rPr>
        <w:b/>
        <w:bCs/>
      </w:rPr>
      <w:tblPr/>
      <w:tcPr>
        <w:tcBorders>
          <w:top w:val="double" w:sz="4" w:space="0" w:color="24608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4608B" w:themeColor="accent5"/>
          <w:right w:val="single" w:sz="4" w:space="0" w:color="24608B" w:themeColor="accent5"/>
        </w:tcBorders>
      </w:tcPr>
    </w:tblStylePr>
    <w:tblStylePr w:type="band1Horz">
      <w:tblPr/>
      <w:tcPr>
        <w:tcBorders>
          <w:top w:val="single" w:sz="4" w:space="0" w:color="24608B" w:themeColor="accent5"/>
          <w:bottom w:val="single" w:sz="4" w:space="0" w:color="24608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4608B" w:themeColor="accent5"/>
          <w:left w:val="nil"/>
        </w:tcBorders>
      </w:tcPr>
    </w:tblStylePr>
    <w:tblStylePr w:type="swCell">
      <w:tblPr/>
      <w:tcPr>
        <w:tcBorders>
          <w:top w:val="double" w:sz="4" w:space="0" w:color="24608B" w:themeColor="accent5"/>
          <w:right w:val="nil"/>
        </w:tcBorders>
      </w:tcPr>
    </w:tblStylePr>
  </w:style>
  <w:style w:type="table" w:styleId="Lijsttabel3-Accent6">
    <w:name w:val="List Table 3 Accent 6"/>
    <w:basedOn w:val="Standaardtabel"/>
    <w:uiPriority w:val="48"/>
    <w:rsid w:val="001F4C1F"/>
    <w:pPr>
      <w:spacing w:after="0" w:line="240" w:lineRule="auto"/>
    </w:pPr>
    <w:tblPr>
      <w:tblStyleRowBandSize w:val="1"/>
      <w:tblStyleColBandSize w:val="1"/>
      <w:tblBorders>
        <w:top w:val="single" w:sz="4" w:space="0" w:color="BFBFBF" w:themeColor="accent6"/>
        <w:left w:val="single" w:sz="4" w:space="0" w:color="BFBFBF" w:themeColor="accent6"/>
        <w:bottom w:val="single" w:sz="4" w:space="0" w:color="BFBFBF" w:themeColor="accent6"/>
        <w:right w:val="single" w:sz="4" w:space="0" w:color="BFBFBF" w:themeColor="accent6"/>
      </w:tblBorders>
    </w:tblPr>
    <w:tblStylePr w:type="firstRow">
      <w:rPr>
        <w:b/>
        <w:bCs/>
        <w:color w:val="FFFFFF" w:themeColor="background1"/>
      </w:rPr>
      <w:tblPr/>
      <w:tcPr>
        <w:shd w:val="clear" w:color="auto" w:fill="BFBFBF" w:themeFill="accent6"/>
      </w:tcPr>
    </w:tblStylePr>
    <w:tblStylePr w:type="lastRow">
      <w:rPr>
        <w:b/>
        <w:bCs/>
      </w:rPr>
      <w:tblPr/>
      <w:tcPr>
        <w:tcBorders>
          <w:top w:val="double" w:sz="4" w:space="0" w:color="BFBFB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FBF" w:themeColor="accent6"/>
          <w:right w:val="single" w:sz="4" w:space="0" w:color="BFBFBF" w:themeColor="accent6"/>
        </w:tcBorders>
      </w:tcPr>
    </w:tblStylePr>
    <w:tblStylePr w:type="band1Horz">
      <w:tblPr/>
      <w:tcPr>
        <w:tcBorders>
          <w:top w:val="single" w:sz="4" w:space="0" w:color="BFBFBF" w:themeColor="accent6"/>
          <w:bottom w:val="single" w:sz="4" w:space="0" w:color="BFBFB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FBF" w:themeColor="accent6"/>
          <w:left w:val="nil"/>
        </w:tcBorders>
      </w:tcPr>
    </w:tblStylePr>
    <w:tblStylePr w:type="swCell">
      <w:tblPr/>
      <w:tcPr>
        <w:tcBorders>
          <w:top w:val="double" w:sz="4" w:space="0" w:color="BFBFBF" w:themeColor="accent6"/>
          <w:right w:val="nil"/>
        </w:tcBorders>
      </w:tcPr>
    </w:tblStylePr>
  </w:style>
  <w:style w:type="table" w:styleId="Lijsttabel4">
    <w:name w:val="List Table 4"/>
    <w:basedOn w:val="Standaardtabel"/>
    <w:uiPriority w:val="49"/>
    <w:rsid w:val="001F4C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1F4C1F"/>
    <w:pPr>
      <w:spacing w:after="0" w:line="240" w:lineRule="auto"/>
    </w:pPr>
    <w:tblPr>
      <w:tblStyleRowBandSize w:val="1"/>
      <w:tblStyleColBandSize w:val="1"/>
      <w:tblBorders>
        <w:top w:val="single" w:sz="4" w:space="0" w:color="FF45B8" w:themeColor="accent1" w:themeTint="99"/>
        <w:left w:val="single" w:sz="4" w:space="0" w:color="FF45B8" w:themeColor="accent1" w:themeTint="99"/>
        <w:bottom w:val="single" w:sz="4" w:space="0" w:color="FF45B8" w:themeColor="accent1" w:themeTint="99"/>
        <w:right w:val="single" w:sz="4" w:space="0" w:color="FF45B8" w:themeColor="accent1" w:themeTint="99"/>
        <w:insideH w:val="single" w:sz="4" w:space="0" w:color="FF45B8" w:themeColor="accent1" w:themeTint="99"/>
      </w:tblBorders>
    </w:tblPr>
    <w:tblStylePr w:type="firstRow">
      <w:rPr>
        <w:b/>
        <w:bCs/>
        <w:color w:val="FFFFFF" w:themeColor="background1"/>
      </w:rPr>
      <w:tblPr/>
      <w:tcPr>
        <w:tcBorders>
          <w:top w:val="single" w:sz="4" w:space="0" w:color="C8007C" w:themeColor="accent1"/>
          <w:left w:val="single" w:sz="4" w:space="0" w:color="C8007C" w:themeColor="accent1"/>
          <w:bottom w:val="single" w:sz="4" w:space="0" w:color="C8007C" w:themeColor="accent1"/>
          <w:right w:val="single" w:sz="4" w:space="0" w:color="C8007C" w:themeColor="accent1"/>
          <w:insideH w:val="nil"/>
        </w:tcBorders>
        <w:shd w:val="clear" w:color="auto" w:fill="C8007C" w:themeFill="accent1"/>
      </w:tcPr>
    </w:tblStylePr>
    <w:tblStylePr w:type="lastRow">
      <w:rPr>
        <w:b/>
        <w:bCs/>
      </w:rPr>
      <w:tblPr/>
      <w:tcPr>
        <w:tcBorders>
          <w:top w:val="double" w:sz="4" w:space="0" w:color="FF45B8" w:themeColor="accent1" w:themeTint="99"/>
        </w:tcBorders>
      </w:tc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Lijsttabel4-Accent2">
    <w:name w:val="List Table 4 Accent 2"/>
    <w:basedOn w:val="Standaardtabel"/>
    <w:uiPriority w:val="49"/>
    <w:rsid w:val="001F4C1F"/>
    <w:pPr>
      <w:spacing w:after="0" w:line="240" w:lineRule="auto"/>
    </w:pPr>
    <w:tblPr>
      <w:tblStyleRowBandSize w:val="1"/>
      <w:tblStyleColBandSize w:val="1"/>
      <w:tblBorders>
        <w:top w:val="single" w:sz="4" w:space="0" w:color="CCC5BB" w:themeColor="accent2" w:themeTint="99"/>
        <w:left w:val="single" w:sz="4" w:space="0" w:color="CCC5BB" w:themeColor="accent2" w:themeTint="99"/>
        <w:bottom w:val="single" w:sz="4" w:space="0" w:color="CCC5BB" w:themeColor="accent2" w:themeTint="99"/>
        <w:right w:val="single" w:sz="4" w:space="0" w:color="CCC5BB" w:themeColor="accent2" w:themeTint="99"/>
        <w:insideH w:val="single" w:sz="4" w:space="0" w:color="CCC5BB" w:themeColor="accent2" w:themeTint="99"/>
      </w:tblBorders>
    </w:tblPr>
    <w:tblStylePr w:type="firstRow">
      <w:rPr>
        <w:b/>
        <w:bCs/>
        <w:color w:val="FFFFFF" w:themeColor="background1"/>
      </w:rPr>
      <w:tblPr/>
      <w:tcPr>
        <w:tcBorders>
          <w:top w:val="single" w:sz="4" w:space="0" w:color="AAA08E" w:themeColor="accent2"/>
          <w:left w:val="single" w:sz="4" w:space="0" w:color="AAA08E" w:themeColor="accent2"/>
          <w:bottom w:val="single" w:sz="4" w:space="0" w:color="AAA08E" w:themeColor="accent2"/>
          <w:right w:val="single" w:sz="4" w:space="0" w:color="AAA08E" w:themeColor="accent2"/>
          <w:insideH w:val="nil"/>
        </w:tcBorders>
        <w:shd w:val="clear" w:color="auto" w:fill="AAA08E" w:themeFill="accent2"/>
      </w:tcPr>
    </w:tblStylePr>
    <w:tblStylePr w:type="lastRow">
      <w:rPr>
        <w:b/>
        <w:bCs/>
      </w:rPr>
      <w:tblPr/>
      <w:tcPr>
        <w:tcBorders>
          <w:top w:val="double" w:sz="4" w:space="0" w:color="CCC5BB" w:themeColor="accent2" w:themeTint="99"/>
        </w:tcBorders>
      </w:tc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Lijsttabel4-Accent3">
    <w:name w:val="List Table 4 Accent 3"/>
    <w:basedOn w:val="Standaardtabel"/>
    <w:uiPriority w:val="49"/>
    <w:rsid w:val="001F4C1F"/>
    <w:pPr>
      <w:spacing w:after="0" w:line="240" w:lineRule="auto"/>
    </w:pPr>
    <w:tblPr>
      <w:tblStyleRowBandSize w:val="1"/>
      <w:tblStyleColBandSize w:val="1"/>
      <w:tblBorders>
        <w:top w:val="single" w:sz="4" w:space="0" w:color="EFD270" w:themeColor="accent3" w:themeTint="99"/>
        <w:left w:val="single" w:sz="4" w:space="0" w:color="EFD270" w:themeColor="accent3" w:themeTint="99"/>
        <w:bottom w:val="single" w:sz="4" w:space="0" w:color="EFD270" w:themeColor="accent3" w:themeTint="99"/>
        <w:right w:val="single" w:sz="4" w:space="0" w:color="EFD270" w:themeColor="accent3" w:themeTint="99"/>
        <w:insideH w:val="single" w:sz="4" w:space="0" w:color="EFD270" w:themeColor="accent3" w:themeTint="99"/>
      </w:tblBorders>
    </w:tblPr>
    <w:tblStylePr w:type="firstRow">
      <w:rPr>
        <w:b/>
        <w:bCs/>
        <w:color w:val="FFFFFF" w:themeColor="background1"/>
      </w:rPr>
      <w:tblPr/>
      <w:tcPr>
        <w:tcBorders>
          <w:top w:val="single" w:sz="4" w:space="0" w:color="DFB118" w:themeColor="accent3"/>
          <w:left w:val="single" w:sz="4" w:space="0" w:color="DFB118" w:themeColor="accent3"/>
          <w:bottom w:val="single" w:sz="4" w:space="0" w:color="DFB118" w:themeColor="accent3"/>
          <w:right w:val="single" w:sz="4" w:space="0" w:color="DFB118" w:themeColor="accent3"/>
          <w:insideH w:val="nil"/>
        </w:tcBorders>
        <w:shd w:val="clear" w:color="auto" w:fill="DFB118" w:themeFill="accent3"/>
      </w:tcPr>
    </w:tblStylePr>
    <w:tblStylePr w:type="lastRow">
      <w:rPr>
        <w:b/>
        <w:bCs/>
      </w:rPr>
      <w:tblPr/>
      <w:tcPr>
        <w:tcBorders>
          <w:top w:val="double" w:sz="4" w:space="0" w:color="EFD270" w:themeColor="accent3" w:themeTint="99"/>
        </w:tcBorders>
      </w:tc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Lijsttabel4-Accent4">
    <w:name w:val="List Table 4 Accent 4"/>
    <w:basedOn w:val="Standaardtabel"/>
    <w:uiPriority w:val="49"/>
    <w:rsid w:val="001F4C1F"/>
    <w:pPr>
      <w:spacing w:after="0" w:line="240" w:lineRule="auto"/>
    </w:pPr>
    <w:tblPr>
      <w:tblStyleRowBandSize w:val="1"/>
      <w:tblStyleColBandSize w:val="1"/>
      <w:tblBorders>
        <w:top w:val="single" w:sz="4" w:space="0" w:color="15FCFF" w:themeColor="accent4" w:themeTint="99"/>
        <w:left w:val="single" w:sz="4" w:space="0" w:color="15FCFF" w:themeColor="accent4" w:themeTint="99"/>
        <w:bottom w:val="single" w:sz="4" w:space="0" w:color="15FCFF" w:themeColor="accent4" w:themeTint="99"/>
        <w:right w:val="single" w:sz="4" w:space="0" w:color="15FCFF" w:themeColor="accent4" w:themeTint="99"/>
        <w:insideH w:val="single" w:sz="4" w:space="0" w:color="15FCFF" w:themeColor="accent4" w:themeTint="99"/>
      </w:tblBorders>
    </w:tblPr>
    <w:tblStylePr w:type="firstRow">
      <w:rPr>
        <w:b/>
        <w:bCs/>
        <w:color w:val="FFFFFF" w:themeColor="background1"/>
      </w:rPr>
      <w:tblPr/>
      <w:tcPr>
        <w:tcBorders>
          <w:top w:val="single" w:sz="4" w:space="0" w:color="007879" w:themeColor="accent4"/>
          <w:left w:val="single" w:sz="4" w:space="0" w:color="007879" w:themeColor="accent4"/>
          <w:bottom w:val="single" w:sz="4" w:space="0" w:color="007879" w:themeColor="accent4"/>
          <w:right w:val="single" w:sz="4" w:space="0" w:color="007879" w:themeColor="accent4"/>
          <w:insideH w:val="nil"/>
        </w:tcBorders>
        <w:shd w:val="clear" w:color="auto" w:fill="007879" w:themeFill="accent4"/>
      </w:tcPr>
    </w:tblStylePr>
    <w:tblStylePr w:type="lastRow">
      <w:rPr>
        <w:b/>
        <w:bCs/>
      </w:rPr>
      <w:tblPr/>
      <w:tcPr>
        <w:tcBorders>
          <w:top w:val="double" w:sz="4" w:space="0" w:color="15FCFF" w:themeColor="accent4" w:themeTint="99"/>
        </w:tcBorders>
      </w:tc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Lijsttabel4-Accent5">
    <w:name w:val="List Table 4 Accent 5"/>
    <w:basedOn w:val="Standaardtabel"/>
    <w:uiPriority w:val="49"/>
    <w:rsid w:val="001F4C1F"/>
    <w:pPr>
      <w:spacing w:after="0" w:line="240" w:lineRule="auto"/>
    </w:pPr>
    <w:tblPr>
      <w:tblStyleRowBandSize w:val="1"/>
      <w:tblStyleColBandSize w:val="1"/>
      <w:tblBorders>
        <w:top w:val="single" w:sz="4" w:space="0" w:color="5FA4D5" w:themeColor="accent5" w:themeTint="99"/>
        <w:left w:val="single" w:sz="4" w:space="0" w:color="5FA4D5" w:themeColor="accent5" w:themeTint="99"/>
        <w:bottom w:val="single" w:sz="4" w:space="0" w:color="5FA4D5" w:themeColor="accent5" w:themeTint="99"/>
        <w:right w:val="single" w:sz="4" w:space="0" w:color="5FA4D5" w:themeColor="accent5" w:themeTint="99"/>
        <w:insideH w:val="single" w:sz="4" w:space="0" w:color="5FA4D5" w:themeColor="accent5" w:themeTint="99"/>
      </w:tblBorders>
    </w:tblPr>
    <w:tblStylePr w:type="firstRow">
      <w:rPr>
        <w:b/>
        <w:bCs/>
        <w:color w:val="FFFFFF" w:themeColor="background1"/>
      </w:rPr>
      <w:tblPr/>
      <w:tcPr>
        <w:tcBorders>
          <w:top w:val="single" w:sz="4" w:space="0" w:color="24608B" w:themeColor="accent5"/>
          <w:left w:val="single" w:sz="4" w:space="0" w:color="24608B" w:themeColor="accent5"/>
          <w:bottom w:val="single" w:sz="4" w:space="0" w:color="24608B" w:themeColor="accent5"/>
          <w:right w:val="single" w:sz="4" w:space="0" w:color="24608B" w:themeColor="accent5"/>
          <w:insideH w:val="nil"/>
        </w:tcBorders>
        <w:shd w:val="clear" w:color="auto" w:fill="24608B" w:themeFill="accent5"/>
      </w:tcPr>
    </w:tblStylePr>
    <w:tblStylePr w:type="lastRow">
      <w:rPr>
        <w:b/>
        <w:bCs/>
      </w:rPr>
      <w:tblPr/>
      <w:tcPr>
        <w:tcBorders>
          <w:top w:val="double" w:sz="4" w:space="0" w:color="5FA4D5" w:themeColor="accent5" w:themeTint="99"/>
        </w:tcBorders>
      </w:tc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Lijsttabel4-Accent6">
    <w:name w:val="List Table 4 Accent 6"/>
    <w:basedOn w:val="Standaardtabel"/>
    <w:uiPriority w:val="49"/>
    <w:rsid w:val="001F4C1F"/>
    <w:pPr>
      <w:spacing w:after="0" w:line="240" w:lineRule="auto"/>
    </w:pPr>
    <w:tblPr>
      <w:tblStyleRowBandSize w:val="1"/>
      <w:tblStyleColBandSize w:val="1"/>
      <w:tblBorders>
        <w:top w:val="single" w:sz="4" w:space="0" w:color="D8D8D8" w:themeColor="accent6" w:themeTint="99"/>
        <w:left w:val="single" w:sz="4" w:space="0" w:color="D8D8D8" w:themeColor="accent6" w:themeTint="99"/>
        <w:bottom w:val="single" w:sz="4" w:space="0" w:color="D8D8D8" w:themeColor="accent6" w:themeTint="99"/>
        <w:right w:val="single" w:sz="4" w:space="0" w:color="D8D8D8" w:themeColor="accent6" w:themeTint="99"/>
        <w:insideH w:val="single" w:sz="4" w:space="0" w:color="D8D8D8" w:themeColor="accent6" w:themeTint="99"/>
      </w:tblBorders>
    </w:tblPr>
    <w:tblStylePr w:type="firstRow">
      <w:rPr>
        <w:b/>
        <w:bCs/>
        <w:color w:val="FFFFFF" w:themeColor="background1"/>
      </w:rPr>
      <w:tblPr/>
      <w:tcPr>
        <w:tcBorders>
          <w:top w:val="single" w:sz="4" w:space="0" w:color="BFBFBF" w:themeColor="accent6"/>
          <w:left w:val="single" w:sz="4" w:space="0" w:color="BFBFBF" w:themeColor="accent6"/>
          <w:bottom w:val="single" w:sz="4" w:space="0" w:color="BFBFBF" w:themeColor="accent6"/>
          <w:right w:val="single" w:sz="4" w:space="0" w:color="BFBFBF" w:themeColor="accent6"/>
          <w:insideH w:val="nil"/>
        </w:tcBorders>
        <w:shd w:val="clear" w:color="auto" w:fill="BFBFBF" w:themeFill="accent6"/>
      </w:tcPr>
    </w:tblStylePr>
    <w:tblStylePr w:type="lastRow">
      <w:rPr>
        <w:b/>
        <w:bCs/>
      </w:rPr>
      <w:tblPr/>
      <w:tcPr>
        <w:tcBorders>
          <w:top w:val="double" w:sz="4" w:space="0" w:color="D8D8D8" w:themeColor="accent6" w:themeTint="99"/>
        </w:tcBorders>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Lijsttabel5donker">
    <w:name w:val="List Table 5 Dark"/>
    <w:basedOn w:val="Standaardtabel"/>
    <w:uiPriority w:val="50"/>
    <w:rsid w:val="001F4C1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1F4C1F"/>
    <w:pPr>
      <w:spacing w:after="0" w:line="240" w:lineRule="auto"/>
    </w:pPr>
    <w:rPr>
      <w:color w:val="FFFFFF" w:themeColor="background1"/>
    </w:rPr>
    <w:tblPr>
      <w:tblStyleRowBandSize w:val="1"/>
      <w:tblStyleColBandSize w:val="1"/>
      <w:tblBorders>
        <w:top w:val="single" w:sz="24" w:space="0" w:color="C8007C" w:themeColor="accent1"/>
        <w:left w:val="single" w:sz="24" w:space="0" w:color="C8007C" w:themeColor="accent1"/>
        <w:bottom w:val="single" w:sz="24" w:space="0" w:color="C8007C" w:themeColor="accent1"/>
        <w:right w:val="single" w:sz="24" w:space="0" w:color="C8007C" w:themeColor="accent1"/>
      </w:tblBorders>
    </w:tblPr>
    <w:tcPr>
      <w:shd w:val="clear" w:color="auto" w:fill="C8007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1F4C1F"/>
    <w:pPr>
      <w:spacing w:after="0" w:line="240" w:lineRule="auto"/>
    </w:pPr>
    <w:rPr>
      <w:color w:val="FFFFFF" w:themeColor="background1"/>
    </w:rPr>
    <w:tblPr>
      <w:tblStyleRowBandSize w:val="1"/>
      <w:tblStyleColBandSize w:val="1"/>
      <w:tblBorders>
        <w:top w:val="single" w:sz="24" w:space="0" w:color="AAA08E" w:themeColor="accent2"/>
        <w:left w:val="single" w:sz="24" w:space="0" w:color="AAA08E" w:themeColor="accent2"/>
        <w:bottom w:val="single" w:sz="24" w:space="0" w:color="AAA08E" w:themeColor="accent2"/>
        <w:right w:val="single" w:sz="24" w:space="0" w:color="AAA08E" w:themeColor="accent2"/>
      </w:tblBorders>
    </w:tblPr>
    <w:tcPr>
      <w:shd w:val="clear" w:color="auto" w:fill="AAA08E"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1F4C1F"/>
    <w:pPr>
      <w:spacing w:after="0" w:line="240" w:lineRule="auto"/>
    </w:pPr>
    <w:rPr>
      <w:color w:val="FFFFFF" w:themeColor="background1"/>
    </w:rPr>
    <w:tblPr>
      <w:tblStyleRowBandSize w:val="1"/>
      <w:tblStyleColBandSize w:val="1"/>
      <w:tblBorders>
        <w:top w:val="single" w:sz="24" w:space="0" w:color="DFB118" w:themeColor="accent3"/>
        <w:left w:val="single" w:sz="24" w:space="0" w:color="DFB118" w:themeColor="accent3"/>
        <w:bottom w:val="single" w:sz="24" w:space="0" w:color="DFB118" w:themeColor="accent3"/>
        <w:right w:val="single" w:sz="24" w:space="0" w:color="DFB118" w:themeColor="accent3"/>
      </w:tblBorders>
    </w:tblPr>
    <w:tcPr>
      <w:shd w:val="clear" w:color="auto" w:fill="DFB11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1F4C1F"/>
    <w:pPr>
      <w:spacing w:after="0" w:line="240" w:lineRule="auto"/>
    </w:pPr>
    <w:rPr>
      <w:color w:val="FFFFFF" w:themeColor="background1"/>
    </w:rPr>
    <w:tblPr>
      <w:tblStyleRowBandSize w:val="1"/>
      <w:tblStyleColBandSize w:val="1"/>
      <w:tblBorders>
        <w:top w:val="single" w:sz="24" w:space="0" w:color="007879" w:themeColor="accent4"/>
        <w:left w:val="single" w:sz="24" w:space="0" w:color="007879" w:themeColor="accent4"/>
        <w:bottom w:val="single" w:sz="24" w:space="0" w:color="007879" w:themeColor="accent4"/>
        <w:right w:val="single" w:sz="24" w:space="0" w:color="007879" w:themeColor="accent4"/>
      </w:tblBorders>
    </w:tblPr>
    <w:tcPr>
      <w:shd w:val="clear" w:color="auto" w:fill="00787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1F4C1F"/>
    <w:pPr>
      <w:spacing w:after="0" w:line="240" w:lineRule="auto"/>
    </w:pPr>
    <w:rPr>
      <w:color w:val="FFFFFF" w:themeColor="background1"/>
    </w:rPr>
    <w:tblPr>
      <w:tblStyleRowBandSize w:val="1"/>
      <w:tblStyleColBandSize w:val="1"/>
      <w:tblBorders>
        <w:top w:val="single" w:sz="24" w:space="0" w:color="24608B" w:themeColor="accent5"/>
        <w:left w:val="single" w:sz="24" w:space="0" w:color="24608B" w:themeColor="accent5"/>
        <w:bottom w:val="single" w:sz="24" w:space="0" w:color="24608B" w:themeColor="accent5"/>
        <w:right w:val="single" w:sz="24" w:space="0" w:color="24608B" w:themeColor="accent5"/>
      </w:tblBorders>
    </w:tblPr>
    <w:tcPr>
      <w:shd w:val="clear" w:color="auto" w:fill="24608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1F4C1F"/>
    <w:pPr>
      <w:spacing w:after="0" w:line="240" w:lineRule="auto"/>
    </w:pPr>
    <w:rPr>
      <w:color w:val="FFFFFF" w:themeColor="background1"/>
    </w:rPr>
    <w:tblPr>
      <w:tblStyleRowBandSize w:val="1"/>
      <w:tblStyleColBandSize w:val="1"/>
      <w:tblBorders>
        <w:top w:val="single" w:sz="24" w:space="0" w:color="BFBFBF" w:themeColor="accent6"/>
        <w:left w:val="single" w:sz="24" w:space="0" w:color="BFBFBF" w:themeColor="accent6"/>
        <w:bottom w:val="single" w:sz="24" w:space="0" w:color="BFBFBF" w:themeColor="accent6"/>
        <w:right w:val="single" w:sz="24" w:space="0" w:color="BFBFBF" w:themeColor="accent6"/>
      </w:tblBorders>
    </w:tblPr>
    <w:tcPr>
      <w:shd w:val="clear" w:color="auto" w:fill="BFBFB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1F4C1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1F4C1F"/>
    <w:pPr>
      <w:spacing w:after="0" w:line="240" w:lineRule="auto"/>
    </w:pPr>
    <w:rPr>
      <w:color w:val="95005C" w:themeColor="accent1" w:themeShade="BF"/>
    </w:rPr>
    <w:tblPr>
      <w:tblStyleRowBandSize w:val="1"/>
      <w:tblStyleColBandSize w:val="1"/>
      <w:tblBorders>
        <w:top w:val="single" w:sz="4" w:space="0" w:color="C8007C" w:themeColor="accent1"/>
        <w:bottom w:val="single" w:sz="4" w:space="0" w:color="C8007C" w:themeColor="accent1"/>
      </w:tblBorders>
    </w:tblPr>
    <w:tblStylePr w:type="firstRow">
      <w:rPr>
        <w:b/>
        <w:bCs/>
      </w:rPr>
      <w:tblPr/>
      <w:tcPr>
        <w:tcBorders>
          <w:bottom w:val="single" w:sz="4" w:space="0" w:color="C8007C" w:themeColor="accent1"/>
        </w:tcBorders>
      </w:tcPr>
    </w:tblStylePr>
    <w:tblStylePr w:type="lastRow">
      <w:rPr>
        <w:b/>
        <w:bCs/>
      </w:rPr>
      <w:tblPr/>
      <w:tcPr>
        <w:tcBorders>
          <w:top w:val="double" w:sz="4" w:space="0" w:color="C8007C" w:themeColor="accent1"/>
        </w:tcBorders>
      </w:tc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Lijsttabel6kleurrijk-Accent2">
    <w:name w:val="List Table 6 Colorful Accent 2"/>
    <w:basedOn w:val="Standaardtabel"/>
    <w:uiPriority w:val="51"/>
    <w:rsid w:val="001F4C1F"/>
    <w:pPr>
      <w:spacing w:after="0" w:line="240" w:lineRule="auto"/>
    </w:pPr>
    <w:rPr>
      <w:color w:val="857964" w:themeColor="accent2" w:themeShade="BF"/>
    </w:rPr>
    <w:tblPr>
      <w:tblStyleRowBandSize w:val="1"/>
      <w:tblStyleColBandSize w:val="1"/>
      <w:tblBorders>
        <w:top w:val="single" w:sz="4" w:space="0" w:color="AAA08E" w:themeColor="accent2"/>
        <w:bottom w:val="single" w:sz="4" w:space="0" w:color="AAA08E" w:themeColor="accent2"/>
      </w:tblBorders>
    </w:tblPr>
    <w:tblStylePr w:type="firstRow">
      <w:rPr>
        <w:b/>
        <w:bCs/>
      </w:rPr>
      <w:tblPr/>
      <w:tcPr>
        <w:tcBorders>
          <w:bottom w:val="single" w:sz="4" w:space="0" w:color="AAA08E" w:themeColor="accent2"/>
        </w:tcBorders>
      </w:tcPr>
    </w:tblStylePr>
    <w:tblStylePr w:type="lastRow">
      <w:rPr>
        <w:b/>
        <w:bCs/>
      </w:rPr>
      <w:tblPr/>
      <w:tcPr>
        <w:tcBorders>
          <w:top w:val="double" w:sz="4" w:space="0" w:color="AAA08E" w:themeColor="accent2"/>
        </w:tcBorders>
      </w:tc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Lijsttabel6kleurrijk-Accent3">
    <w:name w:val="List Table 6 Colorful Accent 3"/>
    <w:basedOn w:val="Standaardtabel"/>
    <w:uiPriority w:val="51"/>
    <w:rsid w:val="001F4C1F"/>
    <w:pPr>
      <w:spacing w:after="0" w:line="240" w:lineRule="auto"/>
    </w:pPr>
    <w:rPr>
      <w:color w:val="A68412" w:themeColor="accent3" w:themeShade="BF"/>
    </w:rPr>
    <w:tblPr>
      <w:tblStyleRowBandSize w:val="1"/>
      <w:tblStyleColBandSize w:val="1"/>
      <w:tblBorders>
        <w:top w:val="single" w:sz="4" w:space="0" w:color="DFB118" w:themeColor="accent3"/>
        <w:bottom w:val="single" w:sz="4" w:space="0" w:color="DFB118" w:themeColor="accent3"/>
      </w:tblBorders>
    </w:tblPr>
    <w:tblStylePr w:type="firstRow">
      <w:rPr>
        <w:b/>
        <w:bCs/>
      </w:rPr>
      <w:tblPr/>
      <w:tcPr>
        <w:tcBorders>
          <w:bottom w:val="single" w:sz="4" w:space="0" w:color="DFB118" w:themeColor="accent3"/>
        </w:tcBorders>
      </w:tcPr>
    </w:tblStylePr>
    <w:tblStylePr w:type="lastRow">
      <w:rPr>
        <w:b/>
        <w:bCs/>
      </w:rPr>
      <w:tblPr/>
      <w:tcPr>
        <w:tcBorders>
          <w:top w:val="double" w:sz="4" w:space="0" w:color="DFB118" w:themeColor="accent3"/>
        </w:tcBorders>
      </w:tc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Lijsttabel6kleurrijk-Accent4">
    <w:name w:val="List Table 6 Colorful Accent 4"/>
    <w:basedOn w:val="Standaardtabel"/>
    <w:uiPriority w:val="51"/>
    <w:rsid w:val="001F4C1F"/>
    <w:pPr>
      <w:spacing w:after="0" w:line="240" w:lineRule="auto"/>
    </w:pPr>
    <w:rPr>
      <w:color w:val="00595A" w:themeColor="accent4" w:themeShade="BF"/>
    </w:rPr>
    <w:tblPr>
      <w:tblStyleRowBandSize w:val="1"/>
      <w:tblStyleColBandSize w:val="1"/>
      <w:tblBorders>
        <w:top w:val="single" w:sz="4" w:space="0" w:color="007879" w:themeColor="accent4"/>
        <w:bottom w:val="single" w:sz="4" w:space="0" w:color="007879" w:themeColor="accent4"/>
      </w:tblBorders>
    </w:tblPr>
    <w:tblStylePr w:type="firstRow">
      <w:rPr>
        <w:b/>
        <w:bCs/>
      </w:rPr>
      <w:tblPr/>
      <w:tcPr>
        <w:tcBorders>
          <w:bottom w:val="single" w:sz="4" w:space="0" w:color="007879" w:themeColor="accent4"/>
        </w:tcBorders>
      </w:tcPr>
    </w:tblStylePr>
    <w:tblStylePr w:type="lastRow">
      <w:rPr>
        <w:b/>
        <w:bCs/>
      </w:rPr>
      <w:tblPr/>
      <w:tcPr>
        <w:tcBorders>
          <w:top w:val="double" w:sz="4" w:space="0" w:color="007879" w:themeColor="accent4"/>
        </w:tcBorders>
      </w:tc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Lijsttabel6kleurrijk-Accent5">
    <w:name w:val="List Table 6 Colorful Accent 5"/>
    <w:basedOn w:val="Standaardtabel"/>
    <w:uiPriority w:val="51"/>
    <w:rsid w:val="001F4C1F"/>
    <w:pPr>
      <w:spacing w:after="0" w:line="240" w:lineRule="auto"/>
    </w:pPr>
    <w:rPr>
      <w:color w:val="1B4768" w:themeColor="accent5" w:themeShade="BF"/>
    </w:rPr>
    <w:tblPr>
      <w:tblStyleRowBandSize w:val="1"/>
      <w:tblStyleColBandSize w:val="1"/>
      <w:tblBorders>
        <w:top w:val="single" w:sz="4" w:space="0" w:color="24608B" w:themeColor="accent5"/>
        <w:bottom w:val="single" w:sz="4" w:space="0" w:color="24608B" w:themeColor="accent5"/>
      </w:tblBorders>
    </w:tblPr>
    <w:tblStylePr w:type="firstRow">
      <w:rPr>
        <w:b/>
        <w:bCs/>
      </w:rPr>
      <w:tblPr/>
      <w:tcPr>
        <w:tcBorders>
          <w:bottom w:val="single" w:sz="4" w:space="0" w:color="24608B" w:themeColor="accent5"/>
        </w:tcBorders>
      </w:tcPr>
    </w:tblStylePr>
    <w:tblStylePr w:type="lastRow">
      <w:rPr>
        <w:b/>
        <w:bCs/>
      </w:rPr>
      <w:tblPr/>
      <w:tcPr>
        <w:tcBorders>
          <w:top w:val="double" w:sz="4" w:space="0" w:color="24608B" w:themeColor="accent5"/>
        </w:tcBorders>
      </w:tc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Lijsttabel6kleurrijk-Accent6">
    <w:name w:val="List Table 6 Colorful Accent 6"/>
    <w:basedOn w:val="Standaardtabel"/>
    <w:uiPriority w:val="51"/>
    <w:rsid w:val="001F4C1F"/>
    <w:pPr>
      <w:spacing w:after="0" w:line="240" w:lineRule="auto"/>
    </w:pPr>
    <w:rPr>
      <w:color w:val="8F8F8F" w:themeColor="accent6" w:themeShade="BF"/>
    </w:rPr>
    <w:tblPr>
      <w:tblStyleRowBandSize w:val="1"/>
      <w:tblStyleColBandSize w:val="1"/>
      <w:tblBorders>
        <w:top w:val="single" w:sz="4" w:space="0" w:color="BFBFBF" w:themeColor="accent6"/>
        <w:bottom w:val="single" w:sz="4" w:space="0" w:color="BFBFBF" w:themeColor="accent6"/>
      </w:tblBorders>
    </w:tblPr>
    <w:tblStylePr w:type="firstRow">
      <w:rPr>
        <w:b/>
        <w:bCs/>
      </w:rPr>
      <w:tblPr/>
      <w:tcPr>
        <w:tcBorders>
          <w:bottom w:val="single" w:sz="4" w:space="0" w:color="BFBFBF" w:themeColor="accent6"/>
        </w:tcBorders>
      </w:tcPr>
    </w:tblStylePr>
    <w:tblStylePr w:type="lastRow">
      <w:rPr>
        <w:b/>
        <w:bCs/>
      </w:rPr>
      <w:tblPr/>
      <w:tcPr>
        <w:tcBorders>
          <w:top w:val="double" w:sz="4" w:space="0" w:color="BFBFBF" w:themeColor="accent6"/>
        </w:tcBorders>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Lijsttabel7kleurrijk">
    <w:name w:val="List Table 7 Colorful"/>
    <w:basedOn w:val="Standaardtabel"/>
    <w:uiPriority w:val="52"/>
    <w:rsid w:val="001F4C1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1F4C1F"/>
    <w:pPr>
      <w:spacing w:after="0" w:line="240" w:lineRule="auto"/>
    </w:pPr>
    <w:rPr>
      <w:color w:val="95005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007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007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007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007C" w:themeColor="accent1"/>
        </w:tcBorders>
        <w:shd w:val="clear" w:color="auto" w:fill="FFFFFF" w:themeFill="background1"/>
      </w:tcPr>
    </w:tblStylePr>
    <w:tblStylePr w:type="band1Vert">
      <w:tblPr/>
      <w:tcPr>
        <w:shd w:val="clear" w:color="auto" w:fill="FFC1E7" w:themeFill="accent1" w:themeFillTint="33"/>
      </w:tcPr>
    </w:tblStylePr>
    <w:tblStylePr w:type="band1Horz">
      <w:tblPr/>
      <w:tcPr>
        <w:shd w:val="clear" w:color="auto" w:fill="FFC1E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1F4C1F"/>
    <w:pPr>
      <w:spacing w:after="0" w:line="240" w:lineRule="auto"/>
    </w:pPr>
    <w:rPr>
      <w:color w:val="85796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A08E"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A08E"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A08E"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A08E" w:themeColor="accent2"/>
        </w:tcBorders>
        <w:shd w:val="clear" w:color="auto" w:fill="FFFFFF" w:themeFill="background1"/>
      </w:tcPr>
    </w:tblStylePr>
    <w:tblStylePr w:type="band1Vert">
      <w:tblPr/>
      <w:tcPr>
        <w:shd w:val="clear" w:color="auto" w:fill="EEEBE8" w:themeFill="accent2" w:themeFillTint="33"/>
      </w:tcPr>
    </w:tblStylePr>
    <w:tblStylePr w:type="band1Horz">
      <w:tblPr/>
      <w:tcPr>
        <w:shd w:val="clear" w:color="auto" w:fill="EEEBE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1F4C1F"/>
    <w:pPr>
      <w:spacing w:after="0" w:line="240" w:lineRule="auto"/>
    </w:pPr>
    <w:rPr>
      <w:color w:val="A6841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FB11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FB11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FB11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FB118" w:themeColor="accent3"/>
        </w:tcBorders>
        <w:shd w:val="clear" w:color="auto" w:fill="FFFFFF" w:themeFill="background1"/>
      </w:tcPr>
    </w:tblStylePr>
    <w:tblStylePr w:type="band1Vert">
      <w:tblPr/>
      <w:tcPr>
        <w:shd w:val="clear" w:color="auto" w:fill="FAF0CF" w:themeFill="accent3" w:themeFillTint="33"/>
      </w:tcPr>
    </w:tblStylePr>
    <w:tblStylePr w:type="band1Horz">
      <w:tblPr/>
      <w:tcPr>
        <w:shd w:val="clear" w:color="auto" w:fill="FAF0C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1F4C1F"/>
    <w:pPr>
      <w:spacing w:after="0" w:line="240" w:lineRule="auto"/>
    </w:pPr>
    <w:rPr>
      <w:color w:val="00595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87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87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87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879" w:themeColor="accent4"/>
        </w:tcBorders>
        <w:shd w:val="clear" w:color="auto" w:fill="FFFFFF" w:themeFill="background1"/>
      </w:tcPr>
    </w:tblStylePr>
    <w:tblStylePr w:type="band1Vert">
      <w:tblPr/>
      <w:tcPr>
        <w:shd w:val="clear" w:color="auto" w:fill="B1FEFF" w:themeFill="accent4" w:themeFillTint="33"/>
      </w:tcPr>
    </w:tblStylePr>
    <w:tblStylePr w:type="band1Horz">
      <w:tblPr/>
      <w:tcPr>
        <w:shd w:val="clear" w:color="auto" w:fill="B1FE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1F4C1F"/>
    <w:pPr>
      <w:spacing w:after="0" w:line="240" w:lineRule="auto"/>
    </w:pPr>
    <w:rPr>
      <w:color w:val="1B476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4608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4608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4608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4608B" w:themeColor="accent5"/>
        </w:tcBorders>
        <w:shd w:val="clear" w:color="auto" w:fill="FFFFFF" w:themeFill="background1"/>
      </w:tcPr>
    </w:tblStylePr>
    <w:tblStylePr w:type="band1Vert">
      <w:tblPr/>
      <w:tcPr>
        <w:shd w:val="clear" w:color="auto" w:fill="C9E0F1" w:themeFill="accent5" w:themeFillTint="33"/>
      </w:tcPr>
    </w:tblStylePr>
    <w:tblStylePr w:type="band1Horz">
      <w:tblPr/>
      <w:tcPr>
        <w:shd w:val="clear" w:color="auto" w:fill="C9E0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1F4C1F"/>
    <w:pPr>
      <w:spacing w:after="0" w:line="240" w:lineRule="auto"/>
    </w:pPr>
    <w:rPr>
      <w:color w:val="8F8F8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BFB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BFB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BFB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BFBF" w:themeColor="accent6"/>
        </w:tcBorders>
        <w:shd w:val="clear" w:color="auto" w:fill="FFFFFF" w:themeFill="background1"/>
      </w:tcPr>
    </w:tblStylePr>
    <w:tblStylePr w:type="band1Vert">
      <w:tblPr/>
      <w:tcPr>
        <w:shd w:val="clear" w:color="auto" w:fill="F2F2F2" w:themeFill="accent6" w:themeFillTint="33"/>
      </w:tcPr>
    </w:tblStylePr>
    <w:tblStylePr w:type="band1Horz">
      <w:tblPr/>
      <w:tcPr>
        <w:shd w:val="clear" w:color="auto" w:fill="F2F2F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jstvoortzetting">
    <w:name w:val="List Continue"/>
    <w:basedOn w:val="Standaard"/>
    <w:uiPriority w:val="99"/>
    <w:semiHidden/>
    <w:unhideWhenUsed/>
    <w:rsid w:val="001F4C1F"/>
    <w:pPr>
      <w:spacing w:after="120"/>
      <w:ind w:left="283"/>
      <w:contextualSpacing/>
    </w:pPr>
  </w:style>
  <w:style w:type="paragraph" w:styleId="Lijstvoortzetting2">
    <w:name w:val="List Continue 2"/>
    <w:basedOn w:val="Standaard"/>
    <w:uiPriority w:val="99"/>
    <w:semiHidden/>
    <w:unhideWhenUsed/>
    <w:rsid w:val="001F4C1F"/>
    <w:pPr>
      <w:spacing w:after="120"/>
      <w:ind w:left="566"/>
      <w:contextualSpacing/>
    </w:pPr>
  </w:style>
  <w:style w:type="paragraph" w:styleId="Lijstvoortzetting3">
    <w:name w:val="List Continue 3"/>
    <w:basedOn w:val="Standaard"/>
    <w:uiPriority w:val="99"/>
    <w:semiHidden/>
    <w:unhideWhenUsed/>
    <w:rsid w:val="001F4C1F"/>
    <w:pPr>
      <w:spacing w:after="120"/>
      <w:ind w:left="849"/>
      <w:contextualSpacing/>
    </w:pPr>
  </w:style>
  <w:style w:type="paragraph" w:styleId="Lijstvoortzetting4">
    <w:name w:val="List Continue 4"/>
    <w:basedOn w:val="Standaard"/>
    <w:uiPriority w:val="99"/>
    <w:semiHidden/>
    <w:unhideWhenUsed/>
    <w:rsid w:val="001F4C1F"/>
    <w:pPr>
      <w:spacing w:after="120"/>
      <w:ind w:left="1132"/>
      <w:contextualSpacing/>
    </w:pPr>
  </w:style>
  <w:style w:type="paragraph" w:styleId="Lijstvoortzetting5">
    <w:name w:val="List Continue 5"/>
    <w:basedOn w:val="Standaard"/>
    <w:uiPriority w:val="99"/>
    <w:semiHidden/>
    <w:unhideWhenUsed/>
    <w:rsid w:val="001F4C1F"/>
    <w:pPr>
      <w:spacing w:after="120"/>
      <w:ind w:left="1415"/>
      <w:contextualSpacing/>
    </w:pPr>
  </w:style>
  <w:style w:type="paragraph" w:styleId="Macrotekst">
    <w:name w:val="macro"/>
    <w:link w:val="MacrotekstChar"/>
    <w:uiPriority w:val="99"/>
    <w:semiHidden/>
    <w:unhideWhenUsed/>
    <w:rsid w:val="001F4C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kstChar">
    <w:name w:val="Macrotekst Char"/>
    <w:basedOn w:val="Standaardalinea-lettertype"/>
    <w:link w:val="Macrotekst"/>
    <w:uiPriority w:val="99"/>
    <w:semiHidden/>
    <w:rsid w:val="001F4C1F"/>
    <w:rPr>
      <w:rFonts w:ascii="Consolas" w:hAnsi="Consolas"/>
      <w:sz w:val="20"/>
      <w:szCs w:val="20"/>
    </w:rPr>
  </w:style>
  <w:style w:type="character" w:styleId="Nadruk">
    <w:name w:val="Emphasis"/>
    <w:basedOn w:val="Standaardalinea-lettertype"/>
    <w:uiPriority w:val="20"/>
    <w:rsid w:val="001F4C1F"/>
    <w:rPr>
      <w:i/>
      <w:iCs/>
    </w:rPr>
  </w:style>
  <w:style w:type="paragraph" w:styleId="Normaalweb">
    <w:name w:val="Normal (Web)"/>
    <w:basedOn w:val="Standaard"/>
    <w:uiPriority w:val="99"/>
    <w:semiHidden/>
    <w:unhideWhenUsed/>
    <w:rsid w:val="001F4C1F"/>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1F4C1F"/>
    <w:pPr>
      <w:spacing w:line="240" w:lineRule="auto"/>
    </w:pPr>
  </w:style>
  <w:style w:type="character" w:customStyle="1" w:styleId="NotitiekopChar">
    <w:name w:val="Notitiekop Char"/>
    <w:basedOn w:val="Standaardalinea-lettertype"/>
    <w:link w:val="Notitiekop"/>
    <w:uiPriority w:val="99"/>
    <w:semiHidden/>
    <w:rsid w:val="001F4C1F"/>
    <w:rPr>
      <w:rFonts w:ascii="Trade Gothic LT Std" w:hAnsi="Trade Gothic LT Std"/>
      <w:sz w:val="21"/>
    </w:rPr>
  </w:style>
  <w:style w:type="paragraph" w:styleId="Ondertitel">
    <w:name w:val="Subtitle"/>
    <w:basedOn w:val="Standaard"/>
    <w:next w:val="Standaard"/>
    <w:link w:val="OndertitelChar"/>
    <w:uiPriority w:val="11"/>
    <w:rsid w:val="001F4C1F"/>
    <w:pPr>
      <w:numPr>
        <w:ilvl w:val="1"/>
      </w:numPr>
    </w:pPr>
    <w:rPr>
      <w:rFonts w:eastAsiaTheme="minorEastAsia"/>
      <w:color w:val="5A5A5A" w:themeColor="text1" w:themeTint="A5"/>
      <w:spacing w:val="15"/>
      <w:sz w:val="22"/>
    </w:rPr>
  </w:style>
  <w:style w:type="character" w:customStyle="1" w:styleId="OndertitelChar">
    <w:name w:val="Ondertitel Char"/>
    <w:basedOn w:val="Standaardalinea-lettertype"/>
    <w:link w:val="Ondertitel"/>
    <w:uiPriority w:val="11"/>
    <w:rsid w:val="001F4C1F"/>
    <w:rPr>
      <w:rFonts w:eastAsiaTheme="minorEastAsia"/>
      <w:color w:val="5A5A5A" w:themeColor="text1" w:themeTint="A5"/>
      <w:spacing w:val="15"/>
    </w:rPr>
  </w:style>
  <w:style w:type="paragraph" w:styleId="Tekstopmerking">
    <w:name w:val="annotation text"/>
    <w:basedOn w:val="Standaard"/>
    <w:link w:val="TekstopmerkingChar"/>
    <w:uiPriority w:val="99"/>
    <w:unhideWhenUsed/>
    <w:rsid w:val="001F4C1F"/>
    <w:pPr>
      <w:spacing w:line="240" w:lineRule="auto"/>
    </w:pPr>
    <w:rPr>
      <w:sz w:val="20"/>
      <w:szCs w:val="20"/>
    </w:rPr>
  </w:style>
  <w:style w:type="character" w:customStyle="1" w:styleId="TekstopmerkingChar">
    <w:name w:val="Tekst opmerking Char"/>
    <w:basedOn w:val="Standaardalinea-lettertype"/>
    <w:link w:val="Tekstopmerking"/>
    <w:uiPriority w:val="99"/>
    <w:rsid w:val="001F4C1F"/>
    <w:rPr>
      <w:rFonts w:ascii="Trade Gothic LT Std" w:hAnsi="Trade Gothic LT Std"/>
      <w:sz w:val="20"/>
      <w:szCs w:val="20"/>
    </w:rPr>
  </w:style>
  <w:style w:type="paragraph" w:styleId="Onderwerpvanopmerking">
    <w:name w:val="annotation subject"/>
    <w:basedOn w:val="Tekstopmerking"/>
    <w:next w:val="Tekstopmerking"/>
    <w:link w:val="OnderwerpvanopmerkingChar"/>
    <w:uiPriority w:val="99"/>
    <w:semiHidden/>
    <w:unhideWhenUsed/>
    <w:rsid w:val="001F4C1F"/>
    <w:rPr>
      <w:b/>
      <w:bCs/>
    </w:rPr>
  </w:style>
  <w:style w:type="character" w:customStyle="1" w:styleId="OnderwerpvanopmerkingChar">
    <w:name w:val="Onderwerp van opmerking Char"/>
    <w:basedOn w:val="TekstopmerkingChar"/>
    <w:link w:val="Onderwerpvanopmerking"/>
    <w:uiPriority w:val="99"/>
    <w:semiHidden/>
    <w:rsid w:val="001F4C1F"/>
    <w:rPr>
      <w:rFonts w:ascii="Trade Gothic LT Std" w:hAnsi="Trade Gothic LT Std"/>
      <w:b/>
      <w:bCs/>
      <w:sz w:val="20"/>
      <w:szCs w:val="20"/>
    </w:rPr>
  </w:style>
  <w:style w:type="character" w:styleId="Onopgelostemelding">
    <w:name w:val="Unresolved Mention"/>
    <w:basedOn w:val="Standaardalinea-lettertype"/>
    <w:uiPriority w:val="99"/>
    <w:unhideWhenUsed/>
    <w:rsid w:val="001F4C1F"/>
    <w:rPr>
      <w:color w:val="605E5C"/>
      <w:shd w:val="clear" w:color="auto" w:fill="E1DFDD"/>
    </w:rPr>
  </w:style>
  <w:style w:type="table" w:styleId="Onopgemaaktetabel1">
    <w:name w:val="Plain Table 1"/>
    <w:basedOn w:val="Standaardtabel"/>
    <w:uiPriority w:val="41"/>
    <w:rsid w:val="001F4C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1F4C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1F4C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1F4C1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1F4C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aginanummer">
    <w:name w:val="page number"/>
    <w:basedOn w:val="Standaardalinea-lettertype"/>
    <w:uiPriority w:val="99"/>
    <w:semiHidden/>
    <w:unhideWhenUsed/>
    <w:rsid w:val="001F4C1F"/>
  </w:style>
  <w:style w:type="paragraph" w:styleId="Plattetekst">
    <w:name w:val="Body Text"/>
    <w:basedOn w:val="Standaard"/>
    <w:link w:val="PlattetekstChar"/>
    <w:uiPriority w:val="99"/>
    <w:semiHidden/>
    <w:unhideWhenUsed/>
    <w:rsid w:val="001F4C1F"/>
    <w:pPr>
      <w:spacing w:after="120"/>
    </w:pPr>
  </w:style>
  <w:style w:type="character" w:customStyle="1" w:styleId="PlattetekstChar">
    <w:name w:val="Platte tekst Char"/>
    <w:basedOn w:val="Standaardalinea-lettertype"/>
    <w:link w:val="Plattetekst"/>
    <w:uiPriority w:val="99"/>
    <w:semiHidden/>
    <w:rsid w:val="001F4C1F"/>
    <w:rPr>
      <w:rFonts w:ascii="Trade Gothic LT Std" w:hAnsi="Trade Gothic LT Std"/>
      <w:sz w:val="21"/>
    </w:rPr>
  </w:style>
  <w:style w:type="paragraph" w:styleId="Plattetekst2">
    <w:name w:val="Body Text 2"/>
    <w:basedOn w:val="Standaard"/>
    <w:link w:val="Plattetekst2Char"/>
    <w:uiPriority w:val="99"/>
    <w:semiHidden/>
    <w:unhideWhenUsed/>
    <w:rsid w:val="001F4C1F"/>
    <w:pPr>
      <w:spacing w:after="120" w:line="480" w:lineRule="auto"/>
    </w:pPr>
  </w:style>
  <w:style w:type="character" w:customStyle="1" w:styleId="Plattetekst2Char">
    <w:name w:val="Platte tekst 2 Char"/>
    <w:basedOn w:val="Standaardalinea-lettertype"/>
    <w:link w:val="Plattetekst2"/>
    <w:uiPriority w:val="99"/>
    <w:semiHidden/>
    <w:rsid w:val="001F4C1F"/>
    <w:rPr>
      <w:rFonts w:ascii="Trade Gothic LT Std" w:hAnsi="Trade Gothic LT Std"/>
      <w:sz w:val="21"/>
    </w:rPr>
  </w:style>
  <w:style w:type="paragraph" w:styleId="Plattetekst3">
    <w:name w:val="Body Text 3"/>
    <w:basedOn w:val="Standaard"/>
    <w:link w:val="Plattetekst3Char"/>
    <w:uiPriority w:val="99"/>
    <w:semiHidden/>
    <w:unhideWhenUsed/>
    <w:rsid w:val="001F4C1F"/>
    <w:pPr>
      <w:spacing w:after="120"/>
    </w:pPr>
    <w:rPr>
      <w:sz w:val="16"/>
      <w:szCs w:val="16"/>
    </w:rPr>
  </w:style>
  <w:style w:type="character" w:customStyle="1" w:styleId="Plattetekst3Char">
    <w:name w:val="Platte tekst 3 Char"/>
    <w:basedOn w:val="Standaardalinea-lettertype"/>
    <w:link w:val="Plattetekst3"/>
    <w:uiPriority w:val="99"/>
    <w:semiHidden/>
    <w:rsid w:val="001F4C1F"/>
    <w:rPr>
      <w:rFonts w:ascii="Trade Gothic LT Std" w:hAnsi="Trade Gothic LT Std"/>
      <w:sz w:val="16"/>
      <w:szCs w:val="16"/>
    </w:rPr>
  </w:style>
  <w:style w:type="paragraph" w:styleId="Platteteksteersteinspringing">
    <w:name w:val="Body Text First Indent"/>
    <w:basedOn w:val="Plattetekst"/>
    <w:link w:val="PlatteteksteersteinspringingChar"/>
    <w:uiPriority w:val="99"/>
    <w:semiHidden/>
    <w:unhideWhenUsed/>
    <w:rsid w:val="001F4C1F"/>
    <w:pPr>
      <w:spacing w:after="160"/>
      <w:ind w:firstLine="360"/>
    </w:pPr>
  </w:style>
  <w:style w:type="character" w:customStyle="1" w:styleId="PlatteteksteersteinspringingChar">
    <w:name w:val="Platte tekst eerste inspringing Char"/>
    <w:basedOn w:val="PlattetekstChar"/>
    <w:link w:val="Platteteksteersteinspringing"/>
    <w:uiPriority w:val="99"/>
    <w:semiHidden/>
    <w:rsid w:val="001F4C1F"/>
    <w:rPr>
      <w:rFonts w:ascii="Trade Gothic LT Std" w:hAnsi="Trade Gothic LT Std"/>
      <w:sz w:val="21"/>
    </w:rPr>
  </w:style>
  <w:style w:type="paragraph" w:styleId="Plattetekstinspringen">
    <w:name w:val="Body Text Indent"/>
    <w:basedOn w:val="Standaard"/>
    <w:link w:val="PlattetekstinspringenChar"/>
    <w:uiPriority w:val="99"/>
    <w:semiHidden/>
    <w:unhideWhenUsed/>
    <w:rsid w:val="001F4C1F"/>
    <w:pPr>
      <w:spacing w:after="120"/>
      <w:ind w:left="283"/>
    </w:pPr>
  </w:style>
  <w:style w:type="character" w:customStyle="1" w:styleId="PlattetekstinspringenChar">
    <w:name w:val="Platte tekst inspringen Char"/>
    <w:basedOn w:val="Standaardalinea-lettertype"/>
    <w:link w:val="Plattetekstinspringen"/>
    <w:uiPriority w:val="99"/>
    <w:semiHidden/>
    <w:rsid w:val="001F4C1F"/>
    <w:rPr>
      <w:rFonts w:ascii="Trade Gothic LT Std" w:hAnsi="Trade Gothic LT Std"/>
      <w:sz w:val="21"/>
    </w:rPr>
  </w:style>
  <w:style w:type="paragraph" w:styleId="Platteteksteersteinspringing2">
    <w:name w:val="Body Text First Indent 2"/>
    <w:basedOn w:val="Plattetekstinspringen"/>
    <w:link w:val="Platteteksteersteinspringing2Char"/>
    <w:uiPriority w:val="99"/>
    <w:semiHidden/>
    <w:unhideWhenUsed/>
    <w:rsid w:val="001F4C1F"/>
    <w:pPr>
      <w:spacing w:after="16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1F4C1F"/>
    <w:rPr>
      <w:rFonts w:ascii="Trade Gothic LT Std" w:hAnsi="Trade Gothic LT Std"/>
      <w:sz w:val="21"/>
    </w:rPr>
  </w:style>
  <w:style w:type="paragraph" w:styleId="Plattetekstinspringen2">
    <w:name w:val="Body Text Indent 2"/>
    <w:basedOn w:val="Standaard"/>
    <w:link w:val="Plattetekstinspringen2Char"/>
    <w:uiPriority w:val="99"/>
    <w:semiHidden/>
    <w:unhideWhenUsed/>
    <w:rsid w:val="001F4C1F"/>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1F4C1F"/>
    <w:rPr>
      <w:rFonts w:ascii="Trade Gothic LT Std" w:hAnsi="Trade Gothic LT Std"/>
      <w:sz w:val="21"/>
    </w:rPr>
  </w:style>
  <w:style w:type="paragraph" w:styleId="Plattetekstinspringen3">
    <w:name w:val="Body Text Indent 3"/>
    <w:basedOn w:val="Standaard"/>
    <w:link w:val="Plattetekstinspringen3Char"/>
    <w:uiPriority w:val="99"/>
    <w:semiHidden/>
    <w:unhideWhenUsed/>
    <w:rsid w:val="001F4C1F"/>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1F4C1F"/>
    <w:rPr>
      <w:rFonts w:ascii="Trade Gothic LT Std" w:hAnsi="Trade Gothic LT Std"/>
      <w:sz w:val="16"/>
      <w:szCs w:val="16"/>
    </w:rPr>
  </w:style>
  <w:style w:type="table" w:styleId="Professioneletabel">
    <w:name w:val="Table Professional"/>
    <w:basedOn w:val="Standaardtabel"/>
    <w:uiPriority w:val="99"/>
    <w:semiHidden/>
    <w:unhideWhenUsed/>
    <w:rsid w:val="001F4C1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Rastertabel1licht">
    <w:name w:val="Grid Table 1 Light"/>
    <w:basedOn w:val="Standaardtabel"/>
    <w:uiPriority w:val="46"/>
    <w:rsid w:val="001F4C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1F4C1F"/>
    <w:pPr>
      <w:spacing w:after="0" w:line="240" w:lineRule="auto"/>
    </w:pPr>
    <w:tblPr>
      <w:tblStyleRowBandSize w:val="1"/>
      <w:tblStyleColBandSize w:val="1"/>
      <w:tblBorders>
        <w:top w:val="single" w:sz="4" w:space="0" w:color="FF83CF" w:themeColor="accent1" w:themeTint="66"/>
        <w:left w:val="single" w:sz="4" w:space="0" w:color="FF83CF" w:themeColor="accent1" w:themeTint="66"/>
        <w:bottom w:val="single" w:sz="4" w:space="0" w:color="FF83CF" w:themeColor="accent1" w:themeTint="66"/>
        <w:right w:val="single" w:sz="4" w:space="0" w:color="FF83CF" w:themeColor="accent1" w:themeTint="66"/>
        <w:insideH w:val="single" w:sz="4" w:space="0" w:color="FF83CF" w:themeColor="accent1" w:themeTint="66"/>
        <w:insideV w:val="single" w:sz="4" w:space="0" w:color="FF83CF" w:themeColor="accent1" w:themeTint="66"/>
      </w:tblBorders>
    </w:tblPr>
    <w:tblStylePr w:type="firstRow">
      <w:rPr>
        <w:b/>
        <w:bCs/>
      </w:rPr>
      <w:tblPr/>
      <w:tcPr>
        <w:tcBorders>
          <w:bottom w:val="single" w:sz="12" w:space="0" w:color="FF45B8" w:themeColor="accent1" w:themeTint="99"/>
        </w:tcBorders>
      </w:tcPr>
    </w:tblStylePr>
    <w:tblStylePr w:type="lastRow">
      <w:rPr>
        <w:b/>
        <w:bCs/>
      </w:rPr>
      <w:tblPr/>
      <w:tcPr>
        <w:tcBorders>
          <w:top w:val="double" w:sz="2" w:space="0" w:color="FF45B8"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1F4C1F"/>
    <w:pPr>
      <w:spacing w:after="0" w:line="240" w:lineRule="auto"/>
    </w:pPr>
    <w:tblPr>
      <w:tblStyleRowBandSize w:val="1"/>
      <w:tblStyleColBandSize w:val="1"/>
      <w:tblBorders>
        <w:top w:val="single" w:sz="4" w:space="0" w:color="DDD8D1" w:themeColor="accent2" w:themeTint="66"/>
        <w:left w:val="single" w:sz="4" w:space="0" w:color="DDD8D1" w:themeColor="accent2" w:themeTint="66"/>
        <w:bottom w:val="single" w:sz="4" w:space="0" w:color="DDD8D1" w:themeColor="accent2" w:themeTint="66"/>
        <w:right w:val="single" w:sz="4" w:space="0" w:color="DDD8D1" w:themeColor="accent2" w:themeTint="66"/>
        <w:insideH w:val="single" w:sz="4" w:space="0" w:color="DDD8D1" w:themeColor="accent2" w:themeTint="66"/>
        <w:insideV w:val="single" w:sz="4" w:space="0" w:color="DDD8D1" w:themeColor="accent2" w:themeTint="66"/>
      </w:tblBorders>
    </w:tblPr>
    <w:tblStylePr w:type="firstRow">
      <w:rPr>
        <w:b/>
        <w:bCs/>
      </w:rPr>
      <w:tblPr/>
      <w:tcPr>
        <w:tcBorders>
          <w:bottom w:val="single" w:sz="12" w:space="0" w:color="CCC5BB" w:themeColor="accent2" w:themeTint="99"/>
        </w:tcBorders>
      </w:tcPr>
    </w:tblStylePr>
    <w:tblStylePr w:type="lastRow">
      <w:rPr>
        <w:b/>
        <w:bCs/>
      </w:rPr>
      <w:tblPr/>
      <w:tcPr>
        <w:tcBorders>
          <w:top w:val="double" w:sz="2" w:space="0" w:color="CCC5BB"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1F4C1F"/>
    <w:pPr>
      <w:spacing w:after="0" w:line="240" w:lineRule="auto"/>
    </w:pPr>
    <w:tblPr>
      <w:tblStyleRowBandSize w:val="1"/>
      <w:tblStyleColBandSize w:val="1"/>
      <w:tblBorders>
        <w:top w:val="single" w:sz="4" w:space="0" w:color="F4E19F" w:themeColor="accent3" w:themeTint="66"/>
        <w:left w:val="single" w:sz="4" w:space="0" w:color="F4E19F" w:themeColor="accent3" w:themeTint="66"/>
        <w:bottom w:val="single" w:sz="4" w:space="0" w:color="F4E19F" w:themeColor="accent3" w:themeTint="66"/>
        <w:right w:val="single" w:sz="4" w:space="0" w:color="F4E19F" w:themeColor="accent3" w:themeTint="66"/>
        <w:insideH w:val="single" w:sz="4" w:space="0" w:color="F4E19F" w:themeColor="accent3" w:themeTint="66"/>
        <w:insideV w:val="single" w:sz="4" w:space="0" w:color="F4E19F" w:themeColor="accent3" w:themeTint="66"/>
      </w:tblBorders>
    </w:tblPr>
    <w:tblStylePr w:type="firstRow">
      <w:rPr>
        <w:b/>
        <w:bCs/>
      </w:rPr>
      <w:tblPr/>
      <w:tcPr>
        <w:tcBorders>
          <w:bottom w:val="single" w:sz="12" w:space="0" w:color="EFD270" w:themeColor="accent3" w:themeTint="99"/>
        </w:tcBorders>
      </w:tcPr>
    </w:tblStylePr>
    <w:tblStylePr w:type="lastRow">
      <w:rPr>
        <w:b/>
        <w:bCs/>
      </w:rPr>
      <w:tblPr/>
      <w:tcPr>
        <w:tcBorders>
          <w:top w:val="double" w:sz="2" w:space="0" w:color="EFD270"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1F4C1F"/>
    <w:pPr>
      <w:spacing w:after="0" w:line="240" w:lineRule="auto"/>
    </w:pPr>
    <w:tblPr>
      <w:tblStyleRowBandSize w:val="1"/>
      <w:tblStyleColBandSize w:val="1"/>
      <w:tblBorders>
        <w:top w:val="single" w:sz="4" w:space="0" w:color="63FDFF" w:themeColor="accent4" w:themeTint="66"/>
        <w:left w:val="single" w:sz="4" w:space="0" w:color="63FDFF" w:themeColor="accent4" w:themeTint="66"/>
        <w:bottom w:val="single" w:sz="4" w:space="0" w:color="63FDFF" w:themeColor="accent4" w:themeTint="66"/>
        <w:right w:val="single" w:sz="4" w:space="0" w:color="63FDFF" w:themeColor="accent4" w:themeTint="66"/>
        <w:insideH w:val="single" w:sz="4" w:space="0" w:color="63FDFF" w:themeColor="accent4" w:themeTint="66"/>
        <w:insideV w:val="single" w:sz="4" w:space="0" w:color="63FDFF" w:themeColor="accent4" w:themeTint="66"/>
      </w:tblBorders>
    </w:tblPr>
    <w:tblStylePr w:type="firstRow">
      <w:rPr>
        <w:b/>
        <w:bCs/>
      </w:rPr>
      <w:tblPr/>
      <w:tcPr>
        <w:tcBorders>
          <w:bottom w:val="single" w:sz="12" w:space="0" w:color="15FCFF" w:themeColor="accent4" w:themeTint="99"/>
        </w:tcBorders>
      </w:tcPr>
    </w:tblStylePr>
    <w:tblStylePr w:type="lastRow">
      <w:rPr>
        <w:b/>
        <w:bCs/>
      </w:rPr>
      <w:tblPr/>
      <w:tcPr>
        <w:tcBorders>
          <w:top w:val="double" w:sz="2" w:space="0" w:color="15FCFF"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1F4C1F"/>
    <w:pPr>
      <w:spacing w:after="0" w:line="240" w:lineRule="auto"/>
    </w:pPr>
    <w:tblPr>
      <w:tblStyleRowBandSize w:val="1"/>
      <w:tblStyleColBandSize w:val="1"/>
      <w:tblBorders>
        <w:top w:val="single" w:sz="4" w:space="0" w:color="94C2E3" w:themeColor="accent5" w:themeTint="66"/>
        <w:left w:val="single" w:sz="4" w:space="0" w:color="94C2E3" w:themeColor="accent5" w:themeTint="66"/>
        <w:bottom w:val="single" w:sz="4" w:space="0" w:color="94C2E3" w:themeColor="accent5" w:themeTint="66"/>
        <w:right w:val="single" w:sz="4" w:space="0" w:color="94C2E3" w:themeColor="accent5" w:themeTint="66"/>
        <w:insideH w:val="single" w:sz="4" w:space="0" w:color="94C2E3" w:themeColor="accent5" w:themeTint="66"/>
        <w:insideV w:val="single" w:sz="4" w:space="0" w:color="94C2E3" w:themeColor="accent5" w:themeTint="66"/>
      </w:tblBorders>
    </w:tblPr>
    <w:tblStylePr w:type="firstRow">
      <w:rPr>
        <w:b/>
        <w:bCs/>
      </w:rPr>
      <w:tblPr/>
      <w:tcPr>
        <w:tcBorders>
          <w:bottom w:val="single" w:sz="12" w:space="0" w:color="5FA4D5" w:themeColor="accent5" w:themeTint="99"/>
        </w:tcBorders>
      </w:tcPr>
    </w:tblStylePr>
    <w:tblStylePr w:type="lastRow">
      <w:rPr>
        <w:b/>
        <w:bCs/>
      </w:rPr>
      <w:tblPr/>
      <w:tcPr>
        <w:tcBorders>
          <w:top w:val="double" w:sz="2" w:space="0" w:color="5FA4D5"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1F4C1F"/>
    <w:pPr>
      <w:spacing w:after="0" w:line="240" w:lineRule="auto"/>
    </w:pPr>
    <w:tblPr>
      <w:tblStyleRowBandSize w:val="1"/>
      <w:tblStyleColBandSize w:val="1"/>
      <w:tblBorders>
        <w:top w:val="single" w:sz="4" w:space="0" w:color="E5E5E5" w:themeColor="accent6" w:themeTint="66"/>
        <w:left w:val="single" w:sz="4" w:space="0" w:color="E5E5E5" w:themeColor="accent6" w:themeTint="66"/>
        <w:bottom w:val="single" w:sz="4" w:space="0" w:color="E5E5E5" w:themeColor="accent6" w:themeTint="66"/>
        <w:right w:val="single" w:sz="4" w:space="0" w:color="E5E5E5" w:themeColor="accent6" w:themeTint="66"/>
        <w:insideH w:val="single" w:sz="4" w:space="0" w:color="E5E5E5" w:themeColor="accent6" w:themeTint="66"/>
        <w:insideV w:val="single" w:sz="4" w:space="0" w:color="E5E5E5" w:themeColor="accent6" w:themeTint="66"/>
      </w:tblBorders>
    </w:tblPr>
    <w:tblStylePr w:type="firstRow">
      <w:rPr>
        <w:b/>
        <w:bCs/>
      </w:rPr>
      <w:tblPr/>
      <w:tcPr>
        <w:tcBorders>
          <w:bottom w:val="single" w:sz="12" w:space="0" w:color="D8D8D8" w:themeColor="accent6" w:themeTint="99"/>
        </w:tcBorders>
      </w:tcPr>
    </w:tblStylePr>
    <w:tblStylePr w:type="lastRow">
      <w:rPr>
        <w:b/>
        <w:bCs/>
      </w:rPr>
      <w:tblPr/>
      <w:tcPr>
        <w:tcBorders>
          <w:top w:val="double" w:sz="2" w:space="0" w:color="D8D8D8"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1F4C1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1F4C1F"/>
    <w:pPr>
      <w:spacing w:after="0" w:line="240" w:lineRule="auto"/>
    </w:pPr>
    <w:tblPr>
      <w:tblStyleRowBandSize w:val="1"/>
      <w:tblStyleColBandSize w:val="1"/>
      <w:tblBorders>
        <w:top w:val="single" w:sz="2" w:space="0" w:color="FF45B8" w:themeColor="accent1" w:themeTint="99"/>
        <w:bottom w:val="single" w:sz="2" w:space="0" w:color="FF45B8" w:themeColor="accent1" w:themeTint="99"/>
        <w:insideH w:val="single" w:sz="2" w:space="0" w:color="FF45B8" w:themeColor="accent1" w:themeTint="99"/>
        <w:insideV w:val="single" w:sz="2" w:space="0" w:color="FF45B8" w:themeColor="accent1" w:themeTint="99"/>
      </w:tblBorders>
    </w:tblPr>
    <w:tblStylePr w:type="firstRow">
      <w:rPr>
        <w:b/>
        <w:bCs/>
      </w:rPr>
      <w:tblPr/>
      <w:tcPr>
        <w:tcBorders>
          <w:top w:val="nil"/>
          <w:bottom w:val="single" w:sz="12" w:space="0" w:color="FF45B8" w:themeColor="accent1" w:themeTint="99"/>
          <w:insideH w:val="nil"/>
          <w:insideV w:val="nil"/>
        </w:tcBorders>
        <w:shd w:val="clear" w:color="auto" w:fill="FFFFFF" w:themeFill="background1"/>
      </w:tcPr>
    </w:tblStylePr>
    <w:tblStylePr w:type="lastRow">
      <w:rPr>
        <w:b/>
        <w:bCs/>
      </w:rPr>
      <w:tblPr/>
      <w:tcPr>
        <w:tcBorders>
          <w:top w:val="double" w:sz="2" w:space="0" w:color="FF45B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Rastertabel2-Accent2">
    <w:name w:val="Grid Table 2 Accent 2"/>
    <w:basedOn w:val="Standaardtabel"/>
    <w:uiPriority w:val="47"/>
    <w:rsid w:val="001F4C1F"/>
    <w:pPr>
      <w:spacing w:after="0" w:line="240" w:lineRule="auto"/>
    </w:pPr>
    <w:tblPr>
      <w:tblStyleRowBandSize w:val="1"/>
      <w:tblStyleColBandSize w:val="1"/>
      <w:tblBorders>
        <w:top w:val="single" w:sz="2" w:space="0" w:color="CCC5BB" w:themeColor="accent2" w:themeTint="99"/>
        <w:bottom w:val="single" w:sz="2" w:space="0" w:color="CCC5BB" w:themeColor="accent2" w:themeTint="99"/>
        <w:insideH w:val="single" w:sz="2" w:space="0" w:color="CCC5BB" w:themeColor="accent2" w:themeTint="99"/>
        <w:insideV w:val="single" w:sz="2" w:space="0" w:color="CCC5BB" w:themeColor="accent2" w:themeTint="99"/>
      </w:tblBorders>
    </w:tblPr>
    <w:tblStylePr w:type="firstRow">
      <w:rPr>
        <w:b/>
        <w:bCs/>
      </w:rPr>
      <w:tblPr/>
      <w:tcPr>
        <w:tcBorders>
          <w:top w:val="nil"/>
          <w:bottom w:val="single" w:sz="12" w:space="0" w:color="CCC5BB" w:themeColor="accent2" w:themeTint="99"/>
          <w:insideH w:val="nil"/>
          <w:insideV w:val="nil"/>
        </w:tcBorders>
        <w:shd w:val="clear" w:color="auto" w:fill="FFFFFF" w:themeFill="background1"/>
      </w:tcPr>
    </w:tblStylePr>
    <w:tblStylePr w:type="lastRow">
      <w:rPr>
        <w:b/>
        <w:bCs/>
      </w:rPr>
      <w:tblPr/>
      <w:tcPr>
        <w:tcBorders>
          <w:top w:val="double" w:sz="2" w:space="0" w:color="CCC5B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Rastertabel2-Accent3">
    <w:name w:val="Grid Table 2 Accent 3"/>
    <w:basedOn w:val="Standaardtabel"/>
    <w:uiPriority w:val="47"/>
    <w:rsid w:val="001F4C1F"/>
    <w:pPr>
      <w:spacing w:after="0" w:line="240" w:lineRule="auto"/>
    </w:pPr>
    <w:tblPr>
      <w:tblStyleRowBandSize w:val="1"/>
      <w:tblStyleColBandSize w:val="1"/>
      <w:tblBorders>
        <w:top w:val="single" w:sz="2" w:space="0" w:color="EFD270" w:themeColor="accent3" w:themeTint="99"/>
        <w:bottom w:val="single" w:sz="2" w:space="0" w:color="EFD270" w:themeColor="accent3" w:themeTint="99"/>
        <w:insideH w:val="single" w:sz="2" w:space="0" w:color="EFD270" w:themeColor="accent3" w:themeTint="99"/>
        <w:insideV w:val="single" w:sz="2" w:space="0" w:color="EFD270" w:themeColor="accent3" w:themeTint="99"/>
      </w:tblBorders>
    </w:tblPr>
    <w:tblStylePr w:type="firstRow">
      <w:rPr>
        <w:b/>
        <w:bCs/>
      </w:rPr>
      <w:tblPr/>
      <w:tcPr>
        <w:tcBorders>
          <w:top w:val="nil"/>
          <w:bottom w:val="single" w:sz="12" w:space="0" w:color="EFD270" w:themeColor="accent3" w:themeTint="99"/>
          <w:insideH w:val="nil"/>
          <w:insideV w:val="nil"/>
        </w:tcBorders>
        <w:shd w:val="clear" w:color="auto" w:fill="FFFFFF" w:themeFill="background1"/>
      </w:tcPr>
    </w:tblStylePr>
    <w:tblStylePr w:type="lastRow">
      <w:rPr>
        <w:b/>
        <w:bCs/>
      </w:rPr>
      <w:tblPr/>
      <w:tcPr>
        <w:tcBorders>
          <w:top w:val="double" w:sz="2" w:space="0" w:color="EFD27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Rastertabel2-Accent4">
    <w:name w:val="Grid Table 2 Accent 4"/>
    <w:basedOn w:val="Standaardtabel"/>
    <w:uiPriority w:val="47"/>
    <w:rsid w:val="001F4C1F"/>
    <w:pPr>
      <w:spacing w:after="0" w:line="240" w:lineRule="auto"/>
    </w:pPr>
    <w:tblPr>
      <w:tblStyleRowBandSize w:val="1"/>
      <w:tblStyleColBandSize w:val="1"/>
      <w:tblBorders>
        <w:top w:val="single" w:sz="2" w:space="0" w:color="15FCFF" w:themeColor="accent4" w:themeTint="99"/>
        <w:bottom w:val="single" w:sz="2" w:space="0" w:color="15FCFF" w:themeColor="accent4" w:themeTint="99"/>
        <w:insideH w:val="single" w:sz="2" w:space="0" w:color="15FCFF" w:themeColor="accent4" w:themeTint="99"/>
        <w:insideV w:val="single" w:sz="2" w:space="0" w:color="15FCFF" w:themeColor="accent4" w:themeTint="99"/>
      </w:tblBorders>
    </w:tblPr>
    <w:tblStylePr w:type="firstRow">
      <w:rPr>
        <w:b/>
        <w:bCs/>
      </w:rPr>
      <w:tblPr/>
      <w:tcPr>
        <w:tcBorders>
          <w:top w:val="nil"/>
          <w:bottom w:val="single" w:sz="12" w:space="0" w:color="15FCFF" w:themeColor="accent4" w:themeTint="99"/>
          <w:insideH w:val="nil"/>
          <w:insideV w:val="nil"/>
        </w:tcBorders>
        <w:shd w:val="clear" w:color="auto" w:fill="FFFFFF" w:themeFill="background1"/>
      </w:tcPr>
    </w:tblStylePr>
    <w:tblStylePr w:type="lastRow">
      <w:rPr>
        <w:b/>
        <w:bCs/>
      </w:rPr>
      <w:tblPr/>
      <w:tcPr>
        <w:tcBorders>
          <w:top w:val="double" w:sz="2" w:space="0" w:color="15FC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Rastertabel2-Accent5">
    <w:name w:val="Grid Table 2 Accent 5"/>
    <w:basedOn w:val="Standaardtabel"/>
    <w:uiPriority w:val="47"/>
    <w:rsid w:val="001F4C1F"/>
    <w:pPr>
      <w:spacing w:after="0" w:line="240" w:lineRule="auto"/>
    </w:pPr>
    <w:tblPr>
      <w:tblStyleRowBandSize w:val="1"/>
      <w:tblStyleColBandSize w:val="1"/>
      <w:tblBorders>
        <w:top w:val="single" w:sz="2" w:space="0" w:color="5FA4D5" w:themeColor="accent5" w:themeTint="99"/>
        <w:bottom w:val="single" w:sz="2" w:space="0" w:color="5FA4D5" w:themeColor="accent5" w:themeTint="99"/>
        <w:insideH w:val="single" w:sz="2" w:space="0" w:color="5FA4D5" w:themeColor="accent5" w:themeTint="99"/>
        <w:insideV w:val="single" w:sz="2" w:space="0" w:color="5FA4D5" w:themeColor="accent5" w:themeTint="99"/>
      </w:tblBorders>
    </w:tblPr>
    <w:tblStylePr w:type="firstRow">
      <w:rPr>
        <w:b/>
        <w:bCs/>
      </w:rPr>
      <w:tblPr/>
      <w:tcPr>
        <w:tcBorders>
          <w:top w:val="nil"/>
          <w:bottom w:val="single" w:sz="12" w:space="0" w:color="5FA4D5" w:themeColor="accent5" w:themeTint="99"/>
          <w:insideH w:val="nil"/>
          <w:insideV w:val="nil"/>
        </w:tcBorders>
        <w:shd w:val="clear" w:color="auto" w:fill="FFFFFF" w:themeFill="background1"/>
      </w:tcPr>
    </w:tblStylePr>
    <w:tblStylePr w:type="lastRow">
      <w:rPr>
        <w:b/>
        <w:bCs/>
      </w:rPr>
      <w:tblPr/>
      <w:tcPr>
        <w:tcBorders>
          <w:top w:val="double" w:sz="2" w:space="0" w:color="5FA4D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Rastertabel2-Accent6">
    <w:name w:val="Grid Table 2 Accent 6"/>
    <w:basedOn w:val="Standaardtabel"/>
    <w:uiPriority w:val="47"/>
    <w:rsid w:val="001F4C1F"/>
    <w:pPr>
      <w:spacing w:after="0" w:line="240" w:lineRule="auto"/>
    </w:pPr>
    <w:tblPr>
      <w:tblStyleRowBandSize w:val="1"/>
      <w:tblStyleColBandSize w:val="1"/>
      <w:tblBorders>
        <w:top w:val="single" w:sz="2" w:space="0" w:color="D8D8D8" w:themeColor="accent6" w:themeTint="99"/>
        <w:bottom w:val="single" w:sz="2" w:space="0" w:color="D8D8D8" w:themeColor="accent6" w:themeTint="99"/>
        <w:insideH w:val="single" w:sz="2" w:space="0" w:color="D8D8D8" w:themeColor="accent6" w:themeTint="99"/>
        <w:insideV w:val="single" w:sz="2" w:space="0" w:color="D8D8D8" w:themeColor="accent6" w:themeTint="99"/>
      </w:tblBorders>
    </w:tblPr>
    <w:tblStylePr w:type="firstRow">
      <w:rPr>
        <w:b/>
        <w:bCs/>
      </w:rPr>
      <w:tblPr/>
      <w:tcPr>
        <w:tcBorders>
          <w:top w:val="nil"/>
          <w:bottom w:val="single" w:sz="12" w:space="0" w:color="D8D8D8" w:themeColor="accent6" w:themeTint="99"/>
          <w:insideH w:val="nil"/>
          <w:insideV w:val="nil"/>
        </w:tcBorders>
        <w:shd w:val="clear" w:color="auto" w:fill="FFFFFF" w:themeFill="background1"/>
      </w:tcPr>
    </w:tblStylePr>
    <w:tblStylePr w:type="lastRow">
      <w:rPr>
        <w:b/>
        <w:bCs/>
      </w:rPr>
      <w:tblPr/>
      <w:tcPr>
        <w:tcBorders>
          <w:top w:val="double" w:sz="2" w:space="0" w:color="D8D8D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Rastertabel3">
    <w:name w:val="Grid Table 3"/>
    <w:basedOn w:val="Standaardtabel"/>
    <w:uiPriority w:val="48"/>
    <w:rsid w:val="001F4C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1F4C1F"/>
    <w:pPr>
      <w:spacing w:after="0" w:line="240" w:lineRule="auto"/>
    </w:pPr>
    <w:tblPr>
      <w:tblStyleRowBandSize w:val="1"/>
      <w:tblStyleColBandSize w:val="1"/>
      <w:tblBorders>
        <w:top w:val="single" w:sz="4" w:space="0" w:color="FF45B8" w:themeColor="accent1" w:themeTint="99"/>
        <w:left w:val="single" w:sz="4" w:space="0" w:color="FF45B8" w:themeColor="accent1" w:themeTint="99"/>
        <w:bottom w:val="single" w:sz="4" w:space="0" w:color="FF45B8" w:themeColor="accent1" w:themeTint="99"/>
        <w:right w:val="single" w:sz="4" w:space="0" w:color="FF45B8" w:themeColor="accent1" w:themeTint="99"/>
        <w:insideH w:val="single" w:sz="4" w:space="0" w:color="FF45B8" w:themeColor="accent1" w:themeTint="99"/>
        <w:insideV w:val="single" w:sz="4" w:space="0" w:color="FF45B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1E7" w:themeFill="accent1" w:themeFillTint="33"/>
      </w:tcPr>
    </w:tblStylePr>
    <w:tblStylePr w:type="band1Horz">
      <w:tblPr/>
      <w:tcPr>
        <w:shd w:val="clear" w:color="auto" w:fill="FFC1E7" w:themeFill="accent1" w:themeFillTint="33"/>
      </w:tcPr>
    </w:tblStylePr>
    <w:tblStylePr w:type="neCell">
      <w:tblPr/>
      <w:tcPr>
        <w:tcBorders>
          <w:bottom w:val="single" w:sz="4" w:space="0" w:color="FF45B8" w:themeColor="accent1" w:themeTint="99"/>
        </w:tcBorders>
      </w:tcPr>
    </w:tblStylePr>
    <w:tblStylePr w:type="nwCell">
      <w:tblPr/>
      <w:tcPr>
        <w:tcBorders>
          <w:bottom w:val="single" w:sz="4" w:space="0" w:color="FF45B8" w:themeColor="accent1" w:themeTint="99"/>
        </w:tcBorders>
      </w:tcPr>
    </w:tblStylePr>
    <w:tblStylePr w:type="seCell">
      <w:tblPr/>
      <w:tcPr>
        <w:tcBorders>
          <w:top w:val="single" w:sz="4" w:space="0" w:color="FF45B8" w:themeColor="accent1" w:themeTint="99"/>
        </w:tcBorders>
      </w:tcPr>
    </w:tblStylePr>
    <w:tblStylePr w:type="swCell">
      <w:tblPr/>
      <w:tcPr>
        <w:tcBorders>
          <w:top w:val="single" w:sz="4" w:space="0" w:color="FF45B8" w:themeColor="accent1" w:themeTint="99"/>
        </w:tcBorders>
      </w:tcPr>
    </w:tblStylePr>
  </w:style>
  <w:style w:type="table" w:styleId="Rastertabel3-Accent2">
    <w:name w:val="Grid Table 3 Accent 2"/>
    <w:basedOn w:val="Standaardtabel"/>
    <w:uiPriority w:val="48"/>
    <w:rsid w:val="001F4C1F"/>
    <w:pPr>
      <w:spacing w:after="0" w:line="240" w:lineRule="auto"/>
    </w:pPr>
    <w:tblPr>
      <w:tblStyleRowBandSize w:val="1"/>
      <w:tblStyleColBandSize w:val="1"/>
      <w:tblBorders>
        <w:top w:val="single" w:sz="4" w:space="0" w:color="CCC5BB" w:themeColor="accent2" w:themeTint="99"/>
        <w:left w:val="single" w:sz="4" w:space="0" w:color="CCC5BB" w:themeColor="accent2" w:themeTint="99"/>
        <w:bottom w:val="single" w:sz="4" w:space="0" w:color="CCC5BB" w:themeColor="accent2" w:themeTint="99"/>
        <w:right w:val="single" w:sz="4" w:space="0" w:color="CCC5BB" w:themeColor="accent2" w:themeTint="99"/>
        <w:insideH w:val="single" w:sz="4" w:space="0" w:color="CCC5BB" w:themeColor="accent2" w:themeTint="99"/>
        <w:insideV w:val="single" w:sz="4" w:space="0" w:color="CCC5B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BE8" w:themeFill="accent2" w:themeFillTint="33"/>
      </w:tcPr>
    </w:tblStylePr>
    <w:tblStylePr w:type="band1Horz">
      <w:tblPr/>
      <w:tcPr>
        <w:shd w:val="clear" w:color="auto" w:fill="EEEBE8" w:themeFill="accent2" w:themeFillTint="33"/>
      </w:tcPr>
    </w:tblStylePr>
    <w:tblStylePr w:type="neCell">
      <w:tblPr/>
      <w:tcPr>
        <w:tcBorders>
          <w:bottom w:val="single" w:sz="4" w:space="0" w:color="CCC5BB" w:themeColor="accent2" w:themeTint="99"/>
        </w:tcBorders>
      </w:tcPr>
    </w:tblStylePr>
    <w:tblStylePr w:type="nwCell">
      <w:tblPr/>
      <w:tcPr>
        <w:tcBorders>
          <w:bottom w:val="single" w:sz="4" w:space="0" w:color="CCC5BB" w:themeColor="accent2" w:themeTint="99"/>
        </w:tcBorders>
      </w:tcPr>
    </w:tblStylePr>
    <w:tblStylePr w:type="seCell">
      <w:tblPr/>
      <w:tcPr>
        <w:tcBorders>
          <w:top w:val="single" w:sz="4" w:space="0" w:color="CCC5BB" w:themeColor="accent2" w:themeTint="99"/>
        </w:tcBorders>
      </w:tcPr>
    </w:tblStylePr>
    <w:tblStylePr w:type="swCell">
      <w:tblPr/>
      <w:tcPr>
        <w:tcBorders>
          <w:top w:val="single" w:sz="4" w:space="0" w:color="CCC5BB" w:themeColor="accent2" w:themeTint="99"/>
        </w:tcBorders>
      </w:tcPr>
    </w:tblStylePr>
  </w:style>
  <w:style w:type="table" w:styleId="Rastertabel3-Accent3">
    <w:name w:val="Grid Table 3 Accent 3"/>
    <w:basedOn w:val="Standaardtabel"/>
    <w:uiPriority w:val="48"/>
    <w:rsid w:val="001F4C1F"/>
    <w:pPr>
      <w:spacing w:after="0" w:line="240" w:lineRule="auto"/>
    </w:pPr>
    <w:tblPr>
      <w:tblStyleRowBandSize w:val="1"/>
      <w:tblStyleColBandSize w:val="1"/>
      <w:tblBorders>
        <w:top w:val="single" w:sz="4" w:space="0" w:color="EFD270" w:themeColor="accent3" w:themeTint="99"/>
        <w:left w:val="single" w:sz="4" w:space="0" w:color="EFD270" w:themeColor="accent3" w:themeTint="99"/>
        <w:bottom w:val="single" w:sz="4" w:space="0" w:color="EFD270" w:themeColor="accent3" w:themeTint="99"/>
        <w:right w:val="single" w:sz="4" w:space="0" w:color="EFD270" w:themeColor="accent3" w:themeTint="99"/>
        <w:insideH w:val="single" w:sz="4" w:space="0" w:color="EFD270" w:themeColor="accent3" w:themeTint="99"/>
        <w:insideV w:val="single" w:sz="4" w:space="0" w:color="EFD27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CF" w:themeFill="accent3" w:themeFillTint="33"/>
      </w:tcPr>
    </w:tblStylePr>
    <w:tblStylePr w:type="band1Horz">
      <w:tblPr/>
      <w:tcPr>
        <w:shd w:val="clear" w:color="auto" w:fill="FAF0CF" w:themeFill="accent3" w:themeFillTint="33"/>
      </w:tcPr>
    </w:tblStylePr>
    <w:tblStylePr w:type="neCell">
      <w:tblPr/>
      <w:tcPr>
        <w:tcBorders>
          <w:bottom w:val="single" w:sz="4" w:space="0" w:color="EFD270" w:themeColor="accent3" w:themeTint="99"/>
        </w:tcBorders>
      </w:tcPr>
    </w:tblStylePr>
    <w:tblStylePr w:type="nwCell">
      <w:tblPr/>
      <w:tcPr>
        <w:tcBorders>
          <w:bottom w:val="single" w:sz="4" w:space="0" w:color="EFD270" w:themeColor="accent3" w:themeTint="99"/>
        </w:tcBorders>
      </w:tcPr>
    </w:tblStylePr>
    <w:tblStylePr w:type="seCell">
      <w:tblPr/>
      <w:tcPr>
        <w:tcBorders>
          <w:top w:val="single" w:sz="4" w:space="0" w:color="EFD270" w:themeColor="accent3" w:themeTint="99"/>
        </w:tcBorders>
      </w:tcPr>
    </w:tblStylePr>
    <w:tblStylePr w:type="swCell">
      <w:tblPr/>
      <w:tcPr>
        <w:tcBorders>
          <w:top w:val="single" w:sz="4" w:space="0" w:color="EFD270" w:themeColor="accent3" w:themeTint="99"/>
        </w:tcBorders>
      </w:tcPr>
    </w:tblStylePr>
  </w:style>
  <w:style w:type="table" w:styleId="Rastertabel3-Accent4">
    <w:name w:val="Grid Table 3 Accent 4"/>
    <w:basedOn w:val="Standaardtabel"/>
    <w:uiPriority w:val="48"/>
    <w:rsid w:val="001F4C1F"/>
    <w:pPr>
      <w:spacing w:after="0" w:line="240" w:lineRule="auto"/>
    </w:pPr>
    <w:tblPr>
      <w:tblStyleRowBandSize w:val="1"/>
      <w:tblStyleColBandSize w:val="1"/>
      <w:tblBorders>
        <w:top w:val="single" w:sz="4" w:space="0" w:color="15FCFF" w:themeColor="accent4" w:themeTint="99"/>
        <w:left w:val="single" w:sz="4" w:space="0" w:color="15FCFF" w:themeColor="accent4" w:themeTint="99"/>
        <w:bottom w:val="single" w:sz="4" w:space="0" w:color="15FCFF" w:themeColor="accent4" w:themeTint="99"/>
        <w:right w:val="single" w:sz="4" w:space="0" w:color="15FCFF" w:themeColor="accent4" w:themeTint="99"/>
        <w:insideH w:val="single" w:sz="4" w:space="0" w:color="15FCFF" w:themeColor="accent4" w:themeTint="99"/>
        <w:insideV w:val="single" w:sz="4" w:space="0" w:color="15FC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FEFF" w:themeFill="accent4" w:themeFillTint="33"/>
      </w:tcPr>
    </w:tblStylePr>
    <w:tblStylePr w:type="band1Horz">
      <w:tblPr/>
      <w:tcPr>
        <w:shd w:val="clear" w:color="auto" w:fill="B1FEFF" w:themeFill="accent4" w:themeFillTint="33"/>
      </w:tcPr>
    </w:tblStylePr>
    <w:tblStylePr w:type="neCell">
      <w:tblPr/>
      <w:tcPr>
        <w:tcBorders>
          <w:bottom w:val="single" w:sz="4" w:space="0" w:color="15FCFF" w:themeColor="accent4" w:themeTint="99"/>
        </w:tcBorders>
      </w:tcPr>
    </w:tblStylePr>
    <w:tblStylePr w:type="nwCell">
      <w:tblPr/>
      <w:tcPr>
        <w:tcBorders>
          <w:bottom w:val="single" w:sz="4" w:space="0" w:color="15FCFF" w:themeColor="accent4" w:themeTint="99"/>
        </w:tcBorders>
      </w:tcPr>
    </w:tblStylePr>
    <w:tblStylePr w:type="seCell">
      <w:tblPr/>
      <w:tcPr>
        <w:tcBorders>
          <w:top w:val="single" w:sz="4" w:space="0" w:color="15FCFF" w:themeColor="accent4" w:themeTint="99"/>
        </w:tcBorders>
      </w:tcPr>
    </w:tblStylePr>
    <w:tblStylePr w:type="swCell">
      <w:tblPr/>
      <w:tcPr>
        <w:tcBorders>
          <w:top w:val="single" w:sz="4" w:space="0" w:color="15FCFF" w:themeColor="accent4" w:themeTint="99"/>
        </w:tcBorders>
      </w:tcPr>
    </w:tblStylePr>
  </w:style>
  <w:style w:type="table" w:styleId="Rastertabel3-Accent5">
    <w:name w:val="Grid Table 3 Accent 5"/>
    <w:basedOn w:val="Standaardtabel"/>
    <w:uiPriority w:val="48"/>
    <w:rsid w:val="001F4C1F"/>
    <w:pPr>
      <w:spacing w:after="0" w:line="240" w:lineRule="auto"/>
    </w:pPr>
    <w:tblPr>
      <w:tblStyleRowBandSize w:val="1"/>
      <w:tblStyleColBandSize w:val="1"/>
      <w:tblBorders>
        <w:top w:val="single" w:sz="4" w:space="0" w:color="5FA4D5" w:themeColor="accent5" w:themeTint="99"/>
        <w:left w:val="single" w:sz="4" w:space="0" w:color="5FA4D5" w:themeColor="accent5" w:themeTint="99"/>
        <w:bottom w:val="single" w:sz="4" w:space="0" w:color="5FA4D5" w:themeColor="accent5" w:themeTint="99"/>
        <w:right w:val="single" w:sz="4" w:space="0" w:color="5FA4D5" w:themeColor="accent5" w:themeTint="99"/>
        <w:insideH w:val="single" w:sz="4" w:space="0" w:color="5FA4D5" w:themeColor="accent5" w:themeTint="99"/>
        <w:insideV w:val="single" w:sz="4" w:space="0" w:color="5FA4D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0F1" w:themeFill="accent5" w:themeFillTint="33"/>
      </w:tcPr>
    </w:tblStylePr>
    <w:tblStylePr w:type="band1Horz">
      <w:tblPr/>
      <w:tcPr>
        <w:shd w:val="clear" w:color="auto" w:fill="C9E0F1" w:themeFill="accent5" w:themeFillTint="33"/>
      </w:tcPr>
    </w:tblStylePr>
    <w:tblStylePr w:type="neCell">
      <w:tblPr/>
      <w:tcPr>
        <w:tcBorders>
          <w:bottom w:val="single" w:sz="4" w:space="0" w:color="5FA4D5" w:themeColor="accent5" w:themeTint="99"/>
        </w:tcBorders>
      </w:tcPr>
    </w:tblStylePr>
    <w:tblStylePr w:type="nwCell">
      <w:tblPr/>
      <w:tcPr>
        <w:tcBorders>
          <w:bottom w:val="single" w:sz="4" w:space="0" w:color="5FA4D5" w:themeColor="accent5" w:themeTint="99"/>
        </w:tcBorders>
      </w:tcPr>
    </w:tblStylePr>
    <w:tblStylePr w:type="seCell">
      <w:tblPr/>
      <w:tcPr>
        <w:tcBorders>
          <w:top w:val="single" w:sz="4" w:space="0" w:color="5FA4D5" w:themeColor="accent5" w:themeTint="99"/>
        </w:tcBorders>
      </w:tcPr>
    </w:tblStylePr>
    <w:tblStylePr w:type="swCell">
      <w:tblPr/>
      <w:tcPr>
        <w:tcBorders>
          <w:top w:val="single" w:sz="4" w:space="0" w:color="5FA4D5" w:themeColor="accent5" w:themeTint="99"/>
        </w:tcBorders>
      </w:tcPr>
    </w:tblStylePr>
  </w:style>
  <w:style w:type="table" w:styleId="Rastertabel3-Accent6">
    <w:name w:val="Grid Table 3 Accent 6"/>
    <w:basedOn w:val="Standaardtabel"/>
    <w:uiPriority w:val="48"/>
    <w:rsid w:val="001F4C1F"/>
    <w:pPr>
      <w:spacing w:after="0" w:line="240" w:lineRule="auto"/>
    </w:pPr>
    <w:tblPr>
      <w:tblStyleRowBandSize w:val="1"/>
      <w:tblStyleColBandSize w:val="1"/>
      <w:tblBorders>
        <w:top w:val="single" w:sz="4" w:space="0" w:color="D8D8D8" w:themeColor="accent6" w:themeTint="99"/>
        <w:left w:val="single" w:sz="4" w:space="0" w:color="D8D8D8" w:themeColor="accent6" w:themeTint="99"/>
        <w:bottom w:val="single" w:sz="4" w:space="0" w:color="D8D8D8" w:themeColor="accent6" w:themeTint="99"/>
        <w:right w:val="single" w:sz="4" w:space="0" w:color="D8D8D8" w:themeColor="accent6" w:themeTint="99"/>
        <w:insideH w:val="single" w:sz="4" w:space="0" w:color="D8D8D8" w:themeColor="accent6" w:themeTint="99"/>
        <w:insideV w:val="single" w:sz="4" w:space="0" w:color="D8D8D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2F2" w:themeFill="accent6" w:themeFillTint="33"/>
      </w:tcPr>
    </w:tblStylePr>
    <w:tblStylePr w:type="band1Horz">
      <w:tblPr/>
      <w:tcPr>
        <w:shd w:val="clear" w:color="auto" w:fill="F2F2F2" w:themeFill="accent6" w:themeFillTint="33"/>
      </w:tcPr>
    </w:tblStylePr>
    <w:tblStylePr w:type="neCell">
      <w:tblPr/>
      <w:tcPr>
        <w:tcBorders>
          <w:bottom w:val="single" w:sz="4" w:space="0" w:color="D8D8D8" w:themeColor="accent6" w:themeTint="99"/>
        </w:tcBorders>
      </w:tcPr>
    </w:tblStylePr>
    <w:tblStylePr w:type="nwCell">
      <w:tblPr/>
      <w:tcPr>
        <w:tcBorders>
          <w:bottom w:val="single" w:sz="4" w:space="0" w:color="D8D8D8" w:themeColor="accent6" w:themeTint="99"/>
        </w:tcBorders>
      </w:tcPr>
    </w:tblStylePr>
    <w:tblStylePr w:type="seCell">
      <w:tblPr/>
      <w:tcPr>
        <w:tcBorders>
          <w:top w:val="single" w:sz="4" w:space="0" w:color="D8D8D8" w:themeColor="accent6" w:themeTint="99"/>
        </w:tcBorders>
      </w:tcPr>
    </w:tblStylePr>
    <w:tblStylePr w:type="swCell">
      <w:tblPr/>
      <w:tcPr>
        <w:tcBorders>
          <w:top w:val="single" w:sz="4" w:space="0" w:color="D8D8D8" w:themeColor="accent6" w:themeTint="99"/>
        </w:tcBorders>
      </w:tcPr>
    </w:tblStylePr>
  </w:style>
  <w:style w:type="table" w:styleId="Rastertabel4">
    <w:name w:val="Grid Table 4"/>
    <w:basedOn w:val="Standaardtabel"/>
    <w:uiPriority w:val="49"/>
    <w:rsid w:val="001F4C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1F4C1F"/>
    <w:pPr>
      <w:spacing w:after="0" w:line="240" w:lineRule="auto"/>
    </w:pPr>
    <w:tblPr>
      <w:tblStyleRowBandSize w:val="1"/>
      <w:tblStyleColBandSize w:val="1"/>
      <w:tblBorders>
        <w:top w:val="single" w:sz="4" w:space="0" w:color="FF45B8" w:themeColor="accent1" w:themeTint="99"/>
        <w:left w:val="single" w:sz="4" w:space="0" w:color="FF45B8" w:themeColor="accent1" w:themeTint="99"/>
        <w:bottom w:val="single" w:sz="4" w:space="0" w:color="FF45B8" w:themeColor="accent1" w:themeTint="99"/>
        <w:right w:val="single" w:sz="4" w:space="0" w:color="FF45B8" w:themeColor="accent1" w:themeTint="99"/>
        <w:insideH w:val="single" w:sz="4" w:space="0" w:color="FF45B8" w:themeColor="accent1" w:themeTint="99"/>
        <w:insideV w:val="single" w:sz="4" w:space="0" w:color="FF45B8" w:themeColor="accent1" w:themeTint="99"/>
      </w:tblBorders>
    </w:tblPr>
    <w:tblStylePr w:type="firstRow">
      <w:rPr>
        <w:b/>
        <w:bCs/>
        <w:color w:val="FFFFFF" w:themeColor="background1"/>
      </w:rPr>
      <w:tblPr/>
      <w:tcPr>
        <w:tcBorders>
          <w:top w:val="single" w:sz="4" w:space="0" w:color="C8007C" w:themeColor="accent1"/>
          <w:left w:val="single" w:sz="4" w:space="0" w:color="C8007C" w:themeColor="accent1"/>
          <w:bottom w:val="single" w:sz="4" w:space="0" w:color="C8007C" w:themeColor="accent1"/>
          <w:right w:val="single" w:sz="4" w:space="0" w:color="C8007C" w:themeColor="accent1"/>
          <w:insideH w:val="nil"/>
          <w:insideV w:val="nil"/>
        </w:tcBorders>
        <w:shd w:val="clear" w:color="auto" w:fill="C8007C" w:themeFill="accent1"/>
      </w:tcPr>
    </w:tblStylePr>
    <w:tblStylePr w:type="lastRow">
      <w:rPr>
        <w:b/>
        <w:bCs/>
      </w:rPr>
      <w:tblPr/>
      <w:tcPr>
        <w:tcBorders>
          <w:top w:val="double" w:sz="4" w:space="0" w:color="C8007C" w:themeColor="accent1"/>
        </w:tcBorders>
      </w:tc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Rastertabel4-Accent2">
    <w:name w:val="Grid Table 4 Accent 2"/>
    <w:basedOn w:val="Standaardtabel"/>
    <w:uiPriority w:val="49"/>
    <w:rsid w:val="001F4C1F"/>
    <w:pPr>
      <w:spacing w:after="0" w:line="240" w:lineRule="auto"/>
    </w:pPr>
    <w:tblPr>
      <w:tblStyleRowBandSize w:val="1"/>
      <w:tblStyleColBandSize w:val="1"/>
      <w:tblBorders>
        <w:top w:val="single" w:sz="4" w:space="0" w:color="CCC5BB" w:themeColor="accent2" w:themeTint="99"/>
        <w:left w:val="single" w:sz="4" w:space="0" w:color="CCC5BB" w:themeColor="accent2" w:themeTint="99"/>
        <w:bottom w:val="single" w:sz="4" w:space="0" w:color="CCC5BB" w:themeColor="accent2" w:themeTint="99"/>
        <w:right w:val="single" w:sz="4" w:space="0" w:color="CCC5BB" w:themeColor="accent2" w:themeTint="99"/>
        <w:insideH w:val="single" w:sz="4" w:space="0" w:color="CCC5BB" w:themeColor="accent2" w:themeTint="99"/>
        <w:insideV w:val="single" w:sz="4" w:space="0" w:color="CCC5BB" w:themeColor="accent2" w:themeTint="99"/>
      </w:tblBorders>
    </w:tblPr>
    <w:tblStylePr w:type="firstRow">
      <w:rPr>
        <w:b/>
        <w:bCs/>
        <w:color w:val="FFFFFF" w:themeColor="background1"/>
      </w:rPr>
      <w:tblPr/>
      <w:tcPr>
        <w:tcBorders>
          <w:top w:val="single" w:sz="4" w:space="0" w:color="AAA08E" w:themeColor="accent2"/>
          <w:left w:val="single" w:sz="4" w:space="0" w:color="AAA08E" w:themeColor="accent2"/>
          <w:bottom w:val="single" w:sz="4" w:space="0" w:color="AAA08E" w:themeColor="accent2"/>
          <w:right w:val="single" w:sz="4" w:space="0" w:color="AAA08E" w:themeColor="accent2"/>
          <w:insideH w:val="nil"/>
          <w:insideV w:val="nil"/>
        </w:tcBorders>
        <w:shd w:val="clear" w:color="auto" w:fill="AAA08E" w:themeFill="accent2"/>
      </w:tcPr>
    </w:tblStylePr>
    <w:tblStylePr w:type="lastRow">
      <w:rPr>
        <w:b/>
        <w:bCs/>
      </w:rPr>
      <w:tblPr/>
      <w:tcPr>
        <w:tcBorders>
          <w:top w:val="double" w:sz="4" w:space="0" w:color="AAA08E" w:themeColor="accent2"/>
        </w:tcBorders>
      </w:tc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Rastertabel4-Accent3">
    <w:name w:val="Grid Table 4 Accent 3"/>
    <w:basedOn w:val="Standaardtabel"/>
    <w:uiPriority w:val="49"/>
    <w:rsid w:val="001F4C1F"/>
    <w:pPr>
      <w:spacing w:after="0" w:line="240" w:lineRule="auto"/>
    </w:pPr>
    <w:tblPr>
      <w:tblStyleRowBandSize w:val="1"/>
      <w:tblStyleColBandSize w:val="1"/>
      <w:tblBorders>
        <w:top w:val="single" w:sz="4" w:space="0" w:color="EFD270" w:themeColor="accent3" w:themeTint="99"/>
        <w:left w:val="single" w:sz="4" w:space="0" w:color="EFD270" w:themeColor="accent3" w:themeTint="99"/>
        <w:bottom w:val="single" w:sz="4" w:space="0" w:color="EFD270" w:themeColor="accent3" w:themeTint="99"/>
        <w:right w:val="single" w:sz="4" w:space="0" w:color="EFD270" w:themeColor="accent3" w:themeTint="99"/>
        <w:insideH w:val="single" w:sz="4" w:space="0" w:color="EFD270" w:themeColor="accent3" w:themeTint="99"/>
        <w:insideV w:val="single" w:sz="4" w:space="0" w:color="EFD270" w:themeColor="accent3" w:themeTint="99"/>
      </w:tblBorders>
    </w:tblPr>
    <w:tblStylePr w:type="firstRow">
      <w:rPr>
        <w:b/>
        <w:bCs/>
        <w:color w:val="FFFFFF" w:themeColor="background1"/>
      </w:rPr>
      <w:tblPr/>
      <w:tcPr>
        <w:tcBorders>
          <w:top w:val="single" w:sz="4" w:space="0" w:color="DFB118" w:themeColor="accent3"/>
          <w:left w:val="single" w:sz="4" w:space="0" w:color="DFB118" w:themeColor="accent3"/>
          <w:bottom w:val="single" w:sz="4" w:space="0" w:color="DFB118" w:themeColor="accent3"/>
          <w:right w:val="single" w:sz="4" w:space="0" w:color="DFB118" w:themeColor="accent3"/>
          <w:insideH w:val="nil"/>
          <w:insideV w:val="nil"/>
        </w:tcBorders>
        <w:shd w:val="clear" w:color="auto" w:fill="DFB118" w:themeFill="accent3"/>
      </w:tcPr>
    </w:tblStylePr>
    <w:tblStylePr w:type="lastRow">
      <w:rPr>
        <w:b/>
        <w:bCs/>
      </w:rPr>
      <w:tblPr/>
      <w:tcPr>
        <w:tcBorders>
          <w:top w:val="double" w:sz="4" w:space="0" w:color="DFB118" w:themeColor="accent3"/>
        </w:tcBorders>
      </w:tc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Rastertabel4-Accent4">
    <w:name w:val="Grid Table 4 Accent 4"/>
    <w:basedOn w:val="Standaardtabel"/>
    <w:uiPriority w:val="49"/>
    <w:rsid w:val="001F4C1F"/>
    <w:pPr>
      <w:spacing w:after="0" w:line="240" w:lineRule="auto"/>
    </w:pPr>
    <w:tblPr>
      <w:tblStyleRowBandSize w:val="1"/>
      <w:tblStyleColBandSize w:val="1"/>
      <w:tblBorders>
        <w:top w:val="single" w:sz="4" w:space="0" w:color="15FCFF" w:themeColor="accent4" w:themeTint="99"/>
        <w:left w:val="single" w:sz="4" w:space="0" w:color="15FCFF" w:themeColor="accent4" w:themeTint="99"/>
        <w:bottom w:val="single" w:sz="4" w:space="0" w:color="15FCFF" w:themeColor="accent4" w:themeTint="99"/>
        <w:right w:val="single" w:sz="4" w:space="0" w:color="15FCFF" w:themeColor="accent4" w:themeTint="99"/>
        <w:insideH w:val="single" w:sz="4" w:space="0" w:color="15FCFF" w:themeColor="accent4" w:themeTint="99"/>
        <w:insideV w:val="single" w:sz="4" w:space="0" w:color="15FCFF" w:themeColor="accent4" w:themeTint="99"/>
      </w:tblBorders>
    </w:tblPr>
    <w:tblStylePr w:type="firstRow">
      <w:rPr>
        <w:b/>
        <w:bCs/>
        <w:color w:val="FFFFFF" w:themeColor="background1"/>
      </w:rPr>
      <w:tblPr/>
      <w:tcPr>
        <w:tcBorders>
          <w:top w:val="single" w:sz="4" w:space="0" w:color="007879" w:themeColor="accent4"/>
          <w:left w:val="single" w:sz="4" w:space="0" w:color="007879" w:themeColor="accent4"/>
          <w:bottom w:val="single" w:sz="4" w:space="0" w:color="007879" w:themeColor="accent4"/>
          <w:right w:val="single" w:sz="4" w:space="0" w:color="007879" w:themeColor="accent4"/>
          <w:insideH w:val="nil"/>
          <w:insideV w:val="nil"/>
        </w:tcBorders>
        <w:shd w:val="clear" w:color="auto" w:fill="007879" w:themeFill="accent4"/>
      </w:tcPr>
    </w:tblStylePr>
    <w:tblStylePr w:type="lastRow">
      <w:rPr>
        <w:b/>
        <w:bCs/>
      </w:rPr>
      <w:tblPr/>
      <w:tcPr>
        <w:tcBorders>
          <w:top w:val="double" w:sz="4" w:space="0" w:color="007879" w:themeColor="accent4"/>
        </w:tcBorders>
      </w:tc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Rastertabel4-Accent5">
    <w:name w:val="Grid Table 4 Accent 5"/>
    <w:basedOn w:val="Standaardtabel"/>
    <w:uiPriority w:val="49"/>
    <w:rsid w:val="001F4C1F"/>
    <w:pPr>
      <w:spacing w:after="0" w:line="240" w:lineRule="auto"/>
    </w:pPr>
    <w:tblPr>
      <w:tblStyleRowBandSize w:val="1"/>
      <w:tblStyleColBandSize w:val="1"/>
      <w:tblBorders>
        <w:top w:val="single" w:sz="4" w:space="0" w:color="5FA4D5" w:themeColor="accent5" w:themeTint="99"/>
        <w:left w:val="single" w:sz="4" w:space="0" w:color="5FA4D5" w:themeColor="accent5" w:themeTint="99"/>
        <w:bottom w:val="single" w:sz="4" w:space="0" w:color="5FA4D5" w:themeColor="accent5" w:themeTint="99"/>
        <w:right w:val="single" w:sz="4" w:space="0" w:color="5FA4D5" w:themeColor="accent5" w:themeTint="99"/>
        <w:insideH w:val="single" w:sz="4" w:space="0" w:color="5FA4D5" w:themeColor="accent5" w:themeTint="99"/>
        <w:insideV w:val="single" w:sz="4" w:space="0" w:color="5FA4D5" w:themeColor="accent5" w:themeTint="99"/>
      </w:tblBorders>
    </w:tblPr>
    <w:tblStylePr w:type="firstRow">
      <w:rPr>
        <w:b/>
        <w:bCs/>
        <w:color w:val="FFFFFF" w:themeColor="background1"/>
      </w:rPr>
      <w:tblPr/>
      <w:tcPr>
        <w:tcBorders>
          <w:top w:val="single" w:sz="4" w:space="0" w:color="24608B" w:themeColor="accent5"/>
          <w:left w:val="single" w:sz="4" w:space="0" w:color="24608B" w:themeColor="accent5"/>
          <w:bottom w:val="single" w:sz="4" w:space="0" w:color="24608B" w:themeColor="accent5"/>
          <w:right w:val="single" w:sz="4" w:space="0" w:color="24608B" w:themeColor="accent5"/>
          <w:insideH w:val="nil"/>
          <w:insideV w:val="nil"/>
        </w:tcBorders>
        <w:shd w:val="clear" w:color="auto" w:fill="24608B" w:themeFill="accent5"/>
      </w:tcPr>
    </w:tblStylePr>
    <w:tblStylePr w:type="lastRow">
      <w:rPr>
        <w:b/>
        <w:bCs/>
      </w:rPr>
      <w:tblPr/>
      <w:tcPr>
        <w:tcBorders>
          <w:top w:val="double" w:sz="4" w:space="0" w:color="24608B" w:themeColor="accent5"/>
        </w:tcBorders>
      </w:tc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Rastertabel4-Accent6">
    <w:name w:val="Grid Table 4 Accent 6"/>
    <w:basedOn w:val="Standaardtabel"/>
    <w:uiPriority w:val="49"/>
    <w:rsid w:val="001F4C1F"/>
    <w:pPr>
      <w:spacing w:after="0" w:line="240" w:lineRule="auto"/>
    </w:pPr>
    <w:tblPr>
      <w:tblStyleRowBandSize w:val="1"/>
      <w:tblStyleColBandSize w:val="1"/>
      <w:tblBorders>
        <w:top w:val="single" w:sz="4" w:space="0" w:color="D8D8D8" w:themeColor="accent6" w:themeTint="99"/>
        <w:left w:val="single" w:sz="4" w:space="0" w:color="D8D8D8" w:themeColor="accent6" w:themeTint="99"/>
        <w:bottom w:val="single" w:sz="4" w:space="0" w:color="D8D8D8" w:themeColor="accent6" w:themeTint="99"/>
        <w:right w:val="single" w:sz="4" w:space="0" w:color="D8D8D8" w:themeColor="accent6" w:themeTint="99"/>
        <w:insideH w:val="single" w:sz="4" w:space="0" w:color="D8D8D8" w:themeColor="accent6" w:themeTint="99"/>
        <w:insideV w:val="single" w:sz="4" w:space="0" w:color="D8D8D8" w:themeColor="accent6" w:themeTint="99"/>
      </w:tblBorders>
    </w:tblPr>
    <w:tblStylePr w:type="firstRow">
      <w:rPr>
        <w:b/>
        <w:bCs/>
        <w:color w:val="FFFFFF" w:themeColor="background1"/>
      </w:rPr>
      <w:tblPr/>
      <w:tcPr>
        <w:tcBorders>
          <w:top w:val="single" w:sz="4" w:space="0" w:color="BFBFBF" w:themeColor="accent6"/>
          <w:left w:val="single" w:sz="4" w:space="0" w:color="BFBFBF" w:themeColor="accent6"/>
          <w:bottom w:val="single" w:sz="4" w:space="0" w:color="BFBFBF" w:themeColor="accent6"/>
          <w:right w:val="single" w:sz="4" w:space="0" w:color="BFBFBF" w:themeColor="accent6"/>
          <w:insideH w:val="nil"/>
          <w:insideV w:val="nil"/>
        </w:tcBorders>
        <w:shd w:val="clear" w:color="auto" w:fill="BFBFBF" w:themeFill="accent6"/>
      </w:tcPr>
    </w:tblStylePr>
    <w:tblStylePr w:type="lastRow">
      <w:rPr>
        <w:b/>
        <w:bCs/>
      </w:rPr>
      <w:tblPr/>
      <w:tcPr>
        <w:tcBorders>
          <w:top w:val="double" w:sz="4" w:space="0" w:color="BFBFBF" w:themeColor="accent6"/>
        </w:tcBorders>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Rastertabel5donker">
    <w:name w:val="Grid Table 5 Dark"/>
    <w:basedOn w:val="Standaardtabel"/>
    <w:uiPriority w:val="50"/>
    <w:rsid w:val="001F4C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1F4C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1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007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007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007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007C" w:themeFill="accent1"/>
      </w:tcPr>
    </w:tblStylePr>
    <w:tblStylePr w:type="band1Vert">
      <w:tblPr/>
      <w:tcPr>
        <w:shd w:val="clear" w:color="auto" w:fill="FF83CF" w:themeFill="accent1" w:themeFillTint="66"/>
      </w:tcPr>
    </w:tblStylePr>
    <w:tblStylePr w:type="band1Horz">
      <w:tblPr/>
      <w:tcPr>
        <w:shd w:val="clear" w:color="auto" w:fill="FF83CF" w:themeFill="accent1" w:themeFillTint="66"/>
      </w:tcPr>
    </w:tblStylePr>
  </w:style>
  <w:style w:type="table" w:styleId="Rastertabel5donker-Accent2">
    <w:name w:val="Grid Table 5 Dark Accent 2"/>
    <w:basedOn w:val="Standaardtabel"/>
    <w:uiPriority w:val="50"/>
    <w:rsid w:val="001F4C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BE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AA08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AA08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AA08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AA08E" w:themeFill="accent2"/>
      </w:tcPr>
    </w:tblStylePr>
    <w:tblStylePr w:type="band1Vert">
      <w:tblPr/>
      <w:tcPr>
        <w:shd w:val="clear" w:color="auto" w:fill="DDD8D1" w:themeFill="accent2" w:themeFillTint="66"/>
      </w:tcPr>
    </w:tblStylePr>
    <w:tblStylePr w:type="band1Horz">
      <w:tblPr/>
      <w:tcPr>
        <w:shd w:val="clear" w:color="auto" w:fill="DDD8D1" w:themeFill="accent2" w:themeFillTint="66"/>
      </w:tcPr>
    </w:tblStylePr>
  </w:style>
  <w:style w:type="table" w:styleId="Rastertabel5donker-Accent3">
    <w:name w:val="Grid Table 5 Dark Accent 3"/>
    <w:basedOn w:val="Standaardtabel"/>
    <w:uiPriority w:val="50"/>
    <w:rsid w:val="001F4C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B11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B11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B11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B118" w:themeFill="accent3"/>
      </w:tcPr>
    </w:tblStylePr>
    <w:tblStylePr w:type="band1Vert">
      <w:tblPr/>
      <w:tcPr>
        <w:shd w:val="clear" w:color="auto" w:fill="F4E19F" w:themeFill="accent3" w:themeFillTint="66"/>
      </w:tcPr>
    </w:tblStylePr>
    <w:tblStylePr w:type="band1Horz">
      <w:tblPr/>
      <w:tcPr>
        <w:shd w:val="clear" w:color="auto" w:fill="F4E19F" w:themeFill="accent3" w:themeFillTint="66"/>
      </w:tcPr>
    </w:tblStylePr>
  </w:style>
  <w:style w:type="table" w:styleId="Rastertabel5donker-Accent4">
    <w:name w:val="Grid Table 5 Dark Accent 4"/>
    <w:basedOn w:val="Standaardtabel"/>
    <w:uiPriority w:val="50"/>
    <w:rsid w:val="001F4C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FE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87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87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87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879" w:themeFill="accent4"/>
      </w:tcPr>
    </w:tblStylePr>
    <w:tblStylePr w:type="band1Vert">
      <w:tblPr/>
      <w:tcPr>
        <w:shd w:val="clear" w:color="auto" w:fill="63FDFF" w:themeFill="accent4" w:themeFillTint="66"/>
      </w:tcPr>
    </w:tblStylePr>
    <w:tblStylePr w:type="band1Horz">
      <w:tblPr/>
      <w:tcPr>
        <w:shd w:val="clear" w:color="auto" w:fill="63FDFF" w:themeFill="accent4" w:themeFillTint="66"/>
      </w:tcPr>
    </w:tblStylePr>
  </w:style>
  <w:style w:type="table" w:styleId="Rastertabel5donker-Accent5">
    <w:name w:val="Grid Table 5 Dark Accent 5"/>
    <w:basedOn w:val="Standaardtabel"/>
    <w:uiPriority w:val="50"/>
    <w:rsid w:val="001F4C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0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4608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4608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4608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4608B" w:themeFill="accent5"/>
      </w:tcPr>
    </w:tblStylePr>
    <w:tblStylePr w:type="band1Vert">
      <w:tblPr/>
      <w:tcPr>
        <w:shd w:val="clear" w:color="auto" w:fill="94C2E3" w:themeFill="accent5" w:themeFillTint="66"/>
      </w:tcPr>
    </w:tblStylePr>
    <w:tblStylePr w:type="band1Horz">
      <w:tblPr/>
      <w:tcPr>
        <w:shd w:val="clear" w:color="auto" w:fill="94C2E3" w:themeFill="accent5" w:themeFillTint="66"/>
      </w:tcPr>
    </w:tblStylePr>
  </w:style>
  <w:style w:type="table" w:styleId="Rastertabel5donker-Accent6">
    <w:name w:val="Grid Table 5 Dark Accent 6"/>
    <w:basedOn w:val="Standaardtabel"/>
    <w:uiPriority w:val="50"/>
    <w:rsid w:val="001F4C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B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B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B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BF" w:themeFill="accent6"/>
      </w:tcPr>
    </w:tblStylePr>
    <w:tblStylePr w:type="band1Vert">
      <w:tblPr/>
      <w:tcPr>
        <w:shd w:val="clear" w:color="auto" w:fill="E5E5E5" w:themeFill="accent6" w:themeFillTint="66"/>
      </w:tcPr>
    </w:tblStylePr>
    <w:tblStylePr w:type="band1Horz">
      <w:tblPr/>
      <w:tcPr>
        <w:shd w:val="clear" w:color="auto" w:fill="E5E5E5" w:themeFill="accent6" w:themeFillTint="66"/>
      </w:tcPr>
    </w:tblStylePr>
  </w:style>
  <w:style w:type="table" w:styleId="Rastertabel6kleurrijk">
    <w:name w:val="Grid Table 6 Colorful"/>
    <w:basedOn w:val="Standaardtabel"/>
    <w:uiPriority w:val="51"/>
    <w:rsid w:val="001F4C1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1F4C1F"/>
    <w:pPr>
      <w:spacing w:after="0" w:line="240" w:lineRule="auto"/>
    </w:pPr>
    <w:rPr>
      <w:color w:val="95005C" w:themeColor="accent1" w:themeShade="BF"/>
    </w:rPr>
    <w:tblPr>
      <w:tblStyleRowBandSize w:val="1"/>
      <w:tblStyleColBandSize w:val="1"/>
      <w:tblBorders>
        <w:top w:val="single" w:sz="4" w:space="0" w:color="FF45B8" w:themeColor="accent1" w:themeTint="99"/>
        <w:left w:val="single" w:sz="4" w:space="0" w:color="FF45B8" w:themeColor="accent1" w:themeTint="99"/>
        <w:bottom w:val="single" w:sz="4" w:space="0" w:color="FF45B8" w:themeColor="accent1" w:themeTint="99"/>
        <w:right w:val="single" w:sz="4" w:space="0" w:color="FF45B8" w:themeColor="accent1" w:themeTint="99"/>
        <w:insideH w:val="single" w:sz="4" w:space="0" w:color="FF45B8" w:themeColor="accent1" w:themeTint="99"/>
        <w:insideV w:val="single" w:sz="4" w:space="0" w:color="FF45B8" w:themeColor="accent1" w:themeTint="99"/>
      </w:tblBorders>
    </w:tblPr>
    <w:tblStylePr w:type="firstRow">
      <w:rPr>
        <w:b/>
        <w:bCs/>
      </w:rPr>
      <w:tblPr/>
      <w:tcPr>
        <w:tcBorders>
          <w:bottom w:val="single" w:sz="12" w:space="0" w:color="FF45B8" w:themeColor="accent1" w:themeTint="99"/>
        </w:tcBorders>
      </w:tcPr>
    </w:tblStylePr>
    <w:tblStylePr w:type="lastRow">
      <w:rPr>
        <w:b/>
        <w:bCs/>
      </w:rPr>
      <w:tblPr/>
      <w:tcPr>
        <w:tcBorders>
          <w:top w:val="double" w:sz="4" w:space="0" w:color="FF45B8" w:themeColor="accent1" w:themeTint="99"/>
        </w:tcBorders>
      </w:tc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Rastertabel6kleurrijk-Accent2">
    <w:name w:val="Grid Table 6 Colorful Accent 2"/>
    <w:basedOn w:val="Standaardtabel"/>
    <w:uiPriority w:val="51"/>
    <w:rsid w:val="001F4C1F"/>
    <w:pPr>
      <w:spacing w:after="0" w:line="240" w:lineRule="auto"/>
    </w:pPr>
    <w:rPr>
      <w:color w:val="857964" w:themeColor="accent2" w:themeShade="BF"/>
    </w:rPr>
    <w:tblPr>
      <w:tblStyleRowBandSize w:val="1"/>
      <w:tblStyleColBandSize w:val="1"/>
      <w:tblBorders>
        <w:top w:val="single" w:sz="4" w:space="0" w:color="CCC5BB" w:themeColor="accent2" w:themeTint="99"/>
        <w:left w:val="single" w:sz="4" w:space="0" w:color="CCC5BB" w:themeColor="accent2" w:themeTint="99"/>
        <w:bottom w:val="single" w:sz="4" w:space="0" w:color="CCC5BB" w:themeColor="accent2" w:themeTint="99"/>
        <w:right w:val="single" w:sz="4" w:space="0" w:color="CCC5BB" w:themeColor="accent2" w:themeTint="99"/>
        <w:insideH w:val="single" w:sz="4" w:space="0" w:color="CCC5BB" w:themeColor="accent2" w:themeTint="99"/>
        <w:insideV w:val="single" w:sz="4" w:space="0" w:color="CCC5BB" w:themeColor="accent2" w:themeTint="99"/>
      </w:tblBorders>
    </w:tblPr>
    <w:tblStylePr w:type="firstRow">
      <w:rPr>
        <w:b/>
        <w:bCs/>
      </w:rPr>
      <w:tblPr/>
      <w:tcPr>
        <w:tcBorders>
          <w:bottom w:val="single" w:sz="12" w:space="0" w:color="CCC5BB" w:themeColor="accent2" w:themeTint="99"/>
        </w:tcBorders>
      </w:tcPr>
    </w:tblStylePr>
    <w:tblStylePr w:type="lastRow">
      <w:rPr>
        <w:b/>
        <w:bCs/>
      </w:rPr>
      <w:tblPr/>
      <w:tcPr>
        <w:tcBorders>
          <w:top w:val="double" w:sz="4" w:space="0" w:color="CCC5BB" w:themeColor="accent2" w:themeTint="99"/>
        </w:tcBorders>
      </w:tc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Rastertabel6kleurrijk-Accent3">
    <w:name w:val="Grid Table 6 Colorful Accent 3"/>
    <w:basedOn w:val="Standaardtabel"/>
    <w:uiPriority w:val="51"/>
    <w:rsid w:val="001F4C1F"/>
    <w:pPr>
      <w:spacing w:after="0" w:line="240" w:lineRule="auto"/>
    </w:pPr>
    <w:rPr>
      <w:color w:val="A68412" w:themeColor="accent3" w:themeShade="BF"/>
    </w:rPr>
    <w:tblPr>
      <w:tblStyleRowBandSize w:val="1"/>
      <w:tblStyleColBandSize w:val="1"/>
      <w:tblBorders>
        <w:top w:val="single" w:sz="4" w:space="0" w:color="EFD270" w:themeColor="accent3" w:themeTint="99"/>
        <w:left w:val="single" w:sz="4" w:space="0" w:color="EFD270" w:themeColor="accent3" w:themeTint="99"/>
        <w:bottom w:val="single" w:sz="4" w:space="0" w:color="EFD270" w:themeColor="accent3" w:themeTint="99"/>
        <w:right w:val="single" w:sz="4" w:space="0" w:color="EFD270" w:themeColor="accent3" w:themeTint="99"/>
        <w:insideH w:val="single" w:sz="4" w:space="0" w:color="EFD270" w:themeColor="accent3" w:themeTint="99"/>
        <w:insideV w:val="single" w:sz="4" w:space="0" w:color="EFD270" w:themeColor="accent3" w:themeTint="99"/>
      </w:tblBorders>
    </w:tblPr>
    <w:tblStylePr w:type="firstRow">
      <w:rPr>
        <w:b/>
        <w:bCs/>
      </w:rPr>
      <w:tblPr/>
      <w:tcPr>
        <w:tcBorders>
          <w:bottom w:val="single" w:sz="12" w:space="0" w:color="EFD270" w:themeColor="accent3" w:themeTint="99"/>
        </w:tcBorders>
      </w:tcPr>
    </w:tblStylePr>
    <w:tblStylePr w:type="lastRow">
      <w:rPr>
        <w:b/>
        <w:bCs/>
      </w:rPr>
      <w:tblPr/>
      <w:tcPr>
        <w:tcBorders>
          <w:top w:val="double" w:sz="4" w:space="0" w:color="EFD270" w:themeColor="accent3" w:themeTint="99"/>
        </w:tcBorders>
      </w:tc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Rastertabel6kleurrijk-Accent4">
    <w:name w:val="Grid Table 6 Colorful Accent 4"/>
    <w:basedOn w:val="Standaardtabel"/>
    <w:uiPriority w:val="51"/>
    <w:rsid w:val="001F4C1F"/>
    <w:pPr>
      <w:spacing w:after="0" w:line="240" w:lineRule="auto"/>
    </w:pPr>
    <w:rPr>
      <w:color w:val="00595A" w:themeColor="accent4" w:themeShade="BF"/>
    </w:rPr>
    <w:tblPr>
      <w:tblStyleRowBandSize w:val="1"/>
      <w:tblStyleColBandSize w:val="1"/>
      <w:tblBorders>
        <w:top w:val="single" w:sz="4" w:space="0" w:color="15FCFF" w:themeColor="accent4" w:themeTint="99"/>
        <w:left w:val="single" w:sz="4" w:space="0" w:color="15FCFF" w:themeColor="accent4" w:themeTint="99"/>
        <w:bottom w:val="single" w:sz="4" w:space="0" w:color="15FCFF" w:themeColor="accent4" w:themeTint="99"/>
        <w:right w:val="single" w:sz="4" w:space="0" w:color="15FCFF" w:themeColor="accent4" w:themeTint="99"/>
        <w:insideH w:val="single" w:sz="4" w:space="0" w:color="15FCFF" w:themeColor="accent4" w:themeTint="99"/>
        <w:insideV w:val="single" w:sz="4" w:space="0" w:color="15FCFF" w:themeColor="accent4" w:themeTint="99"/>
      </w:tblBorders>
    </w:tblPr>
    <w:tblStylePr w:type="firstRow">
      <w:rPr>
        <w:b/>
        <w:bCs/>
      </w:rPr>
      <w:tblPr/>
      <w:tcPr>
        <w:tcBorders>
          <w:bottom w:val="single" w:sz="12" w:space="0" w:color="15FCFF" w:themeColor="accent4" w:themeTint="99"/>
        </w:tcBorders>
      </w:tcPr>
    </w:tblStylePr>
    <w:tblStylePr w:type="lastRow">
      <w:rPr>
        <w:b/>
        <w:bCs/>
      </w:rPr>
      <w:tblPr/>
      <w:tcPr>
        <w:tcBorders>
          <w:top w:val="double" w:sz="4" w:space="0" w:color="15FCFF" w:themeColor="accent4" w:themeTint="99"/>
        </w:tcBorders>
      </w:tc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Rastertabel6kleurrijk-Accent5">
    <w:name w:val="Grid Table 6 Colorful Accent 5"/>
    <w:basedOn w:val="Standaardtabel"/>
    <w:uiPriority w:val="51"/>
    <w:rsid w:val="001F4C1F"/>
    <w:pPr>
      <w:spacing w:after="0" w:line="240" w:lineRule="auto"/>
    </w:pPr>
    <w:rPr>
      <w:color w:val="1B4768" w:themeColor="accent5" w:themeShade="BF"/>
    </w:rPr>
    <w:tblPr>
      <w:tblStyleRowBandSize w:val="1"/>
      <w:tblStyleColBandSize w:val="1"/>
      <w:tblBorders>
        <w:top w:val="single" w:sz="4" w:space="0" w:color="5FA4D5" w:themeColor="accent5" w:themeTint="99"/>
        <w:left w:val="single" w:sz="4" w:space="0" w:color="5FA4D5" w:themeColor="accent5" w:themeTint="99"/>
        <w:bottom w:val="single" w:sz="4" w:space="0" w:color="5FA4D5" w:themeColor="accent5" w:themeTint="99"/>
        <w:right w:val="single" w:sz="4" w:space="0" w:color="5FA4D5" w:themeColor="accent5" w:themeTint="99"/>
        <w:insideH w:val="single" w:sz="4" w:space="0" w:color="5FA4D5" w:themeColor="accent5" w:themeTint="99"/>
        <w:insideV w:val="single" w:sz="4" w:space="0" w:color="5FA4D5" w:themeColor="accent5" w:themeTint="99"/>
      </w:tblBorders>
    </w:tblPr>
    <w:tblStylePr w:type="firstRow">
      <w:rPr>
        <w:b/>
        <w:bCs/>
      </w:rPr>
      <w:tblPr/>
      <w:tcPr>
        <w:tcBorders>
          <w:bottom w:val="single" w:sz="12" w:space="0" w:color="5FA4D5" w:themeColor="accent5" w:themeTint="99"/>
        </w:tcBorders>
      </w:tcPr>
    </w:tblStylePr>
    <w:tblStylePr w:type="lastRow">
      <w:rPr>
        <w:b/>
        <w:bCs/>
      </w:rPr>
      <w:tblPr/>
      <w:tcPr>
        <w:tcBorders>
          <w:top w:val="double" w:sz="4" w:space="0" w:color="5FA4D5" w:themeColor="accent5" w:themeTint="99"/>
        </w:tcBorders>
      </w:tc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Rastertabel6kleurrijk-Accent6">
    <w:name w:val="Grid Table 6 Colorful Accent 6"/>
    <w:basedOn w:val="Standaardtabel"/>
    <w:uiPriority w:val="51"/>
    <w:rsid w:val="001F4C1F"/>
    <w:pPr>
      <w:spacing w:after="0" w:line="240" w:lineRule="auto"/>
    </w:pPr>
    <w:rPr>
      <w:color w:val="8F8F8F" w:themeColor="accent6" w:themeShade="BF"/>
    </w:rPr>
    <w:tblPr>
      <w:tblStyleRowBandSize w:val="1"/>
      <w:tblStyleColBandSize w:val="1"/>
      <w:tblBorders>
        <w:top w:val="single" w:sz="4" w:space="0" w:color="D8D8D8" w:themeColor="accent6" w:themeTint="99"/>
        <w:left w:val="single" w:sz="4" w:space="0" w:color="D8D8D8" w:themeColor="accent6" w:themeTint="99"/>
        <w:bottom w:val="single" w:sz="4" w:space="0" w:color="D8D8D8" w:themeColor="accent6" w:themeTint="99"/>
        <w:right w:val="single" w:sz="4" w:space="0" w:color="D8D8D8" w:themeColor="accent6" w:themeTint="99"/>
        <w:insideH w:val="single" w:sz="4" w:space="0" w:color="D8D8D8" w:themeColor="accent6" w:themeTint="99"/>
        <w:insideV w:val="single" w:sz="4" w:space="0" w:color="D8D8D8" w:themeColor="accent6" w:themeTint="99"/>
      </w:tblBorders>
    </w:tblPr>
    <w:tblStylePr w:type="firstRow">
      <w:rPr>
        <w:b/>
        <w:bCs/>
      </w:rPr>
      <w:tblPr/>
      <w:tcPr>
        <w:tcBorders>
          <w:bottom w:val="single" w:sz="12" w:space="0" w:color="D8D8D8" w:themeColor="accent6" w:themeTint="99"/>
        </w:tcBorders>
      </w:tcPr>
    </w:tblStylePr>
    <w:tblStylePr w:type="lastRow">
      <w:rPr>
        <w:b/>
        <w:bCs/>
      </w:rPr>
      <w:tblPr/>
      <w:tcPr>
        <w:tcBorders>
          <w:top w:val="double" w:sz="4" w:space="0" w:color="D8D8D8" w:themeColor="accent6" w:themeTint="99"/>
        </w:tcBorders>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Rastertabel7kleurrijk">
    <w:name w:val="Grid Table 7 Colorful"/>
    <w:basedOn w:val="Standaardtabel"/>
    <w:uiPriority w:val="52"/>
    <w:rsid w:val="001F4C1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1F4C1F"/>
    <w:pPr>
      <w:spacing w:after="0" w:line="240" w:lineRule="auto"/>
    </w:pPr>
    <w:rPr>
      <w:color w:val="95005C" w:themeColor="accent1" w:themeShade="BF"/>
    </w:rPr>
    <w:tblPr>
      <w:tblStyleRowBandSize w:val="1"/>
      <w:tblStyleColBandSize w:val="1"/>
      <w:tblBorders>
        <w:top w:val="single" w:sz="4" w:space="0" w:color="FF45B8" w:themeColor="accent1" w:themeTint="99"/>
        <w:left w:val="single" w:sz="4" w:space="0" w:color="FF45B8" w:themeColor="accent1" w:themeTint="99"/>
        <w:bottom w:val="single" w:sz="4" w:space="0" w:color="FF45B8" w:themeColor="accent1" w:themeTint="99"/>
        <w:right w:val="single" w:sz="4" w:space="0" w:color="FF45B8" w:themeColor="accent1" w:themeTint="99"/>
        <w:insideH w:val="single" w:sz="4" w:space="0" w:color="FF45B8" w:themeColor="accent1" w:themeTint="99"/>
        <w:insideV w:val="single" w:sz="4" w:space="0" w:color="FF45B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1E7" w:themeFill="accent1" w:themeFillTint="33"/>
      </w:tcPr>
    </w:tblStylePr>
    <w:tblStylePr w:type="band1Horz">
      <w:tblPr/>
      <w:tcPr>
        <w:shd w:val="clear" w:color="auto" w:fill="FFC1E7" w:themeFill="accent1" w:themeFillTint="33"/>
      </w:tcPr>
    </w:tblStylePr>
    <w:tblStylePr w:type="neCell">
      <w:tblPr/>
      <w:tcPr>
        <w:tcBorders>
          <w:bottom w:val="single" w:sz="4" w:space="0" w:color="FF45B8" w:themeColor="accent1" w:themeTint="99"/>
        </w:tcBorders>
      </w:tcPr>
    </w:tblStylePr>
    <w:tblStylePr w:type="nwCell">
      <w:tblPr/>
      <w:tcPr>
        <w:tcBorders>
          <w:bottom w:val="single" w:sz="4" w:space="0" w:color="FF45B8" w:themeColor="accent1" w:themeTint="99"/>
        </w:tcBorders>
      </w:tcPr>
    </w:tblStylePr>
    <w:tblStylePr w:type="seCell">
      <w:tblPr/>
      <w:tcPr>
        <w:tcBorders>
          <w:top w:val="single" w:sz="4" w:space="0" w:color="FF45B8" w:themeColor="accent1" w:themeTint="99"/>
        </w:tcBorders>
      </w:tcPr>
    </w:tblStylePr>
    <w:tblStylePr w:type="swCell">
      <w:tblPr/>
      <w:tcPr>
        <w:tcBorders>
          <w:top w:val="single" w:sz="4" w:space="0" w:color="FF45B8" w:themeColor="accent1" w:themeTint="99"/>
        </w:tcBorders>
      </w:tcPr>
    </w:tblStylePr>
  </w:style>
  <w:style w:type="table" w:styleId="Rastertabel7kleurrijk-Accent2">
    <w:name w:val="Grid Table 7 Colorful Accent 2"/>
    <w:basedOn w:val="Standaardtabel"/>
    <w:uiPriority w:val="52"/>
    <w:rsid w:val="001F4C1F"/>
    <w:pPr>
      <w:spacing w:after="0" w:line="240" w:lineRule="auto"/>
    </w:pPr>
    <w:rPr>
      <w:color w:val="857964" w:themeColor="accent2" w:themeShade="BF"/>
    </w:rPr>
    <w:tblPr>
      <w:tblStyleRowBandSize w:val="1"/>
      <w:tblStyleColBandSize w:val="1"/>
      <w:tblBorders>
        <w:top w:val="single" w:sz="4" w:space="0" w:color="CCC5BB" w:themeColor="accent2" w:themeTint="99"/>
        <w:left w:val="single" w:sz="4" w:space="0" w:color="CCC5BB" w:themeColor="accent2" w:themeTint="99"/>
        <w:bottom w:val="single" w:sz="4" w:space="0" w:color="CCC5BB" w:themeColor="accent2" w:themeTint="99"/>
        <w:right w:val="single" w:sz="4" w:space="0" w:color="CCC5BB" w:themeColor="accent2" w:themeTint="99"/>
        <w:insideH w:val="single" w:sz="4" w:space="0" w:color="CCC5BB" w:themeColor="accent2" w:themeTint="99"/>
        <w:insideV w:val="single" w:sz="4" w:space="0" w:color="CCC5B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BE8" w:themeFill="accent2" w:themeFillTint="33"/>
      </w:tcPr>
    </w:tblStylePr>
    <w:tblStylePr w:type="band1Horz">
      <w:tblPr/>
      <w:tcPr>
        <w:shd w:val="clear" w:color="auto" w:fill="EEEBE8" w:themeFill="accent2" w:themeFillTint="33"/>
      </w:tcPr>
    </w:tblStylePr>
    <w:tblStylePr w:type="neCell">
      <w:tblPr/>
      <w:tcPr>
        <w:tcBorders>
          <w:bottom w:val="single" w:sz="4" w:space="0" w:color="CCC5BB" w:themeColor="accent2" w:themeTint="99"/>
        </w:tcBorders>
      </w:tcPr>
    </w:tblStylePr>
    <w:tblStylePr w:type="nwCell">
      <w:tblPr/>
      <w:tcPr>
        <w:tcBorders>
          <w:bottom w:val="single" w:sz="4" w:space="0" w:color="CCC5BB" w:themeColor="accent2" w:themeTint="99"/>
        </w:tcBorders>
      </w:tcPr>
    </w:tblStylePr>
    <w:tblStylePr w:type="seCell">
      <w:tblPr/>
      <w:tcPr>
        <w:tcBorders>
          <w:top w:val="single" w:sz="4" w:space="0" w:color="CCC5BB" w:themeColor="accent2" w:themeTint="99"/>
        </w:tcBorders>
      </w:tcPr>
    </w:tblStylePr>
    <w:tblStylePr w:type="swCell">
      <w:tblPr/>
      <w:tcPr>
        <w:tcBorders>
          <w:top w:val="single" w:sz="4" w:space="0" w:color="CCC5BB" w:themeColor="accent2" w:themeTint="99"/>
        </w:tcBorders>
      </w:tcPr>
    </w:tblStylePr>
  </w:style>
  <w:style w:type="table" w:styleId="Rastertabel7kleurrijk-Accent3">
    <w:name w:val="Grid Table 7 Colorful Accent 3"/>
    <w:basedOn w:val="Standaardtabel"/>
    <w:uiPriority w:val="52"/>
    <w:rsid w:val="001F4C1F"/>
    <w:pPr>
      <w:spacing w:after="0" w:line="240" w:lineRule="auto"/>
    </w:pPr>
    <w:rPr>
      <w:color w:val="A68412" w:themeColor="accent3" w:themeShade="BF"/>
    </w:rPr>
    <w:tblPr>
      <w:tblStyleRowBandSize w:val="1"/>
      <w:tblStyleColBandSize w:val="1"/>
      <w:tblBorders>
        <w:top w:val="single" w:sz="4" w:space="0" w:color="EFD270" w:themeColor="accent3" w:themeTint="99"/>
        <w:left w:val="single" w:sz="4" w:space="0" w:color="EFD270" w:themeColor="accent3" w:themeTint="99"/>
        <w:bottom w:val="single" w:sz="4" w:space="0" w:color="EFD270" w:themeColor="accent3" w:themeTint="99"/>
        <w:right w:val="single" w:sz="4" w:space="0" w:color="EFD270" w:themeColor="accent3" w:themeTint="99"/>
        <w:insideH w:val="single" w:sz="4" w:space="0" w:color="EFD270" w:themeColor="accent3" w:themeTint="99"/>
        <w:insideV w:val="single" w:sz="4" w:space="0" w:color="EFD27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CF" w:themeFill="accent3" w:themeFillTint="33"/>
      </w:tcPr>
    </w:tblStylePr>
    <w:tblStylePr w:type="band1Horz">
      <w:tblPr/>
      <w:tcPr>
        <w:shd w:val="clear" w:color="auto" w:fill="FAF0CF" w:themeFill="accent3" w:themeFillTint="33"/>
      </w:tcPr>
    </w:tblStylePr>
    <w:tblStylePr w:type="neCell">
      <w:tblPr/>
      <w:tcPr>
        <w:tcBorders>
          <w:bottom w:val="single" w:sz="4" w:space="0" w:color="EFD270" w:themeColor="accent3" w:themeTint="99"/>
        </w:tcBorders>
      </w:tcPr>
    </w:tblStylePr>
    <w:tblStylePr w:type="nwCell">
      <w:tblPr/>
      <w:tcPr>
        <w:tcBorders>
          <w:bottom w:val="single" w:sz="4" w:space="0" w:color="EFD270" w:themeColor="accent3" w:themeTint="99"/>
        </w:tcBorders>
      </w:tcPr>
    </w:tblStylePr>
    <w:tblStylePr w:type="seCell">
      <w:tblPr/>
      <w:tcPr>
        <w:tcBorders>
          <w:top w:val="single" w:sz="4" w:space="0" w:color="EFD270" w:themeColor="accent3" w:themeTint="99"/>
        </w:tcBorders>
      </w:tcPr>
    </w:tblStylePr>
    <w:tblStylePr w:type="swCell">
      <w:tblPr/>
      <w:tcPr>
        <w:tcBorders>
          <w:top w:val="single" w:sz="4" w:space="0" w:color="EFD270" w:themeColor="accent3" w:themeTint="99"/>
        </w:tcBorders>
      </w:tcPr>
    </w:tblStylePr>
  </w:style>
  <w:style w:type="table" w:styleId="Rastertabel7kleurrijk-Accent4">
    <w:name w:val="Grid Table 7 Colorful Accent 4"/>
    <w:basedOn w:val="Standaardtabel"/>
    <w:uiPriority w:val="52"/>
    <w:rsid w:val="001F4C1F"/>
    <w:pPr>
      <w:spacing w:after="0" w:line="240" w:lineRule="auto"/>
    </w:pPr>
    <w:rPr>
      <w:color w:val="00595A" w:themeColor="accent4" w:themeShade="BF"/>
    </w:rPr>
    <w:tblPr>
      <w:tblStyleRowBandSize w:val="1"/>
      <w:tblStyleColBandSize w:val="1"/>
      <w:tblBorders>
        <w:top w:val="single" w:sz="4" w:space="0" w:color="15FCFF" w:themeColor="accent4" w:themeTint="99"/>
        <w:left w:val="single" w:sz="4" w:space="0" w:color="15FCFF" w:themeColor="accent4" w:themeTint="99"/>
        <w:bottom w:val="single" w:sz="4" w:space="0" w:color="15FCFF" w:themeColor="accent4" w:themeTint="99"/>
        <w:right w:val="single" w:sz="4" w:space="0" w:color="15FCFF" w:themeColor="accent4" w:themeTint="99"/>
        <w:insideH w:val="single" w:sz="4" w:space="0" w:color="15FCFF" w:themeColor="accent4" w:themeTint="99"/>
        <w:insideV w:val="single" w:sz="4" w:space="0" w:color="15FC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FEFF" w:themeFill="accent4" w:themeFillTint="33"/>
      </w:tcPr>
    </w:tblStylePr>
    <w:tblStylePr w:type="band1Horz">
      <w:tblPr/>
      <w:tcPr>
        <w:shd w:val="clear" w:color="auto" w:fill="B1FEFF" w:themeFill="accent4" w:themeFillTint="33"/>
      </w:tcPr>
    </w:tblStylePr>
    <w:tblStylePr w:type="neCell">
      <w:tblPr/>
      <w:tcPr>
        <w:tcBorders>
          <w:bottom w:val="single" w:sz="4" w:space="0" w:color="15FCFF" w:themeColor="accent4" w:themeTint="99"/>
        </w:tcBorders>
      </w:tcPr>
    </w:tblStylePr>
    <w:tblStylePr w:type="nwCell">
      <w:tblPr/>
      <w:tcPr>
        <w:tcBorders>
          <w:bottom w:val="single" w:sz="4" w:space="0" w:color="15FCFF" w:themeColor="accent4" w:themeTint="99"/>
        </w:tcBorders>
      </w:tcPr>
    </w:tblStylePr>
    <w:tblStylePr w:type="seCell">
      <w:tblPr/>
      <w:tcPr>
        <w:tcBorders>
          <w:top w:val="single" w:sz="4" w:space="0" w:color="15FCFF" w:themeColor="accent4" w:themeTint="99"/>
        </w:tcBorders>
      </w:tcPr>
    </w:tblStylePr>
    <w:tblStylePr w:type="swCell">
      <w:tblPr/>
      <w:tcPr>
        <w:tcBorders>
          <w:top w:val="single" w:sz="4" w:space="0" w:color="15FCFF" w:themeColor="accent4" w:themeTint="99"/>
        </w:tcBorders>
      </w:tcPr>
    </w:tblStylePr>
  </w:style>
  <w:style w:type="table" w:styleId="Rastertabel7kleurrijk-Accent5">
    <w:name w:val="Grid Table 7 Colorful Accent 5"/>
    <w:basedOn w:val="Standaardtabel"/>
    <w:uiPriority w:val="52"/>
    <w:rsid w:val="001F4C1F"/>
    <w:pPr>
      <w:spacing w:after="0" w:line="240" w:lineRule="auto"/>
    </w:pPr>
    <w:rPr>
      <w:color w:val="1B4768" w:themeColor="accent5" w:themeShade="BF"/>
    </w:rPr>
    <w:tblPr>
      <w:tblStyleRowBandSize w:val="1"/>
      <w:tblStyleColBandSize w:val="1"/>
      <w:tblBorders>
        <w:top w:val="single" w:sz="4" w:space="0" w:color="5FA4D5" w:themeColor="accent5" w:themeTint="99"/>
        <w:left w:val="single" w:sz="4" w:space="0" w:color="5FA4D5" w:themeColor="accent5" w:themeTint="99"/>
        <w:bottom w:val="single" w:sz="4" w:space="0" w:color="5FA4D5" w:themeColor="accent5" w:themeTint="99"/>
        <w:right w:val="single" w:sz="4" w:space="0" w:color="5FA4D5" w:themeColor="accent5" w:themeTint="99"/>
        <w:insideH w:val="single" w:sz="4" w:space="0" w:color="5FA4D5" w:themeColor="accent5" w:themeTint="99"/>
        <w:insideV w:val="single" w:sz="4" w:space="0" w:color="5FA4D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0F1" w:themeFill="accent5" w:themeFillTint="33"/>
      </w:tcPr>
    </w:tblStylePr>
    <w:tblStylePr w:type="band1Horz">
      <w:tblPr/>
      <w:tcPr>
        <w:shd w:val="clear" w:color="auto" w:fill="C9E0F1" w:themeFill="accent5" w:themeFillTint="33"/>
      </w:tcPr>
    </w:tblStylePr>
    <w:tblStylePr w:type="neCell">
      <w:tblPr/>
      <w:tcPr>
        <w:tcBorders>
          <w:bottom w:val="single" w:sz="4" w:space="0" w:color="5FA4D5" w:themeColor="accent5" w:themeTint="99"/>
        </w:tcBorders>
      </w:tcPr>
    </w:tblStylePr>
    <w:tblStylePr w:type="nwCell">
      <w:tblPr/>
      <w:tcPr>
        <w:tcBorders>
          <w:bottom w:val="single" w:sz="4" w:space="0" w:color="5FA4D5" w:themeColor="accent5" w:themeTint="99"/>
        </w:tcBorders>
      </w:tcPr>
    </w:tblStylePr>
    <w:tblStylePr w:type="seCell">
      <w:tblPr/>
      <w:tcPr>
        <w:tcBorders>
          <w:top w:val="single" w:sz="4" w:space="0" w:color="5FA4D5" w:themeColor="accent5" w:themeTint="99"/>
        </w:tcBorders>
      </w:tcPr>
    </w:tblStylePr>
    <w:tblStylePr w:type="swCell">
      <w:tblPr/>
      <w:tcPr>
        <w:tcBorders>
          <w:top w:val="single" w:sz="4" w:space="0" w:color="5FA4D5" w:themeColor="accent5" w:themeTint="99"/>
        </w:tcBorders>
      </w:tcPr>
    </w:tblStylePr>
  </w:style>
  <w:style w:type="table" w:styleId="Rastertabel7kleurrijk-Accent6">
    <w:name w:val="Grid Table 7 Colorful Accent 6"/>
    <w:basedOn w:val="Standaardtabel"/>
    <w:uiPriority w:val="52"/>
    <w:rsid w:val="001F4C1F"/>
    <w:pPr>
      <w:spacing w:after="0" w:line="240" w:lineRule="auto"/>
    </w:pPr>
    <w:rPr>
      <w:color w:val="8F8F8F" w:themeColor="accent6" w:themeShade="BF"/>
    </w:rPr>
    <w:tblPr>
      <w:tblStyleRowBandSize w:val="1"/>
      <w:tblStyleColBandSize w:val="1"/>
      <w:tblBorders>
        <w:top w:val="single" w:sz="4" w:space="0" w:color="D8D8D8" w:themeColor="accent6" w:themeTint="99"/>
        <w:left w:val="single" w:sz="4" w:space="0" w:color="D8D8D8" w:themeColor="accent6" w:themeTint="99"/>
        <w:bottom w:val="single" w:sz="4" w:space="0" w:color="D8D8D8" w:themeColor="accent6" w:themeTint="99"/>
        <w:right w:val="single" w:sz="4" w:space="0" w:color="D8D8D8" w:themeColor="accent6" w:themeTint="99"/>
        <w:insideH w:val="single" w:sz="4" w:space="0" w:color="D8D8D8" w:themeColor="accent6" w:themeTint="99"/>
        <w:insideV w:val="single" w:sz="4" w:space="0" w:color="D8D8D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2F2" w:themeFill="accent6" w:themeFillTint="33"/>
      </w:tcPr>
    </w:tblStylePr>
    <w:tblStylePr w:type="band1Horz">
      <w:tblPr/>
      <w:tcPr>
        <w:shd w:val="clear" w:color="auto" w:fill="F2F2F2" w:themeFill="accent6" w:themeFillTint="33"/>
      </w:tcPr>
    </w:tblStylePr>
    <w:tblStylePr w:type="neCell">
      <w:tblPr/>
      <w:tcPr>
        <w:tcBorders>
          <w:bottom w:val="single" w:sz="4" w:space="0" w:color="D8D8D8" w:themeColor="accent6" w:themeTint="99"/>
        </w:tcBorders>
      </w:tcPr>
    </w:tblStylePr>
    <w:tblStylePr w:type="nwCell">
      <w:tblPr/>
      <w:tcPr>
        <w:tcBorders>
          <w:bottom w:val="single" w:sz="4" w:space="0" w:color="D8D8D8" w:themeColor="accent6" w:themeTint="99"/>
        </w:tcBorders>
      </w:tcPr>
    </w:tblStylePr>
    <w:tblStylePr w:type="seCell">
      <w:tblPr/>
      <w:tcPr>
        <w:tcBorders>
          <w:top w:val="single" w:sz="4" w:space="0" w:color="D8D8D8" w:themeColor="accent6" w:themeTint="99"/>
        </w:tcBorders>
      </w:tcPr>
    </w:tblStylePr>
    <w:tblStylePr w:type="swCell">
      <w:tblPr/>
      <w:tcPr>
        <w:tcBorders>
          <w:top w:val="single" w:sz="4" w:space="0" w:color="D8D8D8" w:themeColor="accent6" w:themeTint="99"/>
        </w:tcBorders>
      </w:tcPr>
    </w:tblStylePr>
  </w:style>
  <w:style w:type="character" w:styleId="Regelnummer">
    <w:name w:val="line number"/>
    <w:basedOn w:val="Standaardalinea-lettertype"/>
    <w:uiPriority w:val="99"/>
    <w:semiHidden/>
    <w:unhideWhenUsed/>
    <w:rsid w:val="001F4C1F"/>
  </w:style>
  <w:style w:type="character" w:styleId="Slimmehyperlink">
    <w:name w:val="Smart Hyperlink"/>
    <w:basedOn w:val="Standaardalinea-lettertype"/>
    <w:uiPriority w:val="99"/>
    <w:semiHidden/>
    <w:unhideWhenUsed/>
    <w:rsid w:val="001F4C1F"/>
    <w:rPr>
      <w:u w:val="dotted"/>
    </w:rPr>
  </w:style>
  <w:style w:type="character" w:styleId="SmartLink">
    <w:name w:val="Smart Link"/>
    <w:basedOn w:val="Standaardalinea-lettertype"/>
    <w:uiPriority w:val="99"/>
    <w:semiHidden/>
    <w:unhideWhenUsed/>
    <w:rsid w:val="001F4C1F"/>
    <w:rPr>
      <w:color w:val="0000FF"/>
      <w:u w:val="single"/>
      <w:shd w:val="clear" w:color="auto" w:fill="F3F2F1"/>
    </w:rPr>
  </w:style>
  <w:style w:type="paragraph" w:styleId="Standaardinspringing">
    <w:name w:val="Normal Indent"/>
    <w:basedOn w:val="Standaard"/>
    <w:uiPriority w:val="99"/>
    <w:semiHidden/>
    <w:unhideWhenUsed/>
    <w:rsid w:val="001F4C1F"/>
    <w:pPr>
      <w:ind w:left="708"/>
    </w:pPr>
  </w:style>
  <w:style w:type="character" w:styleId="Subtielebenadrukking">
    <w:name w:val="Subtle Emphasis"/>
    <w:basedOn w:val="Standaardalinea-lettertype"/>
    <w:uiPriority w:val="19"/>
    <w:rsid w:val="001F4C1F"/>
    <w:rPr>
      <w:i/>
      <w:iCs/>
      <w:color w:val="404040" w:themeColor="text1" w:themeTint="BF"/>
    </w:rPr>
  </w:style>
  <w:style w:type="character" w:styleId="Subtieleverwijzing">
    <w:name w:val="Subtle Reference"/>
    <w:basedOn w:val="Standaardalinea-lettertype"/>
    <w:uiPriority w:val="31"/>
    <w:rsid w:val="001F4C1F"/>
    <w:rPr>
      <w:smallCaps/>
      <w:color w:val="5A5A5A" w:themeColor="text1" w:themeTint="A5"/>
    </w:rPr>
  </w:style>
  <w:style w:type="table" w:styleId="Tabelkolommen1">
    <w:name w:val="Table Columns 1"/>
    <w:basedOn w:val="Standaardtabel"/>
    <w:uiPriority w:val="99"/>
    <w:semiHidden/>
    <w:unhideWhenUsed/>
    <w:rsid w:val="001F4C1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1F4C1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1F4C1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1F4C1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1F4C1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1F4C1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1F4C1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1F4C1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1F4C1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1F4C1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1F4C1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1F4C1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1F4C1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1F4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1F4C1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1F4C1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1F4C1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1F4C1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1F4C1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1F4C1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1F4C1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1F4C1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1F4C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thema">
    <w:name w:val="Table Theme"/>
    <w:basedOn w:val="Standaardtabel"/>
    <w:uiPriority w:val="99"/>
    <w:semiHidden/>
    <w:unhideWhenUsed/>
    <w:rsid w:val="001F4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F4C1F"/>
    <w:rPr>
      <w:color w:val="808080"/>
    </w:rPr>
  </w:style>
  <w:style w:type="paragraph" w:styleId="Tekstzonderopmaak">
    <w:name w:val="Plain Text"/>
    <w:basedOn w:val="Standaard"/>
    <w:link w:val="TekstzonderopmaakChar"/>
    <w:uiPriority w:val="99"/>
    <w:semiHidden/>
    <w:unhideWhenUsed/>
    <w:rsid w:val="001F4C1F"/>
    <w:pPr>
      <w:spacing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1F4C1F"/>
    <w:rPr>
      <w:rFonts w:ascii="Consolas" w:hAnsi="Consolas"/>
      <w:sz w:val="21"/>
      <w:szCs w:val="21"/>
    </w:rPr>
  </w:style>
  <w:style w:type="paragraph" w:styleId="Titel">
    <w:name w:val="Title"/>
    <w:basedOn w:val="Standaard"/>
    <w:next w:val="Standaard"/>
    <w:link w:val="TitelChar"/>
    <w:uiPriority w:val="10"/>
    <w:rsid w:val="001F4C1F"/>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F4C1F"/>
    <w:rPr>
      <w:rFonts w:asciiTheme="majorHAnsi" w:eastAsiaTheme="majorEastAsia" w:hAnsiTheme="majorHAnsi" w:cstheme="majorBidi"/>
      <w:spacing w:val="-10"/>
      <w:kern w:val="28"/>
      <w:sz w:val="56"/>
      <w:szCs w:val="56"/>
    </w:rPr>
  </w:style>
  <w:style w:type="character" w:styleId="Titelvanboek">
    <w:name w:val="Book Title"/>
    <w:basedOn w:val="Standaardalinea-lettertype"/>
    <w:uiPriority w:val="33"/>
    <w:rsid w:val="001F4C1F"/>
    <w:rPr>
      <w:b/>
      <w:bCs/>
      <w:i/>
      <w:iCs/>
      <w:spacing w:val="5"/>
    </w:rPr>
  </w:style>
  <w:style w:type="table" w:styleId="Verfijndetabel1">
    <w:name w:val="Table Subtle 1"/>
    <w:basedOn w:val="Standaardtabel"/>
    <w:uiPriority w:val="99"/>
    <w:semiHidden/>
    <w:unhideWhenUsed/>
    <w:rsid w:val="001F4C1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1F4C1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melding">
    <w:name w:val="Mention"/>
    <w:basedOn w:val="Standaardalinea-lettertype"/>
    <w:uiPriority w:val="99"/>
    <w:semiHidden/>
    <w:unhideWhenUsed/>
    <w:rsid w:val="001F4C1F"/>
    <w:rPr>
      <w:color w:val="2B579A"/>
      <w:shd w:val="clear" w:color="auto" w:fill="E1DFDD"/>
    </w:rPr>
  </w:style>
  <w:style w:type="character" w:styleId="Verwijzingopmerking">
    <w:name w:val="annotation reference"/>
    <w:basedOn w:val="Standaardalinea-lettertype"/>
    <w:uiPriority w:val="99"/>
    <w:semiHidden/>
    <w:unhideWhenUsed/>
    <w:rsid w:val="001F4C1F"/>
    <w:rPr>
      <w:sz w:val="16"/>
      <w:szCs w:val="16"/>
    </w:rPr>
  </w:style>
  <w:style w:type="character" w:styleId="Voetnootmarkering">
    <w:name w:val="footnote reference"/>
    <w:basedOn w:val="Standaardalinea-lettertype"/>
    <w:uiPriority w:val="99"/>
    <w:semiHidden/>
    <w:unhideWhenUsed/>
    <w:rsid w:val="001F4C1F"/>
    <w:rPr>
      <w:vertAlign w:val="superscript"/>
    </w:rPr>
  </w:style>
  <w:style w:type="paragraph" w:styleId="Voetnoottekst">
    <w:name w:val="footnote text"/>
    <w:basedOn w:val="Standaard"/>
    <w:link w:val="VoetnoottekstChar"/>
    <w:uiPriority w:val="99"/>
    <w:semiHidden/>
    <w:unhideWhenUsed/>
    <w:rsid w:val="001F4C1F"/>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1F4C1F"/>
    <w:rPr>
      <w:rFonts w:ascii="Trade Gothic LT Std" w:hAnsi="Trade Gothic LT Std"/>
      <w:sz w:val="20"/>
      <w:szCs w:val="20"/>
    </w:rPr>
  </w:style>
  <w:style w:type="paragraph" w:styleId="Voettekst">
    <w:name w:val="footer"/>
    <w:basedOn w:val="Standaard"/>
    <w:link w:val="VoettekstChar"/>
    <w:uiPriority w:val="99"/>
    <w:unhideWhenUsed/>
    <w:rsid w:val="001F4C1F"/>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F4C1F"/>
    <w:rPr>
      <w:rFonts w:ascii="Trade Gothic LT Std" w:hAnsi="Trade Gothic LT Std"/>
      <w:sz w:val="21"/>
    </w:rPr>
  </w:style>
  <w:style w:type="table" w:styleId="Webtabel1">
    <w:name w:val="Table Web 1"/>
    <w:basedOn w:val="Standaardtabel"/>
    <w:uiPriority w:val="99"/>
    <w:semiHidden/>
    <w:unhideWhenUsed/>
    <w:rsid w:val="001F4C1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1F4C1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1F4C1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uiPriority w:val="22"/>
    <w:rsid w:val="001F4C1F"/>
    <w:rPr>
      <w:b/>
      <w:bCs/>
    </w:rPr>
  </w:style>
  <w:style w:type="paragraph" w:customStyle="1" w:styleId="Accent">
    <w:name w:val="Accent"/>
    <w:basedOn w:val="Standaard"/>
    <w:next w:val="Standaard"/>
    <w:link w:val="AccentChar"/>
    <w:uiPriority w:val="1"/>
    <w:qFormat/>
    <w:rsid w:val="00086B36"/>
    <w:rPr>
      <w:rFonts w:asciiTheme="majorHAnsi" w:hAnsiTheme="majorHAnsi"/>
      <w:b/>
      <w:caps/>
      <w:sz w:val="24"/>
    </w:rPr>
  </w:style>
  <w:style w:type="character" w:customStyle="1" w:styleId="AccentChar">
    <w:name w:val="Accent Char"/>
    <w:basedOn w:val="Standaardalinea-lettertype"/>
    <w:link w:val="Accent"/>
    <w:uiPriority w:val="1"/>
    <w:rsid w:val="00086B36"/>
    <w:rPr>
      <w:rFonts w:asciiTheme="majorHAnsi" w:hAnsiTheme="majorHAnsi" w:cs="Arial"/>
      <w:b/>
      <w:caps/>
      <w:sz w:val="24"/>
    </w:rPr>
  </w:style>
  <w:style w:type="paragraph" w:customStyle="1" w:styleId="AccentRhorood">
    <w:name w:val="Accent Rho rood"/>
    <w:basedOn w:val="Accent"/>
    <w:next w:val="Standaard"/>
    <w:uiPriority w:val="1"/>
    <w:qFormat/>
    <w:rsid w:val="00086B36"/>
    <w:rPr>
      <w:color w:val="C8007C" w:themeColor="accent1"/>
    </w:rPr>
  </w:style>
  <w:style w:type="paragraph" w:customStyle="1" w:styleId="Bijlage">
    <w:name w:val="Bijlage"/>
    <w:basedOn w:val="Standaard"/>
    <w:next w:val="Standaard"/>
    <w:uiPriority w:val="4"/>
    <w:qFormat/>
    <w:rsid w:val="00086B36"/>
    <w:pPr>
      <w:numPr>
        <w:ilvl w:val="3"/>
        <w:numId w:val="16"/>
      </w:numPr>
      <w:spacing w:after="240"/>
    </w:pPr>
    <w:rPr>
      <w:rFonts w:asciiTheme="majorHAnsi" w:hAnsiTheme="majorHAnsi"/>
      <w:b/>
      <w:sz w:val="32"/>
    </w:rPr>
  </w:style>
  <w:style w:type="paragraph" w:customStyle="1" w:styleId="Bullets">
    <w:name w:val="Bullets"/>
    <w:basedOn w:val="Standaard"/>
    <w:uiPriority w:val="1"/>
    <w:qFormat/>
    <w:rsid w:val="00086B36"/>
    <w:pPr>
      <w:numPr>
        <w:numId w:val="14"/>
      </w:numPr>
    </w:pPr>
  </w:style>
  <w:style w:type="paragraph" w:customStyle="1" w:styleId="Cijfers">
    <w:name w:val="Cijfers"/>
    <w:basedOn w:val="Standaard"/>
    <w:uiPriority w:val="1"/>
    <w:qFormat/>
    <w:rsid w:val="00086B36"/>
    <w:pPr>
      <w:numPr>
        <w:numId w:val="15"/>
      </w:numPr>
    </w:pPr>
  </w:style>
  <w:style w:type="paragraph" w:customStyle="1" w:styleId="Gekleurdetekst">
    <w:name w:val="Gekleurde tekst"/>
    <w:basedOn w:val="Standaard"/>
    <w:uiPriority w:val="7"/>
    <w:qFormat/>
    <w:rsid w:val="00086B36"/>
    <w:rPr>
      <w:color w:val="C8007C" w:themeColor="accent1"/>
    </w:rPr>
  </w:style>
  <w:style w:type="paragraph" w:customStyle="1" w:styleId="Introtekst">
    <w:name w:val="Intro tekst"/>
    <w:basedOn w:val="Standaard"/>
    <w:uiPriority w:val="1"/>
    <w:qFormat/>
    <w:rsid w:val="00086B36"/>
    <w:pPr>
      <w:spacing w:after="240"/>
    </w:pPr>
    <w:rPr>
      <w:rFonts w:asciiTheme="majorHAnsi" w:hAnsiTheme="majorHAnsi"/>
      <w:b/>
      <w:color w:val="C8007C" w:themeColor="accent1"/>
      <w:sz w:val="24"/>
    </w:rPr>
  </w:style>
  <w:style w:type="paragraph" w:customStyle="1" w:styleId="Ongenummerdhoofdstuk">
    <w:name w:val="Ongenummerd hoofdstuk"/>
    <w:basedOn w:val="Standaard"/>
    <w:next w:val="Standaard"/>
    <w:uiPriority w:val="3"/>
    <w:qFormat/>
    <w:rsid w:val="00086B36"/>
    <w:pPr>
      <w:spacing w:after="280"/>
    </w:pPr>
    <w:rPr>
      <w:rFonts w:asciiTheme="majorHAnsi" w:hAnsiTheme="majorHAnsi"/>
      <w:b/>
      <w:caps/>
      <w:sz w:val="32"/>
    </w:rPr>
  </w:style>
  <w:style w:type="paragraph" w:customStyle="1" w:styleId="Default">
    <w:name w:val="Default"/>
    <w:rsid w:val="002B11F7"/>
    <w:pPr>
      <w:autoSpaceDE w:val="0"/>
      <w:autoSpaceDN w:val="0"/>
      <w:adjustRightInd w:val="0"/>
      <w:spacing w:after="0" w:line="240" w:lineRule="auto"/>
    </w:pPr>
    <w:rPr>
      <w:rFonts w:ascii="Verdana" w:hAnsi="Verdana" w:cs="Verdana"/>
      <w:color w:val="000000"/>
      <w:sz w:val="24"/>
      <w:szCs w:val="24"/>
    </w:rPr>
  </w:style>
  <w:style w:type="character" w:customStyle="1" w:styleId="LijstalineaChar">
    <w:name w:val="Lijstalinea Char"/>
    <w:basedOn w:val="Standaardalinea-lettertype"/>
    <w:link w:val="Lijstalinea"/>
    <w:uiPriority w:val="34"/>
    <w:locked/>
    <w:rsid w:val="002B11F7"/>
    <w:rPr>
      <w:rFonts w:cs="Arial"/>
      <w:sz w:val="21"/>
    </w:rPr>
  </w:style>
  <w:style w:type="paragraph" w:styleId="Revisie">
    <w:name w:val="Revision"/>
    <w:hidden/>
    <w:uiPriority w:val="99"/>
    <w:semiHidden/>
    <w:rsid w:val="00BE1595"/>
    <w:pPr>
      <w:spacing w:after="0" w:line="240" w:lineRule="auto"/>
    </w:pPr>
    <w:rPr>
      <w:rFonts w:cs="Arial"/>
      <w:sz w:val="21"/>
    </w:rPr>
  </w:style>
  <w:style w:type="character" w:customStyle="1" w:styleId="normaltextrun">
    <w:name w:val="normaltextrun"/>
    <w:basedOn w:val="Standaardalinea-lettertype"/>
    <w:rsid w:val="00062545"/>
  </w:style>
  <w:style w:type="character" w:customStyle="1" w:styleId="spellingerror">
    <w:name w:val="spellingerror"/>
    <w:basedOn w:val="Standaardalinea-lettertype"/>
    <w:rsid w:val="00062545"/>
  </w:style>
  <w:style w:type="character" w:customStyle="1" w:styleId="eop">
    <w:name w:val="eop"/>
    <w:basedOn w:val="Standaardalinea-lettertype"/>
    <w:rsid w:val="00062545"/>
  </w:style>
  <w:style w:type="paragraph" w:customStyle="1" w:styleId="paragraph">
    <w:name w:val="paragraph"/>
    <w:basedOn w:val="Standaard"/>
    <w:rsid w:val="00062545"/>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90360">
      <w:bodyDiv w:val="1"/>
      <w:marLeft w:val="0"/>
      <w:marRight w:val="0"/>
      <w:marTop w:val="0"/>
      <w:marBottom w:val="0"/>
      <w:divBdr>
        <w:top w:val="none" w:sz="0" w:space="0" w:color="auto"/>
        <w:left w:val="none" w:sz="0" w:space="0" w:color="auto"/>
        <w:bottom w:val="none" w:sz="0" w:space="0" w:color="auto"/>
        <w:right w:val="none" w:sz="0" w:space="0" w:color="auto"/>
      </w:divBdr>
      <w:divsChild>
        <w:div w:id="143550733">
          <w:marLeft w:val="2250"/>
          <w:marRight w:val="0"/>
          <w:marTop w:val="0"/>
          <w:marBottom w:val="0"/>
          <w:divBdr>
            <w:top w:val="none" w:sz="0" w:space="0" w:color="auto"/>
            <w:left w:val="none" w:sz="0" w:space="0" w:color="auto"/>
            <w:bottom w:val="none" w:sz="0" w:space="0" w:color="auto"/>
            <w:right w:val="none" w:sz="0" w:space="0" w:color="auto"/>
          </w:divBdr>
          <w:divsChild>
            <w:div w:id="1864514204">
              <w:marLeft w:val="0"/>
              <w:marRight w:val="0"/>
              <w:marTop w:val="0"/>
              <w:marBottom w:val="0"/>
              <w:divBdr>
                <w:top w:val="none" w:sz="0" w:space="0" w:color="auto"/>
                <w:left w:val="none" w:sz="0" w:space="0" w:color="auto"/>
                <w:bottom w:val="none" w:sz="0" w:space="0" w:color="auto"/>
                <w:right w:val="none" w:sz="0" w:space="0" w:color="auto"/>
              </w:divBdr>
              <w:divsChild>
                <w:div w:id="129982098">
                  <w:marLeft w:val="0"/>
                  <w:marRight w:val="0"/>
                  <w:marTop w:val="0"/>
                  <w:marBottom w:val="0"/>
                  <w:divBdr>
                    <w:top w:val="none" w:sz="0" w:space="0" w:color="auto"/>
                    <w:left w:val="none" w:sz="0" w:space="0" w:color="auto"/>
                    <w:bottom w:val="none" w:sz="0" w:space="0" w:color="auto"/>
                    <w:right w:val="none" w:sz="0" w:space="0" w:color="auto"/>
                  </w:divBdr>
                </w:div>
                <w:div w:id="333189959">
                  <w:marLeft w:val="0"/>
                  <w:marRight w:val="0"/>
                  <w:marTop w:val="0"/>
                  <w:marBottom w:val="0"/>
                  <w:divBdr>
                    <w:top w:val="none" w:sz="0" w:space="0" w:color="auto"/>
                    <w:left w:val="none" w:sz="0" w:space="0" w:color="auto"/>
                    <w:bottom w:val="none" w:sz="0" w:space="0" w:color="auto"/>
                    <w:right w:val="none" w:sz="0" w:space="0" w:color="auto"/>
                  </w:divBdr>
                </w:div>
                <w:div w:id="399330093">
                  <w:marLeft w:val="0"/>
                  <w:marRight w:val="0"/>
                  <w:marTop w:val="0"/>
                  <w:marBottom w:val="0"/>
                  <w:divBdr>
                    <w:top w:val="none" w:sz="0" w:space="0" w:color="auto"/>
                    <w:left w:val="none" w:sz="0" w:space="0" w:color="auto"/>
                    <w:bottom w:val="none" w:sz="0" w:space="0" w:color="auto"/>
                    <w:right w:val="none" w:sz="0" w:space="0" w:color="auto"/>
                  </w:divBdr>
                </w:div>
                <w:div w:id="567157964">
                  <w:marLeft w:val="0"/>
                  <w:marRight w:val="0"/>
                  <w:marTop w:val="0"/>
                  <w:marBottom w:val="0"/>
                  <w:divBdr>
                    <w:top w:val="none" w:sz="0" w:space="0" w:color="auto"/>
                    <w:left w:val="none" w:sz="0" w:space="0" w:color="auto"/>
                    <w:bottom w:val="none" w:sz="0" w:space="0" w:color="auto"/>
                    <w:right w:val="none" w:sz="0" w:space="0" w:color="auto"/>
                  </w:divBdr>
                </w:div>
                <w:div w:id="639532610">
                  <w:marLeft w:val="0"/>
                  <w:marRight w:val="0"/>
                  <w:marTop w:val="0"/>
                  <w:marBottom w:val="0"/>
                  <w:divBdr>
                    <w:top w:val="none" w:sz="0" w:space="0" w:color="auto"/>
                    <w:left w:val="none" w:sz="0" w:space="0" w:color="auto"/>
                    <w:bottom w:val="none" w:sz="0" w:space="0" w:color="auto"/>
                    <w:right w:val="none" w:sz="0" w:space="0" w:color="auto"/>
                  </w:divBdr>
                </w:div>
                <w:div w:id="641617452">
                  <w:marLeft w:val="0"/>
                  <w:marRight w:val="0"/>
                  <w:marTop w:val="0"/>
                  <w:marBottom w:val="0"/>
                  <w:divBdr>
                    <w:top w:val="none" w:sz="0" w:space="0" w:color="auto"/>
                    <w:left w:val="none" w:sz="0" w:space="0" w:color="auto"/>
                    <w:bottom w:val="none" w:sz="0" w:space="0" w:color="auto"/>
                    <w:right w:val="none" w:sz="0" w:space="0" w:color="auto"/>
                  </w:divBdr>
                </w:div>
                <w:div w:id="667948987">
                  <w:marLeft w:val="0"/>
                  <w:marRight w:val="0"/>
                  <w:marTop w:val="0"/>
                  <w:marBottom w:val="0"/>
                  <w:divBdr>
                    <w:top w:val="none" w:sz="0" w:space="0" w:color="auto"/>
                    <w:left w:val="none" w:sz="0" w:space="0" w:color="auto"/>
                    <w:bottom w:val="none" w:sz="0" w:space="0" w:color="auto"/>
                    <w:right w:val="none" w:sz="0" w:space="0" w:color="auto"/>
                  </w:divBdr>
                </w:div>
                <w:div w:id="884413426">
                  <w:marLeft w:val="0"/>
                  <w:marRight w:val="0"/>
                  <w:marTop w:val="0"/>
                  <w:marBottom w:val="0"/>
                  <w:divBdr>
                    <w:top w:val="none" w:sz="0" w:space="0" w:color="auto"/>
                    <w:left w:val="none" w:sz="0" w:space="0" w:color="auto"/>
                    <w:bottom w:val="none" w:sz="0" w:space="0" w:color="auto"/>
                    <w:right w:val="none" w:sz="0" w:space="0" w:color="auto"/>
                  </w:divBdr>
                </w:div>
                <w:div w:id="983585123">
                  <w:marLeft w:val="0"/>
                  <w:marRight w:val="0"/>
                  <w:marTop w:val="0"/>
                  <w:marBottom w:val="0"/>
                  <w:divBdr>
                    <w:top w:val="none" w:sz="0" w:space="0" w:color="auto"/>
                    <w:left w:val="none" w:sz="0" w:space="0" w:color="auto"/>
                    <w:bottom w:val="none" w:sz="0" w:space="0" w:color="auto"/>
                    <w:right w:val="none" w:sz="0" w:space="0" w:color="auto"/>
                  </w:divBdr>
                </w:div>
                <w:div w:id="1270508188">
                  <w:marLeft w:val="0"/>
                  <w:marRight w:val="0"/>
                  <w:marTop w:val="0"/>
                  <w:marBottom w:val="0"/>
                  <w:divBdr>
                    <w:top w:val="none" w:sz="0" w:space="0" w:color="auto"/>
                    <w:left w:val="none" w:sz="0" w:space="0" w:color="auto"/>
                    <w:bottom w:val="none" w:sz="0" w:space="0" w:color="auto"/>
                    <w:right w:val="none" w:sz="0" w:space="0" w:color="auto"/>
                  </w:divBdr>
                </w:div>
                <w:div w:id="1917129869">
                  <w:marLeft w:val="0"/>
                  <w:marRight w:val="0"/>
                  <w:marTop w:val="0"/>
                  <w:marBottom w:val="0"/>
                  <w:divBdr>
                    <w:top w:val="none" w:sz="0" w:space="0" w:color="auto"/>
                    <w:left w:val="none" w:sz="0" w:space="0" w:color="auto"/>
                    <w:bottom w:val="none" w:sz="0" w:space="0" w:color="auto"/>
                    <w:right w:val="none" w:sz="0" w:space="0" w:color="auto"/>
                  </w:divBdr>
                </w:div>
                <w:div w:id="2015718041">
                  <w:marLeft w:val="0"/>
                  <w:marRight w:val="0"/>
                  <w:marTop w:val="0"/>
                  <w:marBottom w:val="0"/>
                  <w:divBdr>
                    <w:top w:val="none" w:sz="0" w:space="0" w:color="auto"/>
                    <w:left w:val="none" w:sz="0" w:space="0" w:color="auto"/>
                    <w:bottom w:val="none" w:sz="0" w:space="0" w:color="auto"/>
                    <w:right w:val="none" w:sz="0" w:space="0" w:color="auto"/>
                  </w:divBdr>
                </w:div>
                <w:div w:id="20771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8278">
          <w:marLeft w:val="2250"/>
          <w:marRight w:val="0"/>
          <w:marTop w:val="0"/>
          <w:marBottom w:val="0"/>
          <w:divBdr>
            <w:top w:val="none" w:sz="0" w:space="0" w:color="auto"/>
            <w:left w:val="none" w:sz="0" w:space="0" w:color="auto"/>
            <w:bottom w:val="none" w:sz="0" w:space="0" w:color="auto"/>
            <w:right w:val="none" w:sz="0" w:space="0" w:color="auto"/>
          </w:divBdr>
          <w:divsChild>
            <w:div w:id="518006163">
              <w:marLeft w:val="0"/>
              <w:marRight w:val="0"/>
              <w:marTop w:val="0"/>
              <w:marBottom w:val="0"/>
              <w:divBdr>
                <w:top w:val="none" w:sz="0" w:space="0" w:color="auto"/>
                <w:left w:val="none" w:sz="0" w:space="0" w:color="auto"/>
                <w:bottom w:val="none" w:sz="0" w:space="0" w:color="auto"/>
                <w:right w:val="none" w:sz="0" w:space="0" w:color="auto"/>
              </w:divBdr>
              <w:divsChild>
                <w:div w:id="357778319">
                  <w:marLeft w:val="0"/>
                  <w:marRight w:val="0"/>
                  <w:marTop w:val="0"/>
                  <w:marBottom w:val="0"/>
                  <w:divBdr>
                    <w:top w:val="none" w:sz="0" w:space="0" w:color="auto"/>
                    <w:left w:val="none" w:sz="0" w:space="0" w:color="auto"/>
                    <w:bottom w:val="none" w:sz="0" w:space="0" w:color="auto"/>
                    <w:right w:val="none" w:sz="0" w:space="0" w:color="auto"/>
                  </w:divBdr>
                </w:div>
                <w:div w:id="18432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1392">
          <w:marLeft w:val="2250"/>
          <w:marRight w:val="0"/>
          <w:marTop w:val="0"/>
          <w:marBottom w:val="0"/>
          <w:divBdr>
            <w:top w:val="none" w:sz="0" w:space="0" w:color="auto"/>
            <w:left w:val="none" w:sz="0" w:space="0" w:color="auto"/>
            <w:bottom w:val="none" w:sz="0" w:space="0" w:color="auto"/>
            <w:right w:val="none" w:sz="0" w:space="0" w:color="auto"/>
          </w:divBdr>
          <w:divsChild>
            <w:div w:id="915938880">
              <w:marLeft w:val="0"/>
              <w:marRight w:val="0"/>
              <w:marTop w:val="0"/>
              <w:marBottom w:val="0"/>
              <w:divBdr>
                <w:top w:val="none" w:sz="0" w:space="0" w:color="auto"/>
                <w:left w:val="none" w:sz="0" w:space="0" w:color="auto"/>
                <w:bottom w:val="none" w:sz="0" w:space="0" w:color="auto"/>
                <w:right w:val="none" w:sz="0" w:space="0" w:color="auto"/>
              </w:divBdr>
              <w:divsChild>
                <w:div w:id="1014114559">
                  <w:marLeft w:val="0"/>
                  <w:marRight w:val="0"/>
                  <w:marTop w:val="0"/>
                  <w:marBottom w:val="0"/>
                  <w:divBdr>
                    <w:top w:val="none" w:sz="0" w:space="0" w:color="auto"/>
                    <w:left w:val="none" w:sz="0" w:space="0" w:color="auto"/>
                    <w:bottom w:val="none" w:sz="0" w:space="0" w:color="auto"/>
                    <w:right w:val="none" w:sz="0" w:space="0" w:color="auto"/>
                  </w:divBdr>
                </w:div>
                <w:div w:id="17785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1002">
          <w:marLeft w:val="2250"/>
          <w:marRight w:val="0"/>
          <w:marTop w:val="0"/>
          <w:marBottom w:val="0"/>
          <w:divBdr>
            <w:top w:val="none" w:sz="0" w:space="0" w:color="auto"/>
            <w:left w:val="none" w:sz="0" w:space="0" w:color="auto"/>
            <w:bottom w:val="none" w:sz="0" w:space="0" w:color="auto"/>
            <w:right w:val="none" w:sz="0" w:space="0" w:color="auto"/>
          </w:divBdr>
          <w:divsChild>
            <w:div w:id="1081953873">
              <w:marLeft w:val="0"/>
              <w:marRight w:val="0"/>
              <w:marTop w:val="0"/>
              <w:marBottom w:val="0"/>
              <w:divBdr>
                <w:top w:val="none" w:sz="0" w:space="0" w:color="auto"/>
                <w:left w:val="none" w:sz="0" w:space="0" w:color="auto"/>
                <w:bottom w:val="none" w:sz="0" w:space="0" w:color="auto"/>
                <w:right w:val="none" w:sz="0" w:space="0" w:color="auto"/>
              </w:divBdr>
              <w:divsChild>
                <w:div w:id="212691995">
                  <w:marLeft w:val="0"/>
                  <w:marRight w:val="0"/>
                  <w:marTop w:val="0"/>
                  <w:marBottom w:val="0"/>
                  <w:divBdr>
                    <w:top w:val="none" w:sz="0" w:space="0" w:color="auto"/>
                    <w:left w:val="none" w:sz="0" w:space="0" w:color="auto"/>
                    <w:bottom w:val="none" w:sz="0" w:space="0" w:color="auto"/>
                    <w:right w:val="none" w:sz="0" w:space="0" w:color="auto"/>
                  </w:divBdr>
                </w:div>
                <w:div w:id="3486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4640">
          <w:marLeft w:val="2250"/>
          <w:marRight w:val="0"/>
          <w:marTop w:val="0"/>
          <w:marBottom w:val="0"/>
          <w:divBdr>
            <w:top w:val="none" w:sz="0" w:space="0" w:color="auto"/>
            <w:left w:val="none" w:sz="0" w:space="0" w:color="auto"/>
            <w:bottom w:val="none" w:sz="0" w:space="0" w:color="auto"/>
            <w:right w:val="none" w:sz="0" w:space="0" w:color="auto"/>
          </w:divBdr>
          <w:divsChild>
            <w:div w:id="1252354954">
              <w:marLeft w:val="0"/>
              <w:marRight w:val="0"/>
              <w:marTop w:val="0"/>
              <w:marBottom w:val="0"/>
              <w:divBdr>
                <w:top w:val="none" w:sz="0" w:space="0" w:color="auto"/>
                <w:left w:val="none" w:sz="0" w:space="0" w:color="auto"/>
                <w:bottom w:val="none" w:sz="0" w:space="0" w:color="auto"/>
                <w:right w:val="none" w:sz="0" w:space="0" w:color="auto"/>
              </w:divBdr>
              <w:divsChild>
                <w:div w:id="20538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6397">
          <w:marLeft w:val="1800"/>
          <w:marRight w:val="0"/>
          <w:marTop w:val="0"/>
          <w:marBottom w:val="0"/>
          <w:divBdr>
            <w:top w:val="none" w:sz="0" w:space="0" w:color="auto"/>
            <w:left w:val="none" w:sz="0" w:space="0" w:color="auto"/>
            <w:bottom w:val="none" w:sz="0" w:space="0" w:color="auto"/>
            <w:right w:val="none" w:sz="0" w:space="0" w:color="auto"/>
          </w:divBdr>
          <w:divsChild>
            <w:div w:id="2023045326">
              <w:marLeft w:val="0"/>
              <w:marRight w:val="0"/>
              <w:marTop w:val="0"/>
              <w:marBottom w:val="0"/>
              <w:divBdr>
                <w:top w:val="none" w:sz="0" w:space="0" w:color="auto"/>
                <w:left w:val="none" w:sz="0" w:space="0" w:color="auto"/>
                <w:bottom w:val="none" w:sz="0" w:space="0" w:color="auto"/>
                <w:right w:val="none" w:sz="0" w:space="0" w:color="auto"/>
              </w:divBdr>
            </w:div>
          </w:divsChild>
        </w:div>
        <w:div w:id="1197502578">
          <w:marLeft w:val="2250"/>
          <w:marRight w:val="0"/>
          <w:marTop w:val="0"/>
          <w:marBottom w:val="0"/>
          <w:divBdr>
            <w:top w:val="none" w:sz="0" w:space="0" w:color="auto"/>
            <w:left w:val="none" w:sz="0" w:space="0" w:color="auto"/>
            <w:bottom w:val="none" w:sz="0" w:space="0" w:color="auto"/>
            <w:right w:val="none" w:sz="0" w:space="0" w:color="auto"/>
          </w:divBdr>
          <w:divsChild>
            <w:div w:id="302782748">
              <w:marLeft w:val="0"/>
              <w:marRight w:val="0"/>
              <w:marTop w:val="0"/>
              <w:marBottom w:val="0"/>
              <w:divBdr>
                <w:top w:val="none" w:sz="0" w:space="0" w:color="auto"/>
                <w:left w:val="none" w:sz="0" w:space="0" w:color="auto"/>
                <w:bottom w:val="none" w:sz="0" w:space="0" w:color="auto"/>
                <w:right w:val="none" w:sz="0" w:space="0" w:color="auto"/>
              </w:divBdr>
              <w:divsChild>
                <w:div w:id="292100155">
                  <w:marLeft w:val="0"/>
                  <w:marRight w:val="0"/>
                  <w:marTop w:val="0"/>
                  <w:marBottom w:val="0"/>
                  <w:divBdr>
                    <w:top w:val="none" w:sz="0" w:space="0" w:color="auto"/>
                    <w:left w:val="none" w:sz="0" w:space="0" w:color="auto"/>
                    <w:bottom w:val="none" w:sz="0" w:space="0" w:color="auto"/>
                    <w:right w:val="none" w:sz="0" w:space="0" w:color="auto"/>
                  </w:divBdr>
                </w:div>
                <w:div w:id="374082842">
                  <w:marLeft w:val="0"/>
                  <w:marRight w:val="0"/>
                  <w:marTop w:val="0"/>
                  <w:marBottom w:val="0"/>
                  <w:divBdr>
                    <w:top w:val="none" w:sz="0" w:space="0" w:color="auto"/>
                    <w:left w:val="none" w:sz="0" w:space="0" w:color="auto"/>
                    <w:bottom w:val="none" w:sz="0" w:space="0" w:color="auto"/>
                    <w:right w:val="none" w:sz="0" w:space="0" w:color="auto"/>
                  </w:divBdr>
                </w:div>
                <w:div w:id="467433793">
                  <w:marLeft w:val="0"/>
                  <w:marRight w:val="0"/>
                  <w:marTop w:val="0"/>
                  <w:marBottom w:val="0"/>
                  <w:divBdr>
                    <w:top w:val="none" w:sz="0" w:space="0" w:color="auto"/>
                    <w:left w:val="none" w:sz="0" w:space="0" w:color="auto"/>
                    <w:bottom w:val="none" w:sz="0" w:space="0" w:color="auto"/>
                    <w:right w:val="none" w:sz="0" w:space="0" w:color="auto"/>
                  </w:divBdr>
                </w:div>
                <w:div w:id="606548750">
                  <w:marLeft w:val="0"/>
                  <w:marRight w:val="0"/>
                  <w:marTop w:val="0"/>
                  <w:marBottom w:val="0"/>
                  <w:divBdr>
                    <w:top w:val="none" w:sz="0" w:space="0" w:color="auto"/>
                    <w:left w:val="none" w:sz="0" w:space="0" w:color="auto"/>
                    <w:bottom w:val="none" w:sz="0" w:space="0" w:color="auto"/>
                    <w:right w:val="none" w:sz="0" w:space="0" w:color="auto"/>
                  </w:divBdr>
                </w:div>
                <w:div w:id="656885056">
                  <w:marLeft w:val="0"/>
                  <w:marRight w:val="0"/>
                  <w:marTop w:val="0"/>
                  <w:marBottom w:val="0"/>
                  <w:divBdr>
                    <w:top w:val="none" w:sz="0" w:space="0" w:color="auto"/>
                    <w:left w:val="none" w:sz="0" w:space="0" w:color="auto"/>
                    <w:bottom w:val="none" w:sz="0" w:space="0" w:color="auto"/>
                    <w:right w:val="none" w:sz="0" w:space="0" w:color="auto"/>
                  </w:divBdr>
                </w:div>
                <w:div w:id="710617954">
                  <w:marLeft w:val="0"/>
                  <w:marRight w:val="0"/>
                  <w:marTop w:val="0"/>
                  <w:marBottom w:val="0"/>
                  <w:divBdr>
                    <w:top w:val="none" w:sz="0" w:space="0" w:color="auto"/>
                    <w:left w:val="none" w:sz="0" w:space="0" w:color="auto"/>
                    <w:bottom w:val="none" w:sz="0" w:space="0" w:color="auto"/>
                    <w:right w:val="none" w:sz="0" w:space="0" w:color="auto"/>
                  </w:divBdr>
                </w:div>
                <w:div w:id="999623635">
                  <w:marLeft w:val="0"/>
                  <w:marRight w:val="0"/>
                  <w:marTop w:val="0"/>
                  <w:marBottom w:val="0"/>
                  <w:divBdr>
                    <w:top w:val="none" w:sz="0" w:space="0" w:color="auto"/>
                    <w:left w:val="none" w:sz="0" w:space="0" w:color="auto"/>
                    <w:bottom w:val="none" w:sz="0" w:space="0" w:color="auto"/>
                    <w:right w:val="none" w:sz="0" w:space="0" w:color="auto"/>
                  </w:divBdr>
                </w:div>
                <w:div w:id="1325626779">
                  <w:marLeft w:val="0"/>
                  <w:marRight w:val="0"/>
                  <w:marTop w:val="0"/>
                  <w:marBottom w:val="0"/>
                  <w:divBdr>
                    <w:top w:val="none" w:sz="0" w:space="0" w:color="auto"/>
                    <w:left w:val="none" w:sz="0" w:space="0" w:color="auto"/>
                    <w:bottom w:val="none" w:sz="0" w:space="0" w:color="auto"/>
                    <w:right w:val="none" w:sz="0" w:space="0" w:color="auto"/>
                  </w:divBdr>
                </w:div>
                <w:div w:id="1426420848">
                  <w:marLeft w:val="0"/>
                  <w:marRight w:val="0"/>
                  <w:marTop w:val="0"/>
                  <w:marBottom w:val="0"/>
                  <w:divBdr>
                    <w:top w:val="none" w:sz="0" w:space="0" w:color="auto"/>
                    <w:left w:val="none" w:sz="0" w:space="0" w:color="auto"/>
                    <w:bottom w:val="none" w:sz="0" w:space="0" w:color="auto"/>
                    <w:right w:val="none" w:sz="0" w:space="0" w:color="auto"/>
                  </w:divBdr>
                </w:div>
                <w:div w:id="1448693072">
                  <w:marLeft w:val="0"/>
                  <w:marRight w:val="0"/>
                  <w:marTop w:val="0"/>
                  <w:marBottom w:val="0"/>
                  <w:divBdr>
                    <w:top w:val="none" w:sz="0" w:space="0" w:color="auto"/>
                    <w:left w:val="none" w:sz="0" w:space="0" w:color="auto"/>
                    <w:bottom w:val="none" w:sz="0" w:space="0" w:color="auto"/>
                    <w:right w:val="none" w:sz="0" w:space="0" w:color="auto"/>
                  </w:divBdr>
                </w:div>
                <w:div w:id="19173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430">
          <w:marLeft w:val="2250"/>
          <w:marRight w:val="0"/>
          <w:marTop w:val="0"/>
          <w:marBottom w:val="0"/>
          <w:divBdr>
            <w:top w:val="none" w:sz="0" w:space="0" w:color="auto"/>
            <w:left w:val="none" w:sz="0" w:space="0" w:color="auto"/>
            <w:bottom w:val="none" w:sz="0" w:space="0" w:color="auto"/>
            <w:right w:val="none" w:sz="0" w:space="0" w:color="auto"/>
          </w:divBdr>
          <w:divsChild>
            <w:div w:id="1854301790">
              <w:marLeft w:val="0"/>
              <w:marRight w:val="0"/>
              <w:marTop w:val="0"/>
              <w:marBottom w:val="0"/>
              <w:divBdr>
                <w:top w:val="none" w:sz="0" w:space="0" w:color="auto"/>
                <w:left w:val="none" w:sz="0" w:space="0" w:color="auto"/>
                <w:bottom w:val="none" w:sz="0" w:space="0" w:color="auto"/>
                <w:right w:val="none" w:sz="0" w:space="0" w:color="auto"/>
              </w:divBdr>
              <w:divsChild>
                <w:div w:id="208691149">
                  <w:marLeft w:val="0"/>
                  <w:marRight w:val="0"/>
                  <w:marTop w:val="0"/>
                  <w:marBottom w:val="0"/>
                  <w:divBdr>
                    <w:top w:val="none" w:sz="0" w:space="0" w:color="auto"/>
                    <w:left w:val="none" w:sz="0" w:space="0" w:color="auto"/>
                    <w:bottom w:val="none" w:sz="0" w:space="0" w:color="auto"/>
                    <w:right w:val="none" w:sz="0" w:space="0" w:color="auto"/>
                  </w:divBdr>
                </w:div>
                <w:div w:id="506478482">
                  <w:marLeft w:val="0"/>
                  <w:marRight w:val="0"/>
                  <w:marTop w:val="0"/>
                  <w:marBottom w:val="0"/>
                  <w:divBdr>
                    <w:top w:val="none" w:sz="0" w:space="0" w:color="auto"/>
                    <w:left w:val="none" w:sz="0" w:space="0" w:color="auto"/>
                    <w:bottom w:val="none" w:sz="0" w:space="0" w:color="auto"/>
                    <w:right w:val="none" w:sz="0" w:space="0" w:color="auto"/>
                  </w:divBdr>
                </w:div>
                <w:div w:id="696853892">
                  <w:marLeft w:val="0"/>
                  <w:marRight w:val="0"/>
                  <w:marTop w:val="0"/>
                  <w:marBottom w:val="0"/>
                  <w:divBdr>
                    <w:top w:val="none" w:sz="0" w:space="0" w:color="auto"/>
                    <w:left w:val="none" w:sz="0" w:space="0" w:color="auto"/>
                    <w:bottom w:val="none" w:sz="0" w:space="0" w:color="auto"/>
                    <w:right w:val="none" w:sz="0" w:space="0" w:color="auto"/>
                  </w:divBdr>
                </w:div>
                <w:div w:id="1518888249">
                  <w:marLeft w:val="0"/>
                  <w:marRight w:val="0"/>
                  <w:marTop w:val="0"/>
                  <w:marBottom w:val="0"/>
                  <w:divBdr>
                    <w:top w:val="none" w:sz="0" w:space="0" w:color="auto"/>
                    <w:left w:val="none" w:sz="0" w:space="0" w:color="auto"/>
                    <w:bottom w:val="none" w:sz="0" w:space="0" w:color="auto"/>
                    <w:right w:val="none" w:sz="0" w:space="0" w:color="auto"/>
                  </w:divBdr>
                </w:div>
                <w:div w:id="1623270378">
                  <w:marLeft w:val="0"/>
                  <w:marRight w:val="0"/>
                  <w:marTop w:val="0"/>
                  <w:marBottom w:val="0"/>
                  <w:divBdr>
                    <w:top w:val="none" w:sz="0" w:space="0" w:color="auto"/>
                    <w:left w:val="none" w:sz="0" w:space="0" w:color="auto"/>
                    <w:bottom w:val="none" w:sz="0" w:space="0" w:color="auto"/>
                    <w:right w:val="none" w:sz="0" w:space="0" w:color="auto"/>
                  </w:divBdr>
                </w:div>
                <w:div w:id="1684748019">
                  <w:marLeft w:val="0"/>
                  <w:marRight w:val="0"/>
                  <w:marTop w:val="0"/>
                  <w:marBottom w:val="0"/>
                  <w:divBdr>
                    <w:top w:val="none" w:sz="0" w:space="0" w:color="auto"/>
                    <w:left w:val="none" w:sz="0" w:space="0" w:color="auto"/>
                    <w:bottom w:val="none" w:sz="0" w:space="0" w:color="auto"/>
                    <w:right w:val="none" w:sz="0" w:space="0" w:color="auto"/>
                  </w:divBdr>
                </w:div>
                <w:div w:id="1698968764">
                  <w:marLeft w:val="0"/>
                  <w:marRight w:val="0"/>
                  <w:marTop w:val="0"/>
                  <w:marBottom w:val="0"/>
                  <w:divBdr>
                    <w:top w:val="none" w:sz="0" w:space="0" w:color="auto"/>
                    <w:left w:val="none" w:sz="0" w:space="0" w:color="auto"/>
                    <w:bottom w:val="none" w:sz="0" w:space="0" w:color="auto"/>
                    <w:right w:val="none" w:sz="0" w:space="0" w:color="auto"/>
                  </w:divBdr>
                </w:div>
                <w:div w:id="20852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4304">
          <w:marLeft w:val="2250"/>
          <w:marRight w:val="0"/>
          <w:marTop w:val="0"/>
          <w:marBottom w:val="0"/>
          <w:divBdr>
            <w:top w:val="none" w:sz="0" w:space="0" w:color="auto"/>
            <w:left w:val="none" w:sz="0" w:space="0" w:color="auto"/>
            <w:bottom w:val="none" w:sz="0" w:space="0" w:color="auto"/>
            <w:right w:val="none" w:sz="0" w:space="0" w:color="auto"/>
          </w:divBdr>
          <w:divsChild>
            <w:div w:id="722868365">
              <w:marLeft w:val="0"/>
              <w:marRight w:val="0"/>
              <w:marTop w:val="0"/>
              <w:marBottom w:val="0"/>
              <w:divBdr>
                <w:top w:val="none" w:sz="0" w:space="0" w:color="auto"/>
                <w:left w:val="none" w:sz="0" w:space="0" w:color="auto"/>
                <w:bottom w:val="none" w:sz="0" w:space="0" w:color="auto"/>
                <w:right w:val="none" w:sz="0" w:space="0" w:color="auto"/>
              </w:divBdr>
              <w:divsChild>
                <w:div w:id="1852061754">
                  <w:marLeft w:val="0"/>
                  <w:marRight w:val="0"/>
                  <w:marTop w:val="0"/>
                  <w:marBottom w:val="0"/>
                  <w:divBdr>
                    <w:top w:val="none" w:sz="0" w:space="0" w:color="auto"/>
                    <w:left w:val="none" w:sz="0" w:space="0" w:color="auto"/>
                    <w:bottom w:val="none" w:sz="0" w:space="0" w:color="auto"/>
                    <w:right w:val="none" w:sz="0" w:space="0" w:color="auto"/>
                  </w:divBdr>
                </w:div>
                <w:div w:id="20447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08141">
          <w:marLeft w:val="2250"/>
          <w:marRight w:val="0"/>
          <w:marTop w:val="0"/>
          <w:marBottom w:val="0"/>
          <w:divBdr>
            <w:top w:val="none" w:sz="0" w:space="0" w:color="auto"/>
            <w:left w:val="none" w:sz="0" w:space="0" w:color="auto"/>
            <w:bottom w:val="none" w:sz="0" w:space="0" w:color="auto"/>
            <w:right w:val="none" w:sz="0" w:space="0" w:color="auto"/>
          </w:divBdr>
          <w:divsChild>
            <w:div w:id="2033528825">
              <w:marLeft w:val="0"/>
              <w:marRight w:val="0"/>
              <w:marTop w:val="0"/>
              <w:marBottom w:val="0"/>
              <w:divBdr>
                <w:top w:val="none" w:sz="0" w:space="0" w:color="auto"/>
                <w:left w:val="none" w:sz="0" w:space="0" w:color="auto"/>
                <w:bottom w:val="none" w:sz="0" w:space="0" w:color="auto"/>
                <w:right w:val="none" w:sz="0" w:space="0" w:color="auto"/>
              </w:divBdr>
              <w:divsChild>
                <w:div w:id="20636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7782">
          <w:marLeft w:val="2250"/>
          <w:marRight w:val="0"/>
          <w:marTop w:val="0"/>
          <w:marBottom w:val="0"/>
          <w:divBdr>
            <w:top w:val="none" w:sz="0" w:space="0" w:color="auto"/>
            <w:left w:val="none" w:sz="0" w:space="0" w:color="auto"/>
            <w:bottom w:val="none" w:sz="0" w:space="0" w:color="auto"/>
            <w:right w:val="none" w:sz="0" w:space="0" w:color="auto"/>
          </w:divBdr>
          <w:divsChild>
            <w:div w:id="597182609">
              <w:marLeft w:val="0"/>
              <w:marRight w:val="0"/>
              <w:marTop w:val="0"/>
              <w:marBottom w:val="0"/>
              <w:divBdr>
                <w:top w:val="none" w:sz="0" w:space="0" w:color="auto"/>
                <w:left w:val="none" w:sz="0" w:space="0" w:color="auto"/>
                <w:bottom w:val="none" w:sz="0" w:space="0" w:color="auto"/>
                <w:right w:val="none" w:sz="0" w:space="0" w:color="auto"/>
              </w:divBdr>
              <w:divsChild>
                <w:div w:id="65879552">
                  <w:marLeft w:val="0"/>
                  <w:marRight w:val="0"/>
                  <w:marTop w:val="0"/>
                  <w:marBottom w:val="0"/>
                  <w:divBdr>
                    <w:top w:val="none" w:sz="0" w:space="0" w:color="auto"/>
                    <w:left w:val="none" w:sz="0" w:space="0" w:color="auto"/>
                    <w:bottom w:val="none" w:sz="0" w:space="0" w:color="auto"/>
                    <w:right w:val="none" w:sz="0" w:space="0" w:color="auto"/>
                  </w:divBdr>
                </w:div>
                <w:div w:id="169416312">
                  <w:marLeft w:val="0"/>
                  <w:marRight w:val="0"/>
                  <w:marTop w:val="0"/>
                  <w:marBottom w:val="0"/>
                  <w:divBdr>
                    <w:top w:val="none" w:sz="0" w:space="0" w:color="auto"/>
                    <w:left w:val="none" w:sz="0" w:space="0" w:color="auto"/>
                    <w:bottom w:val="none" w:sz="0" w:space="0" w:color="auto"/>
                    <w:right w:val="none" w:sz="0" w:space="0" w:color="auto"/>
                  </w:divBdr>
                </w:div>
                <w:div w:id="325784468">
                  <w:marLeft w:val="0"/>
                  <w:marRight w:val="0"/>
                  <w:marTop w:val="0"/>
                  <w:marBottom w:val="0"/>
                  <w:divBdr>
                    <w:top w:val="none" w:sz="0" w:space="0" w:color="auto"/>
                    <w:left w:val="none" w:sz="0" w:space="0" w:color="auto"/>
                    <w:bottom w:val="none" w:sz="0" w:space="0" w:color="auto"/>
                    <w:right w:val="none" w:sz="0" w:space="0" w:color="auto"/>
                  </w:divBdr>
                </w:div>
                <w:div w:id="687683509">
                  <w:marLeft w:val="0"/>
                  <w:marRight w:val="0"/>
                  <w:marTop w:val="0"/>
                  <w:marBottom w:val="0"/>
                  <w:divBdr>
                    <w:top w:val="none" w:sz="0" w:space="0" w:color="auto"/>
                    <w:left w:val="none" w:sz="0" w:space="0" w:color="auto"/>
                    <w:bottom w:val="none" w:sz="0" w:space="0" w:color="auto"/>
                    <w:right w:val="none" w:sz="0" w:space="0" w:color="auto"/>
                  </w:divBdr>
                </w:div>
                <w:div w:id="1130784906">
                  <w:marLeft w:val="0"/>
                  <w:marRight w:val="0"/>
                  <w:marTop w:val="0"/>
                  <w:marBottom w:val="0"/>
                  <w:divBdr>
                    <w:top w:val="none" w:sz="0" w:space="0" w:color="auto"/>
                    <w:left w:val="none" w:sz="0" w:space="0" w:color="auto"/>
                    <w:bottom w:val="none" w:sz="0" w:space="0" w:color="auto"/>
                    <w:right w:val="none" w:sz="0" w:space="0" w:color="auto"/>
                  </w:divBdr>
                </w:div>
                <w:div w:id="14036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62083">
      <w:bodyDiv w:val="1"/>
      <w:marLeft w:val="0"/>
      <w:marRight w:val="0"/>
      <w:marTop w:val="0"/>
      <w:marBottom w:val="0"/>
      <w:divBdr>
        <w:top w:val="none" w:sz="0" w:space="0" w:color="auto"/>
        <w:left w:val="none" w:sz="0" w:space="0" w:color="auto"/>
        <w:bottom w:val="none" w:sz="0" w:space="0" w:color="auto"/>
        <w:right w:val="none" w:sz="0" w:space="0" w:color="auto"/>
      </w:divBdr>
    </w:div>
    <w:div w:id="555897342">
      <w:bodyDiv w:val="1"/>
      <w:marLeft w:val="0"/>
      <w:marRight w:val="0"/>
      <w:marTop w:val="0"/>
      <w:marBottom w:val="0"/>
      <w:divBdr>
        <w:top w:val="none" w:sz="0" w:space="0" w:color="auto"/>
        <w:left w:val="none" w:sz="0" w:space="0" w:color="auto"/>
        <w:bottom w:val="none" w:sz="0" w:space="0" w:color="auto"/>
        <w:right w:val="none" w:sz="0" w:space="0" w:color="auto"/>
      </w:divBdr>
      <w:divsChild>
        <w:div w:id="482699459">
          <w:marLeft w:val="1800"/>
          <w:marRight w:val="0"/>
          <w:marTop w:val="0"/>
          <w:marBottom w:val="0"/>
          <w:divBdr>
            <w:top w:val="none" w:sz="0" w:space="0" w:color="auto"/>
            <w:left w:val="none" w:sz="0" w:space="0" w:color="auto"/>
            <w:bottom w:val="none" w:sz="0" w:space="0" w:color="auto"/>
            <w:right w:val="none" w:sz="0" w:space="0" w:color="auto"/>
          </w:divBdr>
          <w:divsChild>
            <w:div w:id="969670817">
              <w:marLeft w:val="0"/>
              <w:marRight w:val="0"/>
              <w:marTop w:val="0"/>
              <w:marBottom w:val="0"/>
              <w:divBdr>
                <w:top w:val="none" w:sz="0" w:space="0" w:color="auto"/>
                <w:left w:val="none" w:sz="0" w:space="0" w:color="auto"/>
                <w:bottom w:val="none" w:sz="0" w:space="0" w:color="auto"/>
                <w:right w:val="none" w:sz="0" w:space="0" w:color="auto"/>
              </w:divBdr>
              <w:divsChild>
                <w:div w:id="270670925">
                  <w:marLeft w:val="0"/>
                  <w:marRight w:val="0"/>
                  <w:marTop w:val="0"/>
                  <w:marBottom w:val="0"/>
                  <w:divBdr>
                    <w:top w:val="none" w:sz="0" w:space="0" w:color="auto"/>
                    <w:left w:val="none" w:sz="0" w:space="0" w:color="auto"/>
                    <w:bottom w:val="none" w:sz="0" w:space="0" w:color="auto"/>
                    <w:right w:val="none" w:sz="0" w:space="0" w:color="auto"/>
                  </w:divBdr>
                </w:div>
                <w:div w:id="581645170">
                  <w:marLeft w:val="0"/>
                  <w:marRight w:val="0"/>
                  <w:marTop w:val="0"/>
                  <w:marBottom w:val="0"/>
                  <w:divBdr>
                    <w:top w:val="none" w:sz="0" w:space="0" w:color="auto"/>
                    <w:left w:val="none" w:sz="0" w:space="0" w:color="auto"/>
                    <w:bottom w:val="none" w:sz="0" w:space="0" w:color="auto"/>
                    <w:right w:val="none" w:sz="0" w:space="0" w:color="auto"/>
                  </w:divBdr>
                </w:div>
                <w:div w:id="13853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15573">
      <w:bodyDiv w:val="1"/>
      <w:marLeft w:val="0"/>
      <w:marRight w:val="0"/>
      <w:marTop w:val="0"/>
      <w:marBottom w:val="0"/>
      <w:divBdr>
        <w:top w:val="none" w:sz="0" w:space="0" w:color="auto"/>
        <w:left w:val="none" w:sz="0" w:space="0" w:color="auto"/>
        <w:bottom w:val="none" w:sz="0" w:space="0" w:color="auto"/>
        <w:right w:val="none" w:sz="0" w:space="0" w:color="auto"/>
      </w:divBdr>
    </w:div>
    <w:div w:id="561792199">
      <w:bodyDiv w:val="1"/>
      <w:marLeft w:val="0"/>
      <w:marRight w:val="0"/>
      <w:marTop w:val="0"/>
      <w:marBottom w:val="0"/>
      <w:divBdr>
        <w:top w:val="none" w:sz="0" w:space="0" w:color="auto"/>
        <w:left w:val="none" w:sz="0" w:space="0" w:color="auto"/>
        <w:bottom w:val="none" w:sz="0" w:space="0" w:color="auto"/>
        <w:right w:val="none" w:sz="0" w:space="0" w:color="auto"/>
      </w:divBdr>
    </w:div>
    <w:div w:id="600532603">
      <w:bodyDiv w:val="1"/>
      <w:marLeft w:val="0"/>
      <w:marRight w:val="0"/>
      <w:marTop w:val="0"/>
      <w:marBottom w:val="0"/>
      <w:divBdr>
        <w:top w:val="none" w:sz="0" w:space="0" w:color="auto"/>
        <w:left w:val="none" w:sz="0" w:space="0" w:color="auto"/>
        <w:bottom w:val="none" w:sz="0" w:space="0" w:color="auto"/>
        <w:right w:val="none" w:sz="0" w:space="0" w:color="auto"/>
      </w:divBdr>
      <w:divsChild>
        <w:div w:id="242494661">
          <w:marLeft w:val="1800"/>
          <w:marRight w:val="0"/>
          <w:marTop w:val="0"/>
          <w:marBottom w:val="0"/>
          <w:divBdr>
            <w:top w:val="none" w:sz="0" w:space="0" w:color="auto"/>
            <w:left w:val="none" w:sz="0" w:space="0" w:color="auto"/>
            <w:bottom w:val="none" w:sz="0" w:space="0" w:color="auto"/>
            <w:right w:val="none" w:sz="0" w:space="0" w:color="auto"/>
          </w:divBdr>
          <w:divsChild>
            <w:div w:id="1193306236">
              <w:marLeft w:val="0"/>
              <w:marRight w:val="0"/>
              <w:marTop w:val="0"/>
              <w:marBottom w:val="0"/>
              <w:divBdr>
                <w:top w:val="none" w:sz="0" w:space="0" w:color="auto"/>
                <w:left w:val="none" w:sz="0" w:space="0" w:color="auto"/>
                <w:bottom w:val="none" w:sz="0" w:space="0" w:color="auto"/>
                <w:right w:val="none" w:sz="0" w:space="0" w:color="auto"/>
              </w:divBdr>
            </w:div>
          </w:divsChild>
        </w:div>
        <w:div w:id="759646354">
          <w:marLeft w:val="1800"/>
          <w:marRight w:val="0"/>
          <w:marTop w:val="0"/>
          <w:marBottom w:val="0"/>
          <w:divBdr>
            <w:top w:val="none" w:sz="0" w:space="0" w:color="auto"/>
            <w:left w:val="none" w:sz="0" w:space="0" w:color="auto"/>
            <w:bottom w:val="none" w:sz="0" w:space="0" w:color="auto"/>
            <w:right w:val="none" w:sz="0" w:space="0" w:color="auto"/>
          </w:divBdr>
          <w:divsChild>
            <w:div w:id="2972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8805">
      <w:bodyDiv w:val="1"/>
      <w:marLeft w:val="0"/>
      <w:marRight w:val="0"/>
      <w:marTop w:val="0"/>
      <w:marBottom w:val="0"/>
      <w:divBdr>
        <w:top w:val="none" w:sz="0" w:space="0" w:color="auto"/>
        <w:left w:val="none" w:sz="0" w:space="0" w:color="auto"/>
        <w:bottom w:val="none" w:sz="0" w:space="0" w:color="auto"/>
        <w:right w:val="none" w:sz="0" w:space="0" w:color="auto"/>
      </w:divBdr>
      <w:divsChild>
        <w:div w:id="838807389">
          <w:marLeft w:val="2250"/>
          <w:marRight w:val="0"/>
          <w:marTop w:val="0"/>
          <w:marBottom w:val="0"/>
          <w:divBdr>
            <w:top w:val="none" w:sz="0" w:space="0" w:color="auto"/>
            <w:left w:val="none" w:sz="0" w:space="0" w:color="auto"/>
            <w:bottom w:val="none" w:sz="0" w:space="0" w:color="auto"/>
            <w:right w:val="none" w:sz="0" w:space="0" w:color="auto"/>
          </w:divBdr>
          <w:divsChild>
            <w:div w:id="1615793668">
              <w:marLeft w:val="0"/>
              <w:marRight w:val="0"/>
              <w:marTop w:val="0"/>
              <w:marBottom w:val="0"/>
              <w:divBdr>
                <w:top w:val="none" w:sz="0" w:space="0" w:color="auto"/>
                <w:left w:val="none" w:sz="0" w:space="0" w:color="auto"/>
                <w:bottom w:val="none" w:sz="0" w:space="0" w:color="auto"/>
                <w:right w:val="none" w:sz="0" w:space="0" w:color="auto"/>
              </w:divBdr>
            </w:div>
          </w:divsChild>
        </w:div>
        <w:div w:id="1344668982">
          <w:marLeft w:val="2250"/>
          <w:marRight w:val="0"/>
          <w:marTop w:val="0"/>
          <w:marBottom w:val="0"/>
          <w:divBdr>
            <w:top w:val="none" w:sz="0" w:space="0" w:color="auto"/>
            <w:left w:val="none" w:sz="0" w:space="0" w:color="auto"/>
            <w:bottom w:val="none" w:sz="0" w:space="0" w:color="auto"/>
            <w:right w:val="none" w:sz="0" w:space="0" w:color="auto"/>
          </w:divBdr>
          <w:divsChild>
            <w:div w:id="1406344256">
              <w:marLeft w:val="0"/>
              <w:marRight w:val="0"/>
              <w:marTop w:val="0"/>
              <w:marBottom w:val="0"/>
              <w:divBdr>
                <w:top w:val="none" w:sz="0" w:space="0" w:color="auto"/>
                <w:left w:val="none" w:sz="0" w:space="0" w:color="auto"/>
                <w:bottom w:val="none" w:sz="0" w:space="0" w:color="auto"/>
                <w:right w:val="none" w:sz="0" w:space="0" w:color="auto"/>
              </w:divBdr>
              <w:divsChild>
                <w:div w:id="386731861">
                  <w:marLeft w:val="0"/>
                  <w:marRight w:val="0"/>
                  <w:marTop w:val="0"/>
                  <w:marBottom w:val="0"/>
                  <w:divBdr>
                    <w:top w:val="none" w:sz="0" w:space="0" w:color="auto"/>
                    <w:left w:val="none" w:sz="0" w:space="0" w:color="auto"/>
                    <w:bottom w:val="none" w:sz="0" w:space="0" w:color="auto"/>
                    <w:right w:val="none" w:sz="0" w:space="0" w:color="auto"/>
                  </w:divBdr>
                </w:div>
                <w:div w:id="718475154">
                  <w:marLeft w:val="0"/>
                  <w:marRight w:val="0"/>
                  <w:marTop w:val="0"/>
                  <w:marBottom w:val="0"/>
                  <w:divBdr>
                    <w:top w:val="none" w:sz="0" w:space="0" w:color="auto"/>
                    <w:left w:val="none" w:sz="0" w:space="0" w:color="auto"/>
                    <w:bottom w:val="none" w:sz="0" w:space="0" w:color="auto"/>
                    <w:right w:val="none" w:sz="0" w:space="0" w:color="auto"/>
                  </w:divBdr>
                </w:div>
                <w:div w:id="724766337">
                  <w:marLeft w:val="0"/>
                  <w:marRight w:val="0"/>
                  <w:marTop w:val="0"/>
                  <w:marBottom w:val="0"/>
                  <w:divBdr>
                    <w:top w:val="none" w:sz="0" w:space="0" w:color="auto"/>
                    <w:left w:val="none" w:sz="0" w:space="0" w:color="auto"/>
                    <w:bottom w:val="none" w:sz="0" w:space="0" w:color="auto"/>
                    <w:right w:val="none" w:sz="0" w:space="0" w:color="auto"/>
                  </w:divBdr>
                </w:div>
                <w:div w:id="934363664">
                  <w:marLeft w:val="0"/>
                  <w:marRight w:val="0"/>
                  <w:marTop w:val="0"/>
                  <w:marBottom w:val="0"/>
                  <w:divBdr>
                    <w:top w:val="none" w:sz="0" w:space="0" w:color="auto"/>
                    <w:left w:val="none" w:sz="0" w:space="0" w:color="auto"/>
                    <w:bottom w:val="none" w:sz="0" w:space="0" w:color="auto"/>
                    <w:right w:val="none" w:sz="0" w:space="0" w:color="auto"/>
                  </w:divBdr>
                </w:div>
                <w:div w:id="1289361361">
                  <w:marLeft w:val="0"/>
                  <w:marRight w:val="0"/>
                  <w:marTop w:val="0"/>
                  <w:marBottom w:val="0"/>
                  <w:divBdr>
                    <w:top w:val="none" w:sz="0" w:space="0" w:color="auto"/>
                    <w:left w:val="none" w:sz="0" w:space="0" w:color="auto"/>
                    <w:bottom w:val="none" w:sz="0" w:space="0" w:color="auto"/>
                    <w:right w:val="none" w:sz="0" w:space="0" w:color="auto"/>
                  </w:divBdr>
                </w:div>
                <w:div w:id="1351221512">
                  <w:marLeft w:val="0"/>
                  <w:marRight w:val="0"/>
                  <w:marTop w:val="0"/>
                  <w:marBottom w:val="0"/>
                  <w:divBdr>
                    <w:top w:val="none" w:sz="0" w:space="0" w:color="auto"/>
                    <w:left w:val="none" w:sz="0" w:space="0" w:color="auto"/>
                    <w:bottom w:val="none" w:sz="0" w:space="0" w:color="auto"/>
                    <w:right w:val="none" w:sz="0" w:space="0" w:color="auto"/>
                  </w:divBdr>
                </w:div>
                <w:div w:id="1613366113">
                  <w:marLeft w:val="0"/>
                  <w:marRight w:val="0"/>
                  <w:marTop w:val="0"/>
                  <w:marBottom w:val="0"/>
                  <w:divBdr>
                    <w:top w:val="none" w:sz="0" w:space="0" w:color="auto"/>
                    <w:left w:val="none" w:sz="0" w:space="0" w:color="auto"/>
                    <w:bottom w:val="none" w:sz="0" w:space="0" w:color="auto"/>
                    <w:right w:val="none" w:sz="0" w:space="0" w:color="auto"/>
                  </w:divBdr>
                </w:div>
                <w:div w:id="20391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88621">
      <w:bodyDiv w:val="1"/>
      <w:marLeft w:val="0"/>
      <w:marRight w:val="0"/>
      <w:marTop w:val="0"/>
      <w:marBottom w:val="0"/>
      <w:divBdr>
        <w:top w:val="none" w:sz="0" w:space="0" w:color="auto"/>
        <w:left w:val="none" w:sz="0" w:space="0" w:color="auto"/>
        <w:bottom w:val="none" w:sz="0" w:space="0" w:color="auto"/>
        <w:right w:val="none" w:sz="0" w:space="0" w:color="auto"/>
      </w:divBdr>
    </w:div>
    <w:div w:id="814297536">
      <w:bodyDiv w:val="1"/>
      <w:marLeft w:val="0"/>
      <w:marRight w:val="0"/>
      <w:marTop w:val="0"/>
      <w:marBottom w:val="0"/>
      <w:divBdr>
        <w:top w:val="none" w:sz="0" w:space="0" w:color="auto"/>
        <w:left w:val="none" w:sz="0" w:space="0" w:color="auto"/>
        <w:bottom w:val="none" w:sz="0" w:space="0" w:color="auto"/>
        <w:right w:val="none" w:sz="0" w:space="0" w:color="auto"/>
      </w:divBdr>
    </w:div>
    <w:div w:id="830953513">
      <w:bodyDiv w:val="1"/>
      <w:marLeft w:val="0"/>
      <w:marRight w:val="0"/>
      <w:marTop w:val="0"/>
      <w:marBottom w:val="0"/>
      <w:divBdr>
        <w:top w:val="none" w:sz="0" w:space="0" w:color="auto"/>
        <w:left w:val="none" w:sz="0" w:space="0" w:color="auto"/>
        <w:bottom w:val="none" w:sz="0" w:space="0" w:color="auto"/>
        <w:right w:val="none" w:sz="0" w:space="0" w:color="auto"/>
      </w:divBdr>
    </w:div>
    <w:div w:id="889154316">
      <w:bodyDiv w:val="1"/>
      <w:marLeft w:val="0"/>
      <w:marRight w:val="0"/>
      <w:marTop w:val="0"/>
      <w:marBottom w:val="0"/>
      <w:divBdr>
        <w:top w:val="none" w:sz="0" w:space="0" w:color="auto"/>
        <w:left w:val="none" w:sz="0" w:space="0" w:color="auto"/>
        <w:bottom w:val="none" w:sz="0" w:space="0" w:color="auto"/>
        <w:right w:val="none" w:sz="0" w:space="0" w:color="auto"/>
      </w:divBdr>
      <w:divsChild>
        <w:div w:id="561790301">
          <w:marLeft w:val="1800"/>
          <w:marRight w:val="0"/>
          <w:marTop w:val="0"/>
          <w:marBottom w:val="0"/>
          <w:divBdr>
            <w:top w:val="none" w:sz="0" w:space="0" w:color="auto"/>
            <w:left w:val="none" w:sz="0" w:space="0" w:color="auto"/>
            <w:bottom w:val="none" w:sz="0" w:space="0" w:color="auto"/>
            <w:right w:val="none" w:sz="0" w:space="0" w:color="auto"/>
          </w:divBdr>
          <w:divsChild>
            <w:div w:id="1577204447">
              <w:marLeft w:val="0"/>
              <w:marRight w:val="0"/>
              <w:marTop w:val="0"/>
              <w:marBottom w:val="0"/>
              <w:divBdr>
                <w:top w:val="none" w:sz="0" w:space="0" w:color="auto"/>
                <w:left w:val="none" w:sz="0" w:space="0" w:color="auto"/>
                <w:bottom w:val="none" w:sz="0" w:space="0" w:color="auto"/>
                <w:right w:val="none" w:sz="0" w:space="0" w:color="auto"/>
              </w:divBdr>
              <w:divsChild>
                <w:div w:id="329063034">
                  <w:marLeft w:val="0"/>
                  <w:marRight w:val="0"/>
                  <w:marTop w:val="0"/>
                  <w:marBottom w:val="0"/>
                  <w:divBdr>
                    <w:top w:val="none" w:sz="0" w:space="0" w:color="auto"/>
                    <w:left w:val="none" w:sz="0" w:space="0" w:color="auto"/>
                    <w:bottom w:val="none" w:sz="0" w:space="0" w:color="auto"/>
                    <w:right w:val="none" w:sz="0" w:space="0" w:color="auto"/>
                  </w:divBdr>
                </w:div>
                <w:div w:id="342171559">
                  <w:marLeft w:val="0"/>
                  <w:marRight w:val="0"/>
                  <w:marTop w:val="0"/>
                  <w:marBottom w:val="0"/>
                  <w:divBdr>
                    <w:top w:val="none" w:sz="0" w:space="0" w:color="auto"/>
                    <w:left w:val="none" w:sz="0" w:space="0" w:color="auto"/>
                    <w:bottom w:val="none" w:sz="0" w:space="0" w:color="auto"/>
                    <w:right w:val="none" w:sz="0" w:space="0" w:color="auto"/>
                  </w:divBdr>
                </w:div>
                <w:div w:id="649673461">
                  <w:marLeft w:val="0"/>
                  <w:marRight w:val="0"/>
                  <w:marTop w:val="0"/>
                  <w:marBottom w:val="0"/>
                  <w:divBdr>
                    <w:top w:val="none" w:sz="0" w:space="0" w:color="auto"/>
                    <w:left w:val="none" w:sz="0" w:space="0" w:color="auto"/>
                    <w:bottom w:val="none" w:sz="0" w:space="0" w:color="auto"/>
                    <w:right w:val="none" w:sz="0" w:space="0" w:color="auto"/>
                  </w:divBdr>
                </w:div>
                <w:div w:id="1009257829">
                  <w:marLeft w:val="0"/>
                  <w:marRight w:val="0"/>
                  <w:marTop w:val="0"/>
                  <w:marBottom w:val="0"/>
                  <w:divBdr>
                    <w:top w:val="none" w:sz="0" w:space="0" w:color="auto"/>
                    <w:left w:val="none" w:sz="0" w:space="0" w:color="auto"/>
                    <w:bottom w:val="none" w:sz="0" w:space="0" w:color="auto"/>
                    <w:right w:val="none" w:sz="0" w:space="0" w:color="auto"/>
                  </w:divBdr>
                </w:div>
                <w:div w:id="1350912566">
                  <w:marLeft w:val="0"/>
                  <w:marRight w:val="0"/>
                  <w:marTop w:val="0"/>
                  <w:marBottom w:val="0"/>
                  <w:divBdr>
                    <w:top w:val="none" w:sz="0" w:space="0" w:color="auto"/>
                    <w:left w:val="none" w:sz="0" w:space="0" w:color="auto"/>
                    <w:bottom w:val="none" w:sz="0" w:space="0" w:color="auto"/>
                    <w:right w:val="none" w:sz="0" w:space="0" w:color="auto"/>
                  </w:divBdr>
                </w:div>
                <w:div w:id="1488550531">
                  <w:marLeft w:val="0"/>
                  <w:marRight w:val="0"/>
                  <w:marTop w:val="0"/>
                  <w:marBottom w:val="0"/>
                  <w:divBdr>
                    <w:top w:val="none" w:sz="0" w:space="0" w:color="auto"/>
                    <w:left w:val="none" w:sz="0" w:space="0" w:color="auto"/>
                    <w:bottom w:val="none" w:sz="0" w:space="0" w:color="auto"/>
                    <w:right w:val="none" w:sz="0" w:space="0" w:color="auto"/>
                  </w:divBdr>
                </w:div>
                <w:div w:id="1504316639">
                  <w:marLeft w:val="0"/>
                  <w:marRight w:val="0"/>
                  <w:marTop w:val="0"/>
                  <w:marBottom w:val="0"/>
                  <w:divBdr>
                    <w:top w:val="none" w:sz="0" w:space="0" w:color="auto"/>
                    <w:left w:val="none" w:sz="0" w:space="0" w:color="auto"/>
                    <w:bottom w:val="none" w:sz="0" w:space="0" w:color="auto"/>
                    <w:right w:val="none" w:sz="0" w:space="0" w:color="auto"/>
                  </w:divBdr>
                </w:div>
                <w:div w:id="1630436057">
                  <w:marLeft w:val="0"/>
                  <w:marRight w:val="0"/>
                  <w:marTop w:val="0"/>
                  <w:marBottom w:val="0"/>
                  <w:divBdr>
                    <w:top w:val="none" w:sz="0" w:space="0" w:color="auto"/>
                    <w:left w:val="none" w:sz="0" w:space="0" w:color="auto"/>
                    <w:bottom w:val="none" w:sz="0" w:space="0" w:color="auto"/>
                    <w:right w:val="none" w:sz="0" w:space="0" w:color="auto"/>
                  </w:divBdr>
                </w:div>
                <w:div w:id="19231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67119">
      <w:bodyDiv w:val="1"/>
      <w:marLeft w:val="0"/>
      <w:marRight w:val="0"/>
      <w:marTop w:val="0"/>
      <w:marBottom w:val="0"/>
      <w:divBdr>
        <w:top w:val="none" w:sz="0" w:space="0" w:color="auto"/>
        <w:left w:val="none" w:sz="0" w:space="0" w:color="auto"/>
        <w:bottom w:val="none" w:sz="0" w:space="0" w:color="auto"/>
        <w:right w:val="none" w:sz="0" w:space="0" w:color="auto"/>
      </w:divBdr>
      <w:divsChild>
        <w:div w:id="14892798">
          <w:marLeft w:val="2250"/>
          <w:marRight w:val="0"/>
          <w:marTop w:val="0"/>
          <w:marBottom w:val="0"/>
          <w:divBdr>
            <w:top w:val="none" w:sz="0" w:space="0" w:color="auto"/>
            <w:left w:val="none" w:sz="0" w:space="0" w:color="auto"/>
            <w:bottom w:val="none" w:sz="0" w:space="0" w:color="auto"/>
            <w:right w:val="none" w:sz="0" w:space="0" w:color="auto"/>
          </w:divBdr>
          <w:divsChild>
            <w:div w:id="515196903">
              <w:marLeft w:val="0"/>
              <w:marRight w:val="0"/>
              <w:marTop w:val="0"/>
              <w:marBottom w:val="0"/>
              <w:divBdr>
                <w:top w:val="none" w:sz="0" w:space="0" w:color="auto"/>
                <w:left w:val="none" w:sz="0" w:space="0" w:color="auto"/>
                <w:bottom w:val="none" w:sz="0" w:space="0" w:color="auto"/>
                <w:right w:val="none" w:sz="0" w:space="0" w:color="auto"/>
              </w:divBdr>
              <w:divsChild>
                <w:div w:id="28142402">
                  <w:marLeft w:val="0"/>
                  <w:marRight w:val="0"/>
                  <w:marTop w:val="0"/>
                  <w:marBottom w:val="0"/>
                  <w:divBdr>
                    <w:top w:val="none" w:sz="0" w:space="0" w:color="auto"/>
                    <w:left w:val="none" w:sz="0" w:space="0" w:color="auto"/>
                    <w:bottom w:val="none" w:sz="0" w:space="0" w:color="auto"/>
                    <w:right w:val="none" w:sz="0" w:space="0" w:color="auto"/>
                  </w:divBdr>
                </w:div>
                <w:div w:id="1244411770">
                  <w:marLeft w:val="0"/>
                  <w:marRight w:val="0"/>
                  <w:marTop w:val="0"/>
                  <w:marBottom w:val="0"/>
                  <w:divBdr>
                    <w:top w:val="none" w:sz="0" w:space="0" w:color="auto"/>
                    <w:left w:val="none" w:sz="0" w:space="0" w:color="auto"/>
                    <w:bottom w:val="none" w:sz="0" w:space="0" w:color="auto"/>
                    <w:right w:val="none" w:sz="0" w:space="0" w:color="auto"/>
                  </w:divBdr>
                </w:div>
                <w:div w:id="1369768023">
                  <w:marLeft w:val="0"/>
                  <w:marRight w:val="0"/>
                  <w:marTop w:val="0"/>
                  <w:marBottom w:val="0"/>
                  <w:divBdr>
                    <w:top w:val="none" w:sz="0" w:space="0" w:color="auto"/>
                    <w:left w:val="none" w:sz="0" w:space="0" w:color="auto"/>
                    <w:bottom w:val="none" w:sz="0" w:space="0" w:color="auto"/>
                    <w:right w:val="none" w:sz="0" w:space="0" w:color="auto"/>
                  </w:divBdr>
                </w:div>
                <w:div w:id="1576359368">
                  <w:marLeft w:val="0"/>
                  <w:marRight w:val="0"/>
                  <w:marTop w:val="0"/>
                  <w:marBottom w:val="0"/>
                  <w:divBdr>
                    <w:top w:val="none" w:sz="0" w:space="0" w:color="auto"/>
                    <w:left w:val="none" w:sz="0" w:space="0" w:color="auto"/>
                    <w:bottom w:val="none" w:sz="0" w:space="0" w:color="auto"/>
                    <w:right w:val="none" w:sz="0" w:space="0" w:color="auto"/>
                  </w:divBdr>
                </w:div>
                <w:div w:id="183313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8458">
          <w:marLeft w:val="2250"/>
          <w:marRight w:val="0"/>
          <w:marTop w:val="0"/>
          <w:marBottom w:val="0"/>
          <w:divBdr>
            <w:top w:val="none" w:sz="0" w:space="0" w:color="auto"/>
            <w:left w:val="none" w:sz="0" w:space="0" w:color="auto"/>
            <w:bottom w:val="none" w:sz="0" w:space="0" w:color="auto"/>
            <w:right w:val="none" w:sz="0" w:space="0" w:color="auto"/>
          </w:divBdr>
          <w:divsChild>
            <w:div w:id="717242805">
              <w:marLeft w:val="0"/>
              <w:marRight w:val="0"/>
              <w:marTop w:val="0"/>
              <w:marBottom w:val="0"/>
              <w:divBdr>
                <w:top w:val="none" w:sz="0" w:space="0" w:color="auto"/>
                <w:left w:val="none" w:sz="0" w:space="0" w:color="auto"/>
                <w:bottom w:val="none" w:sz="0" w:space="0" w:color="auto"/>
                <w:right w:val="none" w:sz="0" w:space="0" w:color="auto"/>
              </w:divBdr>
              <w:divsChild>
                <w:div w:id="293220271">
                  <w:marLeft w:val="0"/>
                  <w:marRight w:val="0"/>
                  <w:marTop w:val="0"/>
                  <w:marBottom w:val="0"/>
                  <w:divBdr>
                    <w:top w:val="none" w:sz="0" w:space="0" w:color="auto"/>
                    <w:left w:val="none" w:sz="0" w:space="0" w:color="auto"/>
                    <w:bottom w:val="none" w:sz="0" w:space="0" w:color="auto"/>
                    <w:right w:val="none" w:sz="0" w:space="0" w:color="auto"/>
                  </w:divBdr>
                </w:div>
                <w:div w:id="386953878">
                  <w:marLeft w:val="0"/>
                  <w:marRight w:val="0"/>
                  <w:marTop w:val="0"/>
                  <w:marBottom w:val="0"/>
                  <w:divBdr>
                    <w:top w:val="none" w:sz="0" w:space="0" w:color="auto"/>
                    <w:left w:val="none" w:sz="0" w:space="0" w:color="auto"/>
                    <w:bottom w:val="none" w:sz="0" w:space="0" w:color="auto"/>
                    <w:right w:val="none" w:sz="0" w:space="0" w:color="auto"/>
                  </w:divBdr>
                </w:div>
                <w:div w:id="521012447">
                  <w:marLeft w:val="0"/>
                  <w:marRight w:val="0"/>
                  <w:marTop w:val="0"/>
                  <w:marBottom w:val="0"/>
                  <w:divBdr>
                    <w:top w:val="none" w:sz="0" w:space="0" w:color="auto"/>
                    <w:left w:val="none" w:sz="0" w:space="0" w:color="auto"/>
                    <w:bottom w:val="none" w:sz="0" w:space="0" w:color="auto"/>
                    <w:right w:val="none" w:sz="0" w:space="0" w:color="auto"/>
                  </w:divBdr>
                </w:div>
                <w:div w:id="587613763">
                  <w:marLeft w:val="0"/>
                  <w:marRight w:val="0"/>
                  <w:marTop w:val="0"/>
                  <w:marBottom w:val="0"/>
                  <w:divBdr>
                    <w:top w:val="none" w:sz="0" w:space="0" w:color="auto"/>
                    <w:left w:val="none" w:sz="0" w:space="0" w:color="auto"/>
                    <w:bottom w:val="none" w:sz="0" w:space="0" w:color="auto"/>
                    <w:right w:val="none" w:sz="0" w:space="0" w:color="auto"/>
                  </w:divBdr>
                </w:div>
                <w:div w:id="973406526">
                  <w:marLeft w:val="0"/>
                  <w:marRight w:val="0"/>
                  <w:marTop w:val="0"/>
                  <w:marBottom w:val="0"/>
                  <w:divBdr>
                    <w:top w:val="none" w:sz="0" w:space="0" w:color="auto"/>
                    <w:left w:val="none" w:sz="0" w:space="0" w:color="auto"/>
                    <w:bottom w:val="none" w:sz="0" w:space="0" w:color="auto"/>
                    <w:right w:val="none" w:sz="0" w:space="0" w:color="auto"/>
                  </w:divBdr>
                </w:div>
                <w:div w:id="1358771138">
                  <w:marLeft w:val="0"/>
                  <w:marRight w:val="0"/>
                  <w:marTop w:val="0"/>
                  <w:marBottom w:val="0"/>
                  <w:divBdr>
                    <w:top w:val="none" w:sz="0" w:space="0" w:color="auto"/>
                    <w:left w:val="none" w:sz="0" w:space="0" w:color="auto"/>
                    <w:bottom w:val="none" w:sz="0" w:space="0" w:color="auto"/>
                    <w:right w:val="none" w:sz="0" w:space="0" w:color="auto"/>
                  </w:divBdr>
                </w:div>
                <w:div w:id="21286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568984">
      <w:bodyDiv w:val="1"/>
      <w:marLeft w:val="0"/>
      <w:marRight w:val="0"/>
      <w:marTop w:val="0"/>
      <w:marBottom w:val="0"/>
      <w:divBdr>
        <w:top w:val="none" w:sz="0" w:space="0" w:color="auto"/>
        <w:left w:val="none" w:sz="0" w:space="0" w:color="auto"/>
        <w:bottom w:val="none" w:sz="0" w:space="0" w:color="auto"/>
        <w:right w:val="none" w:sz="0" w:space="0" w:color="auto"/>
      </w:divBdr>
      <w:divsChild>
        <w:div w:id="32465483">
          <w:marLeft w:val="0"/>
          <w:marRight w:val="0"/>
          <w:marTop w:val="0"/>
          <w:marBottom w:val="0"/>
          <w:divBdr>
            <w:top w:val="none" w:sz="0" w:space="0" w:color="auto"/>
            <w:left w:val="none" w:sz="0" w:space="0" w:color="auto"/>
            <w:bottom w:val="none" w:sz="0" w:space="0" w:color="auto"/>
            <w:right w:val="none" w:sz="0" w:space="0" w:color="auto"/>
          </w:divBdr>
        </w:div>
        <w:div w:id="55707437">
          <w:marLeft w:val="0"/>
          <w:marRight w:val="0"/>
          <w:marTop w:val="0"/>
          <w:marBottom w:val="0"/>
          <w:divBdr>
            <w:top w:val="none" w:sz="0" w:space="0" w:color="auto"/>
            <w:left w:val="none" w:sz="0" w:space="0" w:color="auto"/>
            <w:bottom w:val="none" w:sz="0" w:space="0" w:color="auto"/>
            <w:right w:val="none" w:sz="0" w:space="0" w:color="auto"/>
          </w:divBdr>
        </w:div>
        <w:div w:id="544874220">
          <w:marLeft w:val="0"/>
          <w:marRight w:val="0"/>
          <w:marTop w:val="0"/>
          <w:marBottom w:val="0"/>
          <w:divBdr>
            <w:top w:val="none" w:sz="0" w:space="0" w:color="auto"/>
            <w:left w:val="none" w:sz="0" w:space="0" w:color="auto"/>
            <w:bottom w:val="none" w:sz="0" w:space="0" w:color="auto"/>
            <w:right w:val="none" w:sz="0" w:space="0" w:color="auto"/>
          </w:divBdr>
        </w:div>
        <w:div w:id="681860238">
          <w:marLeft w:val="0"/>
          <w:marRight w:val="0"/>
          <w:marTop w:val="0"/>
          <w:marBottom w:val="0"/>
          <w:divBdr>
            <w:top w:val="none" w:sz="0" w:space="0" w:color="auto"/>
            <w:left w:val="none" w:sz="0" w:space="0" w:color="auto"/>
            <w:bottom w:val="none" w:sz="0" w:space="0" w:color="auto"/>
            <w:right w:val="none" w:sz="0" w:space="0" w:color="auto"/>
          </w:divBdr>
        </w:div>
        <w:div w:id="1293246417">
          <w:marLeft w:val="0"/>
          <w:marRight w:val="0"/>
          <w:marTop w:val="0"/>
          <w:marBottom w:val="0"/>
          <w:divBdr>
            <w:top w:val="none" w:sz="0" w:space="0" w:color="auto"/>
            <w:left w:val="none" w:sz="0" w:space="0" w:color="auto"/>
            <w:bottom w:val="none" w:sz="0" w:space="0" w:color="auto"/>
            <w:right w:val="none" w:sz="0" w:space="0" w:color="auto"/>
          </w:divBdr>
        </w:div>
        <w:div w:id="1317681014">
          <w:marLeft w:val="0"/>
          <w:marRight w:val="0"/>
          <w:marTop w:val="0"/>
          <w:marBottom w:val="0"/>
          <w:divBdr>
            <w:top w:val="none" w:sz="0" w:space="0" w:color="auto"/>
            <w:left w:val="none" w:sz="0" w:space="0" w:color="auto"/>
            <w:bottom w:val="none" w:sz="0" w:space="0" w:color="auto"/>
            <w:right w:val="none" w:sz="0" w:space="0" w:color="auto"/>
          </w:divBdr>
        </w:div>
        <w:div w:id="1420521227">
          <w:marLeft w:val="0"/>
          <w:marRight w:val="0"/>
          <w:marTop w:val="0"/>
          <w:marBottom w:val="0"/>
          <w:divBdr>
            <w:top w:val="none" w:sz="0" w:space="0" w:color="auto"/>
            <w:left w:val="none" w:sz="0" w:space="0" w:color="auto"/>
            <w:bottom w:val="none" w:sz="0" w:space="0" w:color="auto"/>
            <w:right w:val="none" w:sz="0" w:space="0" w:color="auto"/>
          </w:divBdr>
        </w:div>
      </w:divsChild>
    </w:div>
    <w:div w:id="1372874299">
      <w:bodyDiv w:val="1"/>
      <w:marLeft w:val="0"/>
      <w:marRight w:val="0"/>
      <w:marTop w:val="0"/>
      <w:marBottom w:val="0"/>
      <w:divBdr>
        <w:top w:val="none" w:sz="0" w:space="0" w:color="auto"/>
        <w:left w:val="none" w:sz="0" w:space="0" w:color="auto"/>
        <w:bottom w:val="none" w:sz="0" w:space="0" w:color="auto"/>
        <w:right w:val="none" w:sz="0" w:space="0" w:color="auto"/>
      </w:divBdr>
    </w:div>
    <w:div w:id="1516503139">
      <w:bodyDiv w:val="1"/>
      <w:marLeft w:val="0"/>
      <w:marRight w:val="0"/>
      <w:marTop w:val="0"/>
      <w:marBottom w:val="0"/>
      <w:divBdr>
        <w:top w:val="none" w:sz="0" w:space="0" w:color="auto"/>
        <w:left w:val="none" w:sz="0" w:space="0" w:color="auto"/>
        <w:bottom w:val="none" w:sz="0" w:space="0" w:color="auto"/>
        <w:right w:val="none" w:sz="0" w:space="0" w:color="auto"/>
      </w:divBdr>
      <w:divsChild>
        <w:div w:id="1288508717">
          <w:marLeft w:val="1800"/>
          <w:marRight w:val="0"/>
          <w:marTop w:val="0"/>
          <w:marBottom w:val="0"/>
          <w:divBdr>
            <w:top w:val="none" w:sz="0" w:space="0" w:color="auto"/>
            <w:left w:val="none" w:sz="0" w:space="0" w:color="auto"/>
            <w:bottom w:val="none" w:sz="0" w:space="0" w:color="auto"/>
            <w:right w:val="none" w:sz="0" w:space="0" w:color="auto"/>
          </w:divBdr>
          <w:divsChild>
            <w:div w:id="891425178">
              <w:marLeft w:val="0"/>
              <w:marRight w:val="0"/>
              <w:marTop w:val="0"/>
              <w:marBottom w:val="0"/>
              <w:divBdr>
                <w:top w:val="none" w:sz="0" w:space="0" w:color="auto"/>
                <w:left w:val="none" w:sz="0" w:space="0" w:color="auto"/>
                <w:bottom w:val="none" w:sz="0" w:space="0" w:color="auto"/>
                <w:right w:val="none" w:sz="0" w:space="0" w:color="auto"/>
              </w:divBdr>
              <w:divsChild>
                <w:div w:id="451097137">
                  <w:marLeft w:val="0"/>
                  <w:marRight w:val="0"/>
                  <w:marTop w:val="0"/>
                  <w:marBottom w:val="0"/>
                  <w:divBdr>
                    <w:top w:val="none" w:sz="0" w:space="0" w:color="auto"/>
                    <w:left w:val="none" w:sz="0" w:space="0" w:color="auto"/>
                    <w:bottom w:val="none" w:sz="0" w:space="0" w:color="auto"/>
                    <w:right w:val="none" w:sz="0" w:space="0" w:color="auto"/>
                  </w:divBdr>
                </w:div>
                <w:div w:id="1567567848">
                  <w:marLeft w:val="0"/>
                  <w:marRight w:val="0"/>
                  <w:marTop w:val="0"/>
                  <w:marBottom w:val="0"/>
                  <w:divBdr>
                    <w:top w:val="none" w:sz="0" w:space="0" w:color="auto"/>
                    <w:left w:val="none" w:sz="0" w:space="0" w:color="auto"/>
                    <w:bottom w:val="none" w:sz="0" w:space="0" w:color="auto"/>
                    <w:right w:val="none" w:sz="0" w:space="0" w:color="auto"/>
                  </w:divBdr>
                </w:div>
                <w:div w:id="20452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34006">
      <w:bodyDiv w:val="1"/>
      <w:marLeft w:val="0"/>
      <w:marRight w:val="0"/>
      <w:marTop w:val="0"/>
      <w:marBottom w:val="0"/>
      <w:divBdr>
        <w:top w:val="none" w:sz="0" w:space="0" w:color="auto"/>
        <w:left w:val="none" w:sz="0" w:space="0" w:color="auto"/>
        <w:bottom w:val="none" w:sz="0" w:space="0" w:color="auto"/>
        <w:right w:val="none" w:sz="0" w:space="0" w:color="auto"/>
      </w:divBdr>
    </w:div>
    <w:div w:id="1552111986">
      <w:bodyDiv w:val="1"/>
      <w:marLeft w:val="0"/>
      <w:marRight w:val="0"/>
      <w:marTop w:val="0"/>
      <w:marBottom w:val="0"/>
      <w:divBdr>
        <w:top w:val="none" w:sz="0" w:space="0" w:color="auto"/>
        <w:left w:val="none" w:sz="0" w:space="0" w:color="auto"/>
        <w:bottom w:val="none" w:sz="0" w:space="0" w:color="auto"/>
        <w:right w:val="none" w:sz="0" w:space="0" w:color="auto"/>
      </w:divBdr>
    </w:div>
    <w:div w:id="1600681549">
      <w:bodyDiv w:val="1"/>
      <w:marLeft w:val="0"/>
      <w:marRight w:val="0"/>
      <w:marTop w:val="0"/>
      <w:marBottom w:val="0"/>
      <w:divBdr>
        <w:top w:val="none" w:sz="0" w:space="0" w:color="auto"/>
        <w:left w:val="none" w:sz="0" w:space="0" w:color="auto"/>
        <w:bottom w:val="none" w:sz="0" w:space="0" w:color="auto"/>
        <w:right w:val="none" w:sz="0" w:space="0" w:color="auto"/>
      </w:divBdr>
      <w:divsChild>
        <w:div w:id="246882893">
          <w:marLeft w:val="1800"/>
          <w:marRight w:val="0"/>
          <w:marTop w:val="0"/>
          <w:marBottom w:val="0"/>
          <w:divBdr>
            <w:top w:val="none" w:sz="0" w:space="0" w:color="auto"/>
            <w:left w:val="none" w:sz="0" w:space="0" w:color="auto"/>
            <w:bottom w:val="none" w:sz="0" w:space="0" w:color="auto"/>
            <w:right w:val="none" w:sz="0" w:space="0" w:color="auto"/>
          </w:divBdr>
          <w:divsChild>
            <w:div w:id="2097244424">
              <w:marLeft w:val="0"/>
              <w:marRight w:val="0"/>
              <w:marTop w:val="0"/>
              <w:marBottom w:val="0"/>
              <w:divBdr>
                <w:top w:val="none" w:sz="0" w:space="0" w:color="auto"/>
                <w:left w:val="none" w:sz="0" w:space="0" w:color="auto"/>
                <w:bottom w:val="none" w:sz="0" w:space="0" w:color="auto"/>
                <w:right w:val="none" w:sz="0" w:space="0" w:color="auto"/>
              </w:divBdr>
            </w:div>
          </w:divsChild>
        </w:div>
        <w:div w:id="412240423">
          <w:marLeft w:val="1800"/>
          <w:marRight w:val="0"/>
          <w:marTop w:val="0"/>
          <w:marBottom w:val="0"/>
          <w:divBdr>
            <w:top w:val="none" w:sz="0" w:space="0" w:color="auto"/>
            <w:left w:val="none" w:sz="0" w:space="0" w:color="auto"/>
            <w:bottom w:val="none" w:sz="0" w:space="0" w:color="auto"/>
            <w:right w:val="none" w:sz="0" w:space="0" w:color="auto"/>
          </w:divBdr>
          <w:divsChild>
            <w:div w:id="1793555529">
              <w:marLeft w:val="0"/>
              <w:marRight w:val="0"/>
              <w:marTop w:val="0"/>
              <w:marBottom w:val="0"/>
              <w:divBdr>
                <w:top w:val="none" w:sz="0" w:space="0" w:color="auto"/>
                <w:left w:val="none" w:sz="0" w:space="0" w:color="auto"/>
                <w:bottom w:val="none" w:sz="0" w:space="0" w:color="auto"/>
                <w:right w:val="none" w:sz="0" w:space="0" w:color="auto"/>
              </w:divBdr>
            </w:div>
          </w:divsChild>
        </w:div>
        <w:div w:id="552430558">
          <w:marLeft w:val="1800"/>
          <w:marRight w:val="0"/>
          <w:marTop w:val="0"/>
          <w:marBottom w:val="0"/>
          <w:divBdr>
            <w:top w:val="none" w:sz="0" w:space="0" w:color="auto"/>
            <w:left w:val="none" w:sz="0" w:space="0" w:color="auto"/>
            <w:bottom w:val="none" w:sz="0" w:space="0" w:color="auto"/>
            <w:right w:val="none" w:sz="0" w:space="0" w:color="auto"/>
          </w:divBdr>
          <w:divsChild>
            <w:div w:id="1920944277">
              <w:marLeft w:val="0"/>
              <w:marRight w:val="0"/>
              <w:marTop w:val="0"/>
              <w:marBottom w:val="0"/>
              <w:divBdr>
                <w:top w:val="none" w:sz="0" w:space="0" w:color="auto"/>
                <w:left w:val="none" w:sz="0" w:space="0" w:color="auto"/>
                <w:bottom w:val="none" w:sz="0" w:space="0" w:color="auto"/>
                <w:right w:val="none" w:sz="0" w:space="0" w:color="auto"/>
              </w:divBdr>
            </w:div>
          </w:divsChild>
        </w:div>
        <w:div w:id="714473972">
          <w:marLeft w:val="1800"/>
          <w:marRight w:val="0"/>
          <w:marTop w:val="0"/>
          <w:marBottom w:val="0"/>
          <w:divBdr>
            <w:top w:val="none" w:sz="0" w:space="0" w:color="auto"/>
            <w:left w:val="none" w:sz="0" w:space="0" w:color="auto"/>
            <w:bottom w:val="none" w:sz="0" w:space="0" w:color="auto"/>
            <w:right w:val="none" w:sz="0" w:space="0" w:color="auto"/>
          </w:divBdr>
          <w:divsChild>
            <w:div w:id="911550364">
              <w:marLeft w:val="0"/>
              <w:marRight w:val="0"/>
              <w:marTop w:val="0"/>
              <w:marBottom w:val="0"/>
              <w:divBdr>
                <w:top w:val="none" w:sz="0" w:space="0" w:color="auto"/>
                <w:left w:val="none" w:sz="0" w:space="0" w:color="auto"/>
                <w:bottom w:val="none" w:sz="0" w:space="0" w:color="auto"/>
                <w:right w:val="none" w:sz="0" w:space="0" w:color="auto"/>
              </w:divBdr>
            </w:div>
          </w:divsChild>
        </w:div>
        <w:div w:id="1441727746">
          <w:marLeft w:val="1800"/>
          <w:marRight w:val="0"/>
          <w:marTop w:val="0"/>
          <w:marBottom w:val="0"/>
          <w:divBdr>
            <w:top w:val="none" w:sz="0" w:space="0" w:color="auto"/>
            <w:left w:val="none" w:sz="0" w:space="0" w:color="auto"/>
            <w:bottom w:val="none" w:sz="0" w:space="0" w:color="auto"/>
            <w:right w:val="none" w:sz="0" w:space="0" w:color="auto"/>
          </w:divBdr>
          <w:divsChild>
            <w:div w:id="651715847">
              <w:marLeft w:val="0"/>
              <w:marRight w:val="0"/>
              <w:marTop w:val="0"/>
              <w:marBottom w:val="0"/>
              <w:divBdr>
                <w:top w:val="none" w:sz="0" w:space="0" w:color="auto"/>
                <w:left w:val="none" w:sz="0" w:space="0" w:color="auto"/>
                <w:bottom w:val="none" w:sz="0" w:space="0" w:color="auto"/>
                <w:right w:val="none" w:sz="0" w:space="0" w:color="auto"/>
              </w:divBdr>
            </w:div>
            <w:div w:id="1368875079">
              <w:marLeft w:val="0"/>
              <w:marRight w:val="0"/>
              <w:marTop w:val="0"/>
              <w:marBottom w:val="0"/>
              <w:divBdr>
                <w:top w:val="none" w:sz="0" w:space="0" w:color="auto"/>
                <w:left w:val="none" w:sz="0" w:space="0" w:color="auto"/>
                <w:bottom w:val="none" w:sz="0" w:space="0" w:color="auto"/>
                <w:right w:val="none" w:sz="0" w:space="0" w:color="auto"/>
              </w:divBdr>
            </w:div>
            <w:div w:id="18543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5140">
      <w:bodyDiv w:val="1"/>
      <w:marLeft w:val="0"/>
      <w:marRight w:val="0"/>
      <w:marTop w:val="0"/>
      <w:marBottom w:val="0"/>
      <w:divBdr>
        <w:top w:val="none" w:sz="0" w:space="0" w:color="auto"/>
        <w:left w:val="none" w:sz="0" w:space="0" w:color="auto"/>
        <w:bottom w:val="none" w:sz="0" w:space="0" w:color="auto"/>
        <w:right w:val="none" w:sz="0" w:space="0" w:color="auto"/>
      </w:divBdr>
    </w:div>
    <w:div w:id="1653024053">
      <w:bodyDiv w:val="1"/>
      <w:marLeft w:val="0"/>
      <w:marRight w:val="0"/>
      <w:marTop w:val="0"/>
      <w:marBottom w:val="0"/>
      <w:divBdr>
        <w:top w:val="none" w:sz="0" w:space="0" w:color="auto"/>
        <w:left w:val="none" w:sz="0" w:space="0" w:color="auto"/>
        <w:bottom w:val="none" w:sz="0" w:space="0" w:color="auto"/>
        <w:right w:val="none" w:sz="0" w:space="0" w:color="auto"/>
      </w:divBdr>
      <w:divsChild>
        <w:div w:id="522288148">
          <w:marLeft w:val="1800"/>
          <w:marRight w:val="0"/>
          <w:marTop w:val="0"/>
          <w:marBottom w:val="0"/>
          <w:divBdr>
            <w:top w:val="none" w:sz="0" w:space="0" w:color="auto"/>
            <w:left w:val="none" w:sz="0" w:space="0" w:color="auto"/>
            <w:bottom w:val="none" w:sz="0" w:space="0" w:color="auto"/>
            <w:right w:val="none" w:sz="0" w:space="0" w:color="auto"/>
          </w:divBdr>
          <w:divsChild>
            <w:div w:id="2118483454">
              <w:marLeft w:val="0"/>
              <w:marRight w:val="0"/>
              <w:marTop w:val="0"/>
              <w:marBottom w:val="0"/>
              <w:divBdr>
                <w:top w:val="none" w:sz="0" w:space="0" w:color="auto"/>
                <w:left w:val="none" w:sz="0" w:space="0" w:color="auto"/>
                <w:bottom w:val="none" w:sz="0" w:space="0" w:color="auto"/>
                <w:right w:val="none" w:sz="0" w:space="0" w:color="auto"/>
              </w:divBdr>
            </w:div>
          </w:divsChild>
        </w:div>
        <w:div w:id="983971640">
          <w:marLeft w:val="1800"/>
          <w:marRight w:val="0"/>
          <w:marTop w:val="0"/>
          <w:marBottom w:val="0"/>
          <w:divBdr>
            <w:top w:val="none" w:sz="0" w:space="0" w:color="auto"/>
            <w:left w:val="none" w:sz="0" w:space="0" w:color="auto"/>
            <w:bottom w:val="none" w:sz="0" w:space="0" w:color="auto"/>
            <w:right w:val="none" w:sz="0" w:space="0" w:color="auto"/>
          </w:divBdr>
          <w:divsChild>
            <w:div w:id="2086682350">
              <w:marLeft w:val="0"/>
              <w:marRight w:val="0"/>
              <w:marTop w:val="0"/>
              <w:marBottom w:val="0"/>
              <w:divBdr>
                <w:top w:val="none" w:sz="0" w:space="0" w:color="auto"/>
                <w:left w:val="none" w:sz="0" w:space="0" w:color="auto"/>
                <w:bottom w:val="none" w:sz="0" w:space="0" w:color="auto"/>
                <w:right w:val="none" w:sz="0" w:space="0" w:color="auto"/>
              </w:divBdr>
              <w:divsChild>
                <w:div w:id="242953426">
                  <w:marLeft w:val="0"/>
                  <w:marRight w:val="0"/>
                  <w:marTop w:val="0"/>
                  <w:marBottom w:val="0"/>
                  <w:divBdr>
                    <w:top w:val="none" w:sz="0" w:space="0" w:color="auto"/>
                    <w:left w:val="none" w:sz="0" w:space="0" w:color="auto"/>
                    <w:bottom w:val="none" w:sz="0" w:space="0" w:color="auto"/>
                    <w:right w:val="none" w:sz="0" w:space="0" w:color="auto"/>
                  </w:divBdr>
                </w:div>
                <w:div w:id="1040083032">
                  <w:marLeft w:val="0"/>
                  <w:marRight w:val="0"/>
                  <w:marTop w:val="0"/>
                  <w:marBottom w:val="0"/>
                  <w:divBdr>
                    <w:top w:val="none" w:sz="0" w:space="0" w:color="auto"/>
                    <w:left w:val="none" w:sz="0" w:space="0" w:color="auto"/>
                    <w:bottom w:val="none" w:sz="0" w:space="0" w:color="auto"/>
                    <w:right w:val="none" w:sz="0" w:space="0" w:color="auto"/>
                  </w:divBdr>
                </w:div>
                <w:div w:id="1636905609">
                  <w:marLeft w:val="0"/>
                  <w:marRight w:val="0"/>
                  <w:marTop w:val="0"/>
                  <w:marBottom w:val="0"/>
                  <w:divBdr>
                    <w:top w:val="none" w:sz="0" w:space="0" w:color="auto"/>
                    <w:left w:val="none" w:sz="0" w:space="0" w:color="auto"/>
                    <w:bottom w:val="none" w:sz="0" w:space="0" w:color="auto"/>
                    <w:right w:val="none" w:sz="0" w:space="0" w:color="auto"/>
                  </w:divBdr>
                </w:div>
                <w:div w:id="20762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54934">
          <w:marLeft w:val="1800"/>
          <w:marRight w:val="0"/>
          <w:marTop w:val="0"/>
          <w:marBottom w:val="0"/>
          <w:divBdr>
            <w:top w:val="none" w:sz="0" w:space="0" w:color="auto"/>
            <w:left w:val="none" w:sz="0" w:space="0" w:color="auto"/>
            <w:bottom w:val="none" w:sz="0" w:space="0" w:color="auto"/>
            <w:right w:val="none" w:sz="0" w:space="0" w:color="auto"/>
          </w:divBdr>
          <w:divsChild>
            <w:div w:id="6613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2379">
      <w:bodyDiv w:val="1"/>
      <w:marLeft w:val="0"/>
      <w:marRight w:val="0"/>
      <w:marTop w:val="0"/>
      <w:marBottom w:val="0"/>
      <w:divBdr>
        <w:top w:val="none" w:sz="0" w:space="0" w:color="auto"/>
        <w:left w:val="none" w:sz="0" w:space="0" w:color="auto"/>
        <w:bottom w:val="none" w:sz="0" w:space="0" w:color="auto"/>
        <w:right w:val="none" w:sz="0" w:space="0" w:color="auto"/>
      </w:divBdr>
      <w:divsChild>
        <w:div w:id="97020926">
          <w:marLeft w:val="1800"/>
          <w:marRight w:val="0"/>
          <w:marTop w:val="0"/>
          <w:marBottom w:val="0"/>
          <w:divBdr>
            <w:top w:val="none" w:sz="0" w:space="0" w:color="auto"/>
            <w:left w:val="none" w:sz="0" w:space="0" w:color="auto"/>
            <w:bottom w:val="none" w:sz="0" w:space="0" w:color="auto"/>
            <w:right w:val="none" w:sz="0" w:space="0" w:color="auto"/>
          </w:divBdr>
          <w:divsChild>
            <w:div w:id="1477141815">
              <w:marLeft w:val="0"/>
              <w:marRight w:val="0"/>
              <w:marTop w:val="0"/>
              <w:marBottom w:val="0"/>
              <w:divBdr>
                <w:top w:val="none" w:sz="0" w:space="0" w:color="auto"/>
                <w:left w:val="none" w:sz="0" w:space="0" w:color="auto"/>
                <w:bottom w:val="none" w:sz="0" w:space="0" w:color="auto"/>
                <w:right w:val="none" w:sz="0" w:space="0" w:color="auto"/>
              </w:divBdr>
              <w:divsChild>
                <w:div w:id="1356077000">
                  <w:marLeft w:val="0"/>
                  <w:marRight w:val="0"/>
                  <w:marTop w:val="0"/>
                  <w:marBottom w:val="0"/>
                  <w:divBdr>
                    <w:top w:val="none" w:sz="0" w:space="0" w:color="auto"/>
                    <w:left w:val="none" w:sz="0" w:space="0" w:color="auto"/>
                    <w:bottom w:val="none" w:sz="0" w:space="0" w:color="auto"/>
                    <w:right w:val="none" w:sz="0" w:space="0" w:color="auto"/>
                  </w:divBdr>
                </w:div>
                <w:div w:id="18661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74909">
          <w:marLeft w:val="1800"/>
          <w:marRight w:val="0"/>
          <w:marTop w:val="0"/>
          <w:marBottom w:val="0"/>
          <w:divBdr>
            <w:top w:val="none" w:sz="0" w:space="0" w:color="auto"/>
            <w:left w:val="none" w:sz="0" w:space="0" w:color="auto"/>
            <w:bottom w:val="none" w:sz="0" w:space="0" w:color="auto"/>
            <w:right w:val="none" w:sz="0" w:space="0" w:color="auto"/>
          </w:divBdr>
          <w:divsChild>
            <w:div w:id="2011247759">
              <w:marLeft w:val="0"/>
              <w:marRight w:val="0"/>
              <w:marTop w:val="0"/>
              <w:marBottom w:val="0"/>
              <w:divBdr>
                <w:top w:val="none" w:sz="0" w:space="0" w:color="auto"/>
                <w:left w:val="none" w:sz="0" w:space="0" w:color="auto"/>
                <w:bottom w:val="none" w:sz="0" w:space="0" w:color="auto"/>
                <w:right w:val="none" w:sz="0" w:space="0" w:color="auto"/>
              </w:divBdr>
            </w:div>
          </w:divsChild>
        </w:div>
        <w:div w:id="1580367464">
          <w:marLeft w:val="1800"/>
          <w:marRight w:val="0"/>
          <w:marTop w:val="0"/>
          <w:marBottom w:val="0"/>
          <w:divBdr>
            <w:top w:val="none" w:sz="0" w:space="0" w:color="auto"/>
            <w:left w:val="none" w:sz="0" w:space="0" w:color="auto"/>
            <w:bottom w:val="none" w:sz="0" w:space="0" w:color="auto"/>
            <w:right w:val="none" w:sz="0" w:space="0" w:color="auto"/>
          </w:divBdr>
          <w:divsChild>
            <w:div w:id="478570999">
              <w:marLeft w:val="0"/>
              <w:marRight w:val="0"/>
              <w:marTop w:val="0"/>
              <w:marBottom w:val="0"/>
              <w:divBdr>
                <w:top w:val="none" w:sz="0" w:space="0" w:color="auto"/>
                <w:left w:val="none" w:sz="0" w:space="0" w:color="auto"/>
                <w:bottom w:val="none" w:sz="0" w:space="0" w:color="auto"/>
                <w:right w:val="none" w:sz="0" w:space="0" w:color="auto"/>
              </w:divBdr>
            </w:div>
          </w:divsChild>
        </w:div>
        <w:div w:id="1680812594">
          <w:marLeft w:val="1800"/>
          <w:marRight w:val="0"/>
          <w:marTop w:val="0"/>
          <w:marBottom w:val="0"/>
          <w:divBdr>
            <w:top w:val="none" w:sz="0" w:space="0" w:color="auto"/>
            <w:left w:val="none" w:sz="0" w:space="0" w:color="auto"/>
            <w:bottom w:val="none" w:sz="0" w:space="0" w:color="auto"/>
            <w:right w:val="none" w:sz="0" w:space="0" w:color="auto"/>
          </w:divBdr>
          <w:divsChild>
            <w:div w:id="466825195">
              <w:marLeft w:val="0"/>
              <w:marRight w:val="0"/>
              <w:marTop w:val="0"/>
              <w:marBottom w:val="0"/>
              <w:divBdr>
                <w:top w:val="none" w:sz="0" w:space="0" w:color="auto"/>
                <w:left w:val="none" w:sz="0" w:space="0" w:color="auto"/>
                <w:bottom w:val="none" w:sz="0" w:space="0" w:color="auto"/>
                <w:right w:val="none" w:sz="0" w:space="0" w:color="auto"/>
              </w:divBdr>
            </w:div>
            <w:div w:id="1571816694">
              <w:marLeft w:val="0"/>
              <w:marRight w:val="0"/>
              <w:marTop w:val="0"/>
              <w:marBottom w:val="0"/>
              <w:divBdr>
                <w:top w:val="none" w:sz="0" w:space="0" w:color="auto"/>
                <w:left w:val="none" w:sz="0" w:space="0" w:color="auto"/>
                <w:bottom w:val="none" w:sz="0" w:space="0" w:color="auto"/>
                <w:right w:val="none" w:sz="0" w:space="0" w:color="auto"/>
              </w:divBdr>
            </w:div>
          </w:divsChild>
        </w:div>
        <w:div w:id="1699309999">
          <w:marLeft w:val="1800"/>
          <w:marRight w:val="0"/>
          <w:marTop w:val="0"/>
          <w:marBottom w:val="0"/>
          <w:divBdr>
            <w:top w:val="none" w:sz="0" w:space="0" w:color="auto"/>
            <w:left w:val="none" w:sz="0" w:space="0" w:color="auto"/>
            <w:bottom w:val="none" w:sz="0" w:space="0" w:color="auto"/>
            <w:right w:val="none" w:sz="0" w:space="0" w:color="auto"/>
          </w:divBdr>
          <w:divsChild>
            <w:div w:id="200900579">
              <w:marLeft w:val="0"/>
              <w:marRight w:val="0"/>
              <w:marTop w:val="0"/>
              <w:marBottom w:val="0"/>
              <w:divBdr>
                <w:top w:val="none" w:sz="0" w:space="0" w:color="auto"/>
                <w:left w:val="none" w:sz="0" w:space="0" w:color="auto"/>
                <w:bottom w:val="none" w:sz="0" w:space="0" w:color="auto"/>
                <w:right w:val="none" w:sz="0" w:space="0" w:color="auto"/>
              </w:divBdr>
            </w:div>
          </w:divsChild>
        </w:div>
        <w:div w:id="2015304652">
          <w:marLeft w:val="1800"/>
          <w:marRight w:val="0"/>
          <w:marTop w:val="0"/>
          <w:marBottom w:val="0"/>
          <w:divBdr>
            <w:top w:val="none" w:sz="0" w:space="0" w:color="auto"/>
            <w:left w:val="none" w:sz="0" w:space="0" w:color="auto"/>
            <w:bottom w:val="none" w:sz="0" w:space="0" w:color="auto"/>
            <w:right w:val="none" w:sz="0" w:space="0" w:color="auto"/>
          </w:divBdr>
          <w:divsChild>
            <w:div w:id="2948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71422">
      <w:bodyDiv w:val="1"/>
      <w:marLeft w:val="0"/>
      <w:marRight w:val="0"/>
      <w:marTop w:val="0"/>
      <w:marBottom w:val="0"/>
      <w:divBdr>
        <w:top w:val="none" w:sz="0" w:space="0" w:color="auto"/>
        <w:left w:val="none" w:sz="0" w:space="0" w:color="auto"/>
        <w:bottom w:val="none" w:sz="0" w:space="0" w:color="auto"/>
        <w:right w:val="none" w:sz="0" w:space="0" w:color="auto"/>
      </w:divBdr>
    </w:div>
    <w:div w:id="1807506653">
      <w:bodyDiv w:val="1"/>
      <w:marLeft w:val="0"/>
      <w:marRight w:val="0"/>
      <w:marTop w:val="0"/>
      <w:marBottom w:val="0"/>
      <w:divBdr>
        <w:top w:val="none" w:sz="0" w:space="0" w:color="auto"/>
        <w:left w:val="none" w:sz="0" w:space="0" w:color="auto"/>
        <w:bottom w:val="none" w:sz="0" w:space="0" w:color="auto"/>
        <w:right w:val="none" w:sz="0" w:space="0" w:color="auto"/>
      </w:divBdr>
      <w:divsChild>
        <w:div w:id="2145386852">
          <w:marLeft w:val="1800"/>
          <w:marRight w:val="0"/>
          <w:marTop w:val="0"/>
          <w:marBottom w:val="0"/>
          <w:divBdr>
            <w:top w:val="none" w:sz="0" w:space="0" w:color="auto"/>
            <w:left w:val="none" w:sz="0" w:space="0" w:color="auto"/>
            <w:bottom w:val="none" w:sz="0" w:space="0" w:color="auto"/>
            <w:right w:val="none" w:sz="0" w:space="0" w:color="auto"/>
          </w:divBdr>
          <w:divsChild>
            <w:div w:id="1511410520">
              <w:marLeft w:val="0"/>
              <w:marRight w:val="0"/>
              <w:marTop w:val="0"/>
              <w:marBottom w:val="0"/>
              <w:divBdr>
                <w:top w:val="none" w:sz="0" w:space="0" w:color="auto"/>
                <w:left w:val="none" w:sz="0" w:space="0" w:color="auto"/>
                <w:bottom w:val="none" w:sz="0" w:space="0" w:color="auto"/>
                <w:right w:val="none" w:sz="0" w:space="0" w:color="auto"/>
              </w:divBdr>
              <w:divsChild>
                <w:div w:id="39935973">
                  <w:marLeft w:val="0"/>
                  <w:marRight w:val="0"/>
                  <w:marTop w:val="0"/>
                  <w:marBottom w:val="0"/>
                  <w:divBdr>
                    <w:top w:val="none" w:sz="0" w:space="0" w:color="auto"/>
                    <w:left w:val="none" w:sz="0" w:space="0" w:color="auto"/>
                    <w:bottom w:val="none" w:sz="0" w:space="0" w:color="auto"/>
                    <w:right w:val="none" w:sz="0" w:space="0" w:color="auto"/>
                  </w:divBdr>
                </w:div>
                <w:div w:id="518860781">
                  <w:marLeft w:val="0"/>
                  <w:marRight w:val="0"/>
                  <w:marTop w:val="0"/>
                  <w:marBottom w:val="0"/>
                  <w:divBdr>
                    <w:top w:val="none" w:sz="0" w:space="0" w:color="auto"/>
                    <w:left w:val="none" w:sz="0" w:space="0" w:color="auto"/>
                    <w:bottom w:val="none" w:sz="0" w:space="0" w:color="auto"/>
                    <w:right w:val="none" w:sz="0" w:space="0" w:color="auto"/>
                  </w:divBdr>
                </w:div>
                <w:div w:id="9485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926977">
      <w:bodyDiv w:val="1"/>
      <w:marLeft w:val="0"/>
      <w:marRight w:val="0"/>
      <w:marTop w:val="0"/>
      <w:marBottom w:val="0"/>
      <w:divBdr>
        <w:top w:val="none" w:sz="0" w:space="0" w:color="auto"/>
        <w:left w:val="none" w:sz="0" w:space="0" w:color="auto"/>
        <w:bottom w:val="none" w:sz="0" w:space="0" w:color="auto"/>
        <w:right w:val="none" w:sz="0" w:space="0" w:color="auto"/>
      </w:divBdr>
      <w:divsChild>
        <w:div w:id="802969435">
          <w:marLeft w:val="900"/>
          <w:marRight w:val="0"/>
          <w:marTop w:val="0"/>
          <w:marBottom w:val="0"/>
          <w:divBdr>
            <w:top w:val="none" w:sz="0" w:space="0" w:color="auto"/>
            <w:left w:val="none" w:sz="0" w:space="0" w:color="auto"/>
            <w:bottom w:val="none" w:sz="0" w:space="0" w:color="auto"/>
            <w:right w:val="none" w:sz="0" w:space="0" w:color="auto"/>
          </w:divBdr>
          <w:divsChild>
            <w:div w:id="2114353498">
              <w:marLeft w:val="0"/>
              <w:marRight w:val="0"/>
              <w:marTop w:val="0"/>
              <w:marBottom w:val="0"/>
              <w:divBdr>
                <w:top w:val="none" w:sz="0" w:space="0" w:color="auto"/>
                <w:left w:val="none" w:sz="0" w:space="0" w:color="auto"/>
                <w:bottom w:val="none" w:sz="0" w:space="0" w:color="auto"/>
                <w:right w:val="none" w:sz="0" w:space="0" w:color="auto"/>
              </w:divBdr>
            </w:div>
          </w:divsChild>
        </w:div>
        <w:div w:id="1173104422">
          <w:marLeft w:val="900"/>
          <w:marRight w:val="0"/>
          <w:marTop w:val="0"/>
          <w:marBottom w:val="0"/>
          <w:divBdr>
            <w:top w:val="none" w:sz="0" w:space="0" w:color="auto"/>
            <w:left w:val="none" w:sz="0" w:space="0" w:color="auto"/>
            <w:bottom w:val="none" w:sz="0" w:space="0" w:color="auto"/>
            <w:right w:val="none" w:sz="0" w:space="0" w:color="auto"/>
          </w:divBdr>
          <w:divsChild>
            <w:div w:id="17649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breda.tercera-go.nl/TekstEditor/Default.aspx"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rgbClr val="000000"/>
      </a:dk1>
      <a:lt1>
        <a:srgbClr val="FFFFFF"/>
      </a:lt1>
      <a:dk2>
        <a:srgbClr val="C8007C"/>
      </a:dk2>
      <a:lt2>
        <a:srgbClr val="FFFFFF"/>
      </a:lt2>
      <a:accent1>
        <a:srgbClr val="C8007C"/>
      </a:accent1>
      <a:accent2>
        <a:srgbClr val="AAA08E"/>
      </a:accent2>
      <a:accent3>
        <a:srgbClr val="DFB118"/>
      </a:accent3>
      <a:accent4>
        <a:srgbClr val="007879"/>
      </a:accent4>
      <a:accent5>
        <a:srgbClr val="24608B"/>
      </a:accent5>
      <a:accent6>
        <a:srgbClr val="BFBFBF"/>
      </a:accent6>
      <a:hlink>
        <a:srgbClr val="C8007C"/>
      </a:hlink>
      <a:folHlink>
        <a:srgbClr val="C8007C"/>
      </a:folHlink>
    </a:clrScheme>
    <a:fontScheme name="Office">
      <a:majorFont>
        <a:latin typeface="Trade Gothic LT Std Cn"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D863AA87000A4BBAD6058E6D5696B6" ma:contentTypeVersion="2" ma:contentTypeDescription="Create a new document." ma:contentTypeScope="" ma:versionID="09e0322bb8827aee5bcfdd0805d98c50">
  <xsd:schema xmlns:xsd="http://www.w3.org/2001/XMLSchema" xmlns:xs="http://www.w3.org/2001/XMLSchema" xmlns:p="http://schemas.microsoft.com/office/2006/metadata/properties" xmlns:ns2="bae9aad4-99ab-4e23-8a0b-d07c422d2235" targetNamespace="http://schemas.microsoft.com/office/2006/metadata/properties" ma:root="true" ma:fieldsID="11ceb85cf36ea9fe43c198232ec8dc1a" ns2:_="">
    <xsd:import namespace="bae9aad4-99ab-4e23-8a0b-d07c422d223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9aad4-99ab-4e23-8a0b-d07c422d22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E0CA9B-EAC8-4726-8466-3A90D0994D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125EE5-B1A1-4235-B8F7-38B42E3B00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e9aad4-99ab-4e23-8a0b-d07c422d22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8CFB17-DE8C-4AD3-A40D-71D8AD3B3B68}">
  <ds:schemaRefs>
    <ds:schemaRef ds:uri="http://schemas.openxmlformats.org/officeDocument/2006/bibliography"/>
  </ds:schemaRefs>
</ds:datastoreItem>
</file>

<file path=customXml/itemProps4.xml><?xml version="1.0" encoding="utf-8"?>
<ds:datastoreItem xmlns:ds="http://schemas.openxmlformats.org/officeDocument/2006/customXml" ds:itemID="{05D7EB39-5105-4959-9301-C160B83CB7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8023</Words>
  <Characters>44127</Characters>
  <Application>Microsoft Office Word</Application>
  <DocSecurity>0</DocSecurity>
  <Lines>367</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52046</CharactersWithSpaces>
  <SharedDoc>false</SharedDoc>
  <HLinks>
    <vt:vector size="12" baseType="variant">
      <vt:variant>
        <vt:i4>1507395</vt:i4>
      </vt:variant>
      <vt:variant>
        <vt:i4>3</vt:i4>
      </vt:variant>
      <vt:variant>
        <vt:i4>0</vt:i4>
      </vt:variant>
      <vt:variant>
        <vt:i4>5</vt:i4>
      </vt:variant>
      <vt:variant>
        <vt:lpwstr>https://breda.tercera-go.nl/TekstEditor/Default.aspx</vt:lpwstr>
      </vt:variant>
      <vt:variant>
        <vt:lpwstr>26ada3c0-a8d5-4c78-a139-81e8660712d9</vt:lpwstr>
      </vt:variant>
      <vt:variant>
        <vt:i4>1376276</vt:i4>
      </vt:variant>
      <vt:variant>
        <vt:i4>0</vt:i4>
      </vt:variant>
      <vt:variant>
        <vt:i4>0</vt:i4>
      </vt:variant>
      <vt:variant>
        <vt:i4>5</vt:i4>
      </vt:variant>
      <vt:variant>
        <vt:lpwstr>C:\Users\emma.kakes\AppData\Local\Temp\Temp1_VNG-Omgevingsplan-Staalkaart - 220220616 (1) (2).zip\VNG-OmgPlan-Staalkaart - 220220616.html</vt:lpwstr>
      </vt:variant>
      <vt:variant>
        <vt:lpwstr>nl.stop.artikel.479fc03b6ccb4882b23af8f3189c20e1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Kakes</dc:creator>
  <cp:keywords/>
  <dc:description/>
  <cp:lastModifiedBy>Eveline Braat</cp:lastModifiedBy>
  <cp:revision>2</cp:revision>
  <dcterms:created xsi:type="dcterms:W3CDTF">2022-08-29T10:53:00Z</dcterms:created>
  <dcterms:modified xsi:type="dcterms:W3CDTF">2022-08-29T10:53:00Z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0x01010019D863AA87000A4BBAD6058E6D5696B6</vt:lpwstr>
  </property>
</Properties>
</file>